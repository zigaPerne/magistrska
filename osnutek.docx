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83" w:rsidRPr="002A1252" w:rsidRDefault="00CB5586">
      <w:pPr>
        <w:rPr>
          <w:b/>
          <w:sz w:val="28"/>
          <w:szCs w:val="24"/>
        </w:rPr>
      </w:pPr>
      <w:proofErr w:type="spellStart"/>
      <w:r w:rsidRPr="002A1252">
        <w:rPr>
          <w:b/>
          <w:sz w:val="28"/>
          <w:szCs w:val="24"/>
        </w:rPr>
        <w:t>Osnutek</w:t>
      </w:r>
      <w:proofErr w:type="spellEnd"/>
    </w:p>
    <w:p w:rsidR="001860D7" w:rsidRPr="003A341D" w:rsidRDefault="00F70543">
      <w:pPr>
        <w:rPr>
          <w:sz w:val="24"/>
          <w:szCs w:val="24"/>
        </w:rPr>
      </w:pPr>
      <w:proofErr w:type="spellStart"/>
      <w:r w:rsidRPr="003A341D">
        <w:rPr>
          <w:sz w:val="24"/>
          <w:szCs w:val="24"/>
        </w:rPr>
        <w:t>Dvofazni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tok</w:t>
      </w:r>
      <w:proofErr w:type="spellEnd"/>
      <w:r w:rsidRPr="003A341D">
        <w:rPr>
          <w:sz w:val="24"/>
          <w:szCs w:val="24"/>
        </w:rPr>
        <w:t xml:space="preserve"> se </w:t>
      </w:r>
      <w:proofErr w:type="spellStart"/>
      <w:r w:rsidRPr="003A341D">
        <w:rPr>
          <w:sz w:val="24"/>
          <w:szCs w:val="24"/>
        </w:rPr>
        <w:t>nanaša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proofErr w:type="gramStart"/>
      <w:r w:rsidRPr="003A341D">
        <w:rPr>
          <w:sz w:val="24"/>
          <w:szCs w:val="24"/>
        </w:rPr>
        <w:t>na</w:t>
      </w:r>
      <w:proofErr w:type="spellEnd"/>
      <w:proofErr w:type="gram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tok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dveh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različnih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faz</w:t>
      </w:r>
      <w:proofErr w:type="spellEnd"/>
      <w:r w:rsidRPr="003A341D">
        <w:rPr>
          <w:sz w:val="24"/>
          <w:szCs w:val="24"/>
        </w:rPr>
        <w:t xml:space="preserve">, </w:t>
      </w:r>
      <w:proofErr w:type="spellStart"/>
      <w:r w:rsidRPr="003A341D">
        <w:rPr>
          <w:sz w:val="24"/>
          <w:szCs w:val="24"/>
        </w:rPr>
        <w:t>kjer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vsaka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faza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predstavlja</w:t>
      </w:r>
      <w:proofErr w:type="spellEnd"/>
      <w:r w:rsidRPr="003A341D">
        <w:rPr>
          <w:sz w:val="24"/>
          <w:szCs w:val="24"/>
        </w:rPr>
        <w:t xml:space="preserve"> del </w:t>
      </w:r>
      <w:proofErr w:type="spellStart"/>
      <w:r w:rsidRPr="003A341D">
        <w:rPr>
          <w:sz w:val="24"/>
          <w:szCs w:val="24"/>
        </w:rPr>
        <w:t>mase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oziroma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prostornine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celotne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snovi</w:t>
      </w:r>
      <w:proofErr w:type="spellEnd"/>
      <w:r w:rsidRPr="003A341D">
        <w:rPr>
          <w:sz w:val="24"/>
          <w:szCs w:val="24"/>
        </w:rPr>
        <w:t xml:space="preserve">, </w:t>
      </w:r>
      <w:proofErr w:type="spellStart"/>
      <w:r w:rsidRPr="003A341D">
        <w:rPr>
          <w:sz w:val="24"/>
          <w:szCs w:val="24"/>
        </w:rPr>
        <w:t>ki</w:t>
      </w:r>
      <w:proofErr w:type="spellEnd"/>
      <w:r w:rsidRPr="003A341D">
        <w:rPr>
          <w:sz w:val="24"/>
          <w:szCs w:val="24"/>
        </w:rPr>
        <w:t xml:space="preserve"> se </w:t>
      </w:r>
      <w:proofErr w:type="spellStart"/>
      <w:r w:rsidRPr="003A341D">
        <w:rPr>
          <w:sz w:val="24"/>
          <w:szCs w:val="24"/>
        </w:rPr>
        <w:t>pretaka</w:t>
      </w:r>
      <w:proofErr w:type="spellEnd"/>
      <w:r w:rsidRPr="003A341D">
        <w:rPr>
          <w:sz w:val="24"/>
          <w:szCs w:val="24"/>
        </w:rPr>
        <w:t xml:space="preserve"> v </w:t>
      </w:r>
      <w:proofErr w:type="spellStart"/>
      <w:r w:rsidRPr="003A341D">
        <w:rPr>
          <w:sz w:val="24"/>
          <w:szCs w:val="24"/>
        </w:rPr>
        <w:t>kanalu</w:t>
      </w:r>
      <w:proofErr w:type="spellEnd"/>
      <w:r w:rsidRPr="003A341D">
        <w:rPr>
          <w:sz w:val="24"/>
          <w:szCs w:val="24"/>
        </w:rPr>
        <w:t xml:space="preserve">. </w:t>
      </w:r>
      <w:proofErr w:type="spellStart"/>
      <w:r w:rsidRPr="003A341D">
        <w:rPr>
          <w:sz w:val="24"/>
          <w:szCs w:val="24"/>
        </w:rPr>
        <w:t>Pojavi</w:t>
      </w:r>
      <w:proofErr w:type="spellEnd"/>
      <w:r w:rsidRPr="003A341D">
        <w:rPr>
          <w:sz w:val="24"/>
          <w:szCs w:val="24"/>
        </w:rPr>
        <w:t xml:space="preserve"> se </w:t>
      </w:r>
      <w:proofErr w:type="spellStart"/>
      <w:r w:rsidRPr="003A341D">
        <w:rPr>
          <w:sz w:val="24"/>
          <w:szCs w:val="24"/>
        </w:rPr>
        <w:t>lahko</w:t>
      </w:r>
      <w:proofErr w:type="spellEnd"/>
      <w:r w:rsidRPr="003A341D">
        <w:rPr>
          <w:sz w:val="24"/>
          <w:szCs w:val="24"/>
        </w:rPr>
        <w:t xml:space="preserve"> v </w:t>
      </w:r>
      <w:proofErr w:type="spellStart"/>
      <w:r w:rsidRPr="003A341D">
        <w:rPr>
          <w:sz w:val="24"/>
          <w:szCs w:val="24"/>
        </w:rPr>
        <w:t>eno</w:t>
      </w:r>
      <w:proofErr w:type="spellEnd"/>
      <w:r w:rsidRPr="003A341D">
        <w:rPr>
          <w:sz w:val="24"/>
          <w:szCs w:val="24"/>
        </w:rPr>
        <w:t xml:space="preserve">- </w:t>
      </w:r>
      <w:proofErr w:type="spellStart"/>
      <w:proofErr w:type="gramStart"/>
      <w:r w:rsidRPr="003A341D">
        <w:rPr>
          <w:sz w:val="24"/>
          <w:szCs w:val="24"/>
        </w:rPr>
        <w:t>ali</w:t>
      </w:r>
      <w:proofErr w:type="spellEnd"/>
      <w:proofErr w:type="gram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več</w:t>
      </w:r>
      <w:r w:rsidR="002A1252">
        <w:rPr>
          <w:sz w:val="24"/>
          <w:szCs w:val="24"/>
        </w:rPr>
        <w:t>-</w:t>
      </w:r>
      <w:r w:rsidRPr="003A341D">
        <w:rPr>
          <w:sz w:val="24"/>
          <w:szCs w:val="24"/>
        </w:rPr>
        <w:t>komponentnem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sistemu</w:t>
      </w:r>
      <w:proofErr w:type="spellEnd"/>
      <w:r w:rsidRPr="003A341D">
        <w:rPr>
          <w:sz w:val="24"/>
          <w:szCs w:val="24"/>
        </w:rPr>
        <w:t xml:space="preserve">. </w:t>
      </w:r>
      <w:proofErr w:type="spellStart"/>
      <w:r w:rsidR="001860D7" w:rsidRPr="003A341D">
        <w:rPr>
          <w:rStyle w:val="rynqvb"/>
          <w:sz w:val="24"/>
          <w:szCs w:val="24"/>
        </w:rPr>
        <w:t>Obstaja</w:t>
      </w:r>
      <w:proofErr w:type="spellEnd"/>
      <w:r w:rsidR="001860D7" w:rsidRPr="003A341D">
        <w:rPr>
          <w:rStyle w:val="rynqvb"/>
          <w:sz w:val="24"/>
          <w:szCs w:val="24"/>
        </w:rPr>
        <w:t xml:space="preserve"> </w:t>
      </w:r>
      <w:proofErr w:type="spellStart"/>
      <w:r w:rsidR="001860D7" w:rsidRPr="003A341D">
        <w:rPr>
          <w:rStyle w:val="rynqvb"/>
          <w:sz w:val="24"/>
          <w:szCs w:val="24"/>
        </w:rPr>
        <w:t>lahko</w:t>
      </w:r>
      <w:proofErr w:type="spellEnd"/>
      <w:r w:rsidRPr="003A341D">
        <w:rPr>
          <w:rStyle w:val="rynqvb"/>
          <w:sz w:val="24"/>
          <w:szCs w:val="24"/>
        </w:rPr>
        <w:t xml:space="preserve"> </w:t>
      </w:r>
      <w:proofErr w:type="spellStart"/>
      <w:r w:rsidRPr="003A341D">
        <w:rPr>
          <w:rStyle w:val="rynqvb"/>
          <w:sz w:val="24"/>
          <w:szCs w:val="24"/>
        </w:rPr>
        <w:t>kot</w:t>
      </w:r>
      <w:proofErr w:type="spellEnd"/>
      <w:r w:rsidRPr="003A341D">
        <w:rPr>
          <w:rStyle w:val="rynqvb"/>
          <w:sz w:val="24"/>
          <w:szCs w:val="24"/>
        </w:rPr>
        <w:t xml:space="preserve"> </w:t>
      </w:r>
      <w:proofErr w:type="spellStart"/>
      <w:r w:rsidRPr="003A341D">
        <w:rPr>
          <w:rStyle w:val="rynqvb"/>
          <w:sz w:val="24"/>
          <w:szCs w:val="24"/>
        </w:rPr>
        <w:t>kombinaci</w:t>
      </w:r>
      <w:r w:rsidR="000F3A77" w:rsidRPr="003A341D">
        <w:rPr>
          <w:rStyle w:val="rynqvb"/>
          <w:sz w:val="24"/>
          <w:szCs w:val="24"/>
        </w:rPr>
        <w:t>ja</w:t>
      </w:r>
      <w:proofErr w:type="spellEnd"/>
      <w:r w:rsidR="000F3A77" w:rsidRPr="003A341D">
        <w:rPr>
          <w:rStyle w:val="rynqvb"/>
          <w:sz w:val="24"/>
          <w:szCs w:val="24"/>
        </w:rPr>
        <w:t xml:space="preserve"> </w:t>
      </w:r>
      <w:proofErr w:type="spellStart"/>
      <w:r w:rsidR="000F3A77" w:rsidRPr="003A341D">
        <w:rPr>
          <w:rStyle w:val="rynqvb"/>
          <w:sz w:val="24"/>
          <w:szCs w:val="24"/>
        </w:rPr>
        <w:t>trdne</w:t>
      </w:r>
      <w:proofErr w:type="spellEnd"/>
      <w:r w:rsidR="000F3A77" w:rsidRPr="003A341D">
        <w:rPr>
          <w:rStyle w:val="rynqvb"/>
          <w:sz w:val="24"/>
          <w:szCs w:val="24"/>
        </w:rPr>
        <w:t xml:space="preserve">, </w:t>
      </w:r>
      <w:proofErr w:type="spellStart"/>
      <w:r w:rsidR="000F3A77" w:rsidRPr="003A341D">
        <w:rPr>
          <w:rStyle w:val="rynqvb"/>
          <w:sz w:val="24"/>
          <w:szCs w:val="24"/>
        </w:rPr>
        <w:t>plinaste</w:t>
      </w:r>
      <w:proofErr w:type="spellEnd"/>
      <w:r w:rsidR="000F3A77" w:rsidRPr="003A341D">
        <w:rPr>
          <w:rStyle w:val="rynqvb"/>
          <w:sz w:val="24"/>
          <w:szCs w:val="24"/>
        </w:rPr>
        <w:t xml:space="preserve"> in/</w:t>
      </w:r>
      <w:proofErr w:type="spellStart"/>
      <w:proofErr w:type="gramStart"/>
      <w:r w:rsidR="000F3A77" w:rsidRPr="003A341D">
        <w:rPr>
          <w:rStyle w:val="rynqvb"/>
          <w:sz w:val="24"/>
          <w:szCs w:val="24"/>
        </w:rPr>
        <w:t>ali</w:t>
      </w:r>
      <w:proofErr w:type="spellEnd"/>
      <w:proofErr w:type="gramEnd"/>
      <w:r w:rsidR="000F3A77" w:rsidRPr="003A341D">
        <w:rPr>
          <w:rStyle w:val="rynqvb"/>
          <w:sz w:val="24"/>
          <w:szCs w:val="24"/>
        </w:rPr>
        <w:t xml:space="preserve"> </w:t>
      </w:r>
      <w:proofErr w:type="spellStart"/>
      <w:r w:rsidR="000F3A77" w:rsidRPr="003A341D">
        <w:rPr>
          <w:rStyle w:val="rynqvb"/>
          <w:sz w:val="24"/>
          <w:szCs w:val="24"/>
        </w:rPr>
        <w:t>kapljevinaste</w:t>
      </w:r>
      <w:proofErr w:type="spellEnd"/>
      <w:r w:rsidRPr="003A341D">
        <w:rPr>
          <w:rStyle w:val="rynqvb"/>
          <w:sz w:val="24"/>
          <w:szCs w:val="24"/>
        </w:rPr>
        <w:t xml:space="preserve"> faze</w:t>
      </w:r>
      <w:r w:rsidR="001860D7" w:rsidRPr="003A341D">
        <w:rPr>
          <w:rStyle w:val="rynqvb"/>
          <w:sz w:val="24"/>
          <w:szCs w:val="24"/>
        </w:rPr>
        <w:t xml:space="preserve">, </w:t>
      </w:r>
      <w:proofErr w:type="spellStart"/>
      <w:r w:rsidR="001860D7" w:rsidRPr="003A341D">
        <w:rPr>
          <w:rStyle w:val="rynqvb"/>
          <w:sz w:val="24"/>
          <w:szCs w:val="24"/>
        </w:rPr>
        <w:t>medtem</w:t>
      </w:r>
      <w:proofErr w:type="spellEnd"/>
      <w:r w:rsidR="001860D7" w:rsidRPr="003A341D">
        <w:rPr>
          <w:rStyle w:val="rynqvb"/>
          <w:sz w:val="24"/>
          <w:szCs w:val="24"/>
        </w:rPr>
        <w:t xml:space="preserve"> </w:t>
      </w:r>
      <w:proofErr w:type="spellStart"/>
      <w:r w:rsidR="001860D7" w:rsidRPr="003A341D">
        <w:rPr>
          <w:rStyle w:val="rynqvb"/>
          <w:sz w:val="24"/>
          <w:szCs w:val="24"/>
        </w:rPr>
        <w:t>ko</w:t>
      </w:r>
      <w:proofErr w:type="spellEnd"/>
      <w:r w:rsidR="001860D7" w:rsidRPr="003A341D">
        <w:rPr>
          <w:rStyle w:val="rynqvb"/>
          <w:sz w:val="24"/>
          <w:szCs w:val="24"/>
        </w:rPr>
        <w:t xml:space="preserve"> se v </w:t>
      </w:r>
      <w:proofErr w:type="spellStart"/>
      <w:r w:rsidR="001860D7" w:rsidRPr="003A341D">
        <w:rPr>
          <w:rStyle w:val="rynqvb"/>
          <w:sz w:val="24"/>
          <w:szCs w:val="24"/>
        </w:rPr>
        <w:t>praktičnih</w:t>
      </w:r>
      <w:proofErr w:type="spellEnd"/>
      <w:r w:rsidR="001860D7" w:rsidRPr="003A341D">
        <w:rPr>
          <w:rStyle w:val="rynqvb"/>
          <w:sz w:val="24"/>
          <w:szCs w:val="24"/>
        </w:rPr>
        <w:t xml:space="preserve"> </w:t>
      </w:r>
      <w:proofErr w:type="spellStart"/>
      <w:r w:rsidR="001860D7" w:rsidRPr="003A341D">
        <w:rPr>
          <w:rStyle w:val="rynqvb"/>
          <w:sz w:val="24"/>
          <w:szCs w:val="24"/>
        </w:rPr>
        <w:t>aplikacijah</w:t>
      </w:r>
      <w:proofErr w:type="spellEnd"/>
      <w:r w:rsidR="001860D7" w:rsidRPr="003A341D">
        <w:rPr>
          <w:rStyle w:val="rynqvb"/>
          <w:sz w:val="24"/>
          <w:szCs w:val="24"/>
        </w:rPr>
        <w:t xml:space="preserve"> </w:t>
      </w:r>
      <w:proofErr w:type="spellStart"/>
      <w:r w:rsidR="001860D7" w:rsidRPr="003A341D">
        <w:rPr>
          <w:rStyle w:val="rynqvb"/>
          <w:sz w:val="24"/>
          <w:szCs w:val="24"/>
        </w:rPr>
        <w:t>najpogosteje</w:t>
      </w:r>
      <w:proofErr w:type="spellEnd"/>
      <w:r w:rsidR="001860D7" w:rsidRPr="003A341D">
        <w:rPr>
          <w:rStyle w:val="rynqvb"/>
          <w:sz w:val="24"/>
          <w:szCs w:val="24"/>
        </w:rPr>
        <w:t xml:space="preserve"> </w:t>
      </w:r>
      <w:proofErr w:type="spellStart"/>
      <w:r w:rsidR="001860D7" w:rsidRPr="003A341D">
        <w:rPr>
          <w:rStyle w:val="rynqvb"/>
          <w:sz w:val="24"/>
          <w:szCs w:val="24"/>
        </w:rPr>
        <w:t>pojavlja</w:t>
      </w:r>
      <w:proofErr w:type="spellEnd"/>
      <w:r w:rsidR="001860D7" w:rsidRPr="003A341D">
        <w:rPr>
          <w:rStyle w:val="rynqvb"/>
          <w:sz w:val="24"/>
          <w:szCs w:val="24"/>
        </w:rPr>
        <w:t xml:space="preserve"> </w:t>
      </w:r>
      <w:proofErr w:type="spellStart"/>
      <w:r w:rsidR="001860D7" w:rsidRPr="003A341D">
        <w:rPr>
          <w:rStyle w:val="rynqvb"/>
          <w:sz w:val="24"/>
          <w:szCs w:val="24"/>
        </w:rPr>
        <w:t>kot</w:t>
      </w:r>
      <w:proofErr w:type="spellEnd"/>
      <w:r w:rsidR="001860D7" w:rsidRPr="003A341D">
        <w:rPr>
          <w:rStyle w:val="rynqvb"/>
          <w:sz w:val="24"/>
          <w:szCs w:val="24"/>
        </w:rPr>
        <w:t xml:space="preserve"> </w:t>
      </w:r>
      <w:proofErr w:type="spellStart"/>
      <w:r w:rsidR="001860D7" w:rsidRPr="003A341D">
        <w:rPr>
          <w:rStyle w:val="rynqvb"/>
          <w:sz w:val="24"/>
          <w:szCs w:val="24"/>
        </w:rPr>
        <w:t>komb</w:t>
      </w:r>
      <w:r w:rsidR="002A1252">
        <w:rPr>
          <w:rStyle w:val="rynqvb"/>
          <w:sz w:val="24"/>
          <w:szCs w:val="24"/>
        </w:rPr>
        <w:t>i</w:t>
      </w:r>
      <w:r w:rsidR="001860D7" w:rsidRPr="003A341D">
        <w:rPr>
          <w:rStyle w:val="rynqvb"/>
          <w:sz w:val="24"/>
          <w:szCs w:val="24"/>
        </w:rPr>
        <w:t>nacija</w:t>
      </w:r>
      <w:proofErr w:type="spellEnd"/>
      <w:r w:rsidR="001860D7" w:rsidRPr="003A341D">
        <w:rPr>
          <w:rStyle w:val="rynqvb"/>
          <w:sz w:val="24"/>
          <w:szCs w:val="24"/>
        </w:rPr>
        <w:t xml:space="preserve"> </w:t>
      </w:r>
      <w:proofErr w:type="spellStart"/>
      <w:r w:rsidR="001860D7" w:rsidRPr="003A341D">
        <w:rPr>
          <w:rStyle w:val="rynqvb"/>
          <w:sz w:val="24"/>
          <w:szCs w:val="24"/>
        </w:rPr>
        <w:t>plina</w:t>
      </w:r>
      <w:proofErr w:type="spellEnd"/>
      <w:r w:rsidR="001860D7" w:rsidRPr="003A341D">
        <w:rPr>
          <w:rStyle w:val="rynqvb"/>
          <w:sz w:val="24"/>
          <w:szCs w:val="24"/>
        </w:rPr>
        <w:t xml:space="preserve"> in </w:t>
      </w:r>
      <w:proofErr w:type="spellStart"/>
      <w:r w:rsidR="001860D7" w:rsidRPr="003A341D">
        <w:rPr>
          <w:rStyle w:val="rynqvb"/>
          <w:sz w:val="24"/>
          <w:szCs w:val="24"/>
        </w:rPr>
        <w:t>kapljevine</w:t>
      </w:r>
      <w:proofErr w:type="spellEnd"/>
      <w:r w:rsidR="001860D7" w:rsidRPr="003A341D">
        <w:rPr>
          <w:rStyle w:val="rynqvb"/>
          <w:sz w:val="24"/>
          <w:szCs w:val="24"/>
        </w:rPr>
        <w:t xml:space="preserve">. </w:t>
      </w:r>
    </w:p>
    <w:p w:rsidR="00CB5586" w:rsidRPr="003A341D" w:rsidRDefault="000F3A77">
      <w:pPr>
        <w:rPr>
          <w:sz w:val="24"/>
          <w:szCs w:val="24"/>
        </w:rPr>
      </w:pPr>
      <w:proofErr w:type="spellStart"/>
      <w:r w:rsidRPr="003A341D">
        <w:rPr>
          <w:sz w:val="24"/>
          <w:szCs w:val="24"/>
        </w:rPr>
        <w:t>Dvofazni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tok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plinaste</w:t>
      </w:r>
      <w:proofErr w:type="spellEnd"/>
      <w:r w:rsidRPr="003A341D">
        <w:rPr>
          <w:sz w:val="24"/>
          <w:szCs w:val="24"/>
        </w:rPr>
        <w:t xml:space="preserve"> in </w:t>
      </w:r>
      <w:proofErr w:type="spellStart"/>
      <w:r w:rsidRPr="003A341D">
        <w:rPr>
          <w:sz w:val="24"/>
          <w:szCs w:val="24"/>
        </w:rPr>
        <w:t>kapljevinaste</w:t>
      </w:r>
      <w:proofErr w:type="spellEnd"/>
      <w:r w:rsidRPr="003A341D">
        <w:rPr>
          <w:sz w:val="24"/>
          <w:szCs w:val="24"/>
        </w:rPr>
        <w:t xml:space="preserve"> </w:t>
      </w:r>
      <w:proofErr w:type="gramStart"/>
      <w:r w:rsidRPr="003A341D">
        <w:rPr>
          <w:sz w:val="24"/>
          <w:szCs w:val="24"/>
        </w:rPr>
        <w:t>faze</w:t>
      </w:r>
      <w:proofErr w:type="gramEnd"/>
      <w:r w:rsidRPr="003A341D">
        <w:rPr>
          <w:sz w:val="24"/>
          <w:szCs w:val="24"/>
        </w:rPr>
        <w:t xml:space="preserve"> se </w:t>
      </w:r>
      <w:proofErr w:type="spellStart"/>
      <w:r w:rsidRPr="003A341D">
        <w:rPr>
          <w:sz w:val="24"/>
          <w:szCs w:val="24"/>
        </w:rPr>
        <w:t>pojavlja</w:t>
      </w:r>
      <w:proofErr w:type="spellEnd"/>
      <w:r w:rsidRPr="003A341D">
        <w:rPr>
          <w:sz w:val="24"/>
          <w:szCs w:val="24"/>
        </w:rPr>
        <w:t xml:space="preserve"> v </w:t>
      </w:r>
      <w:proofErr w:type="spellStart"/>
      <w:r w:rsidRPr="003A341D">
        <w:rPr>
          <w:sz w:val="24"/>
          <w:szCs w:val="24"/>
        </w:rPr>
        <w:t>več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re</w:t>
      </w:r>
      <w:r w:rsidR="00546FC2" w:rsidRPr="003A341D">
        <w:rPr>
          <w:sz w:val="24"/>
          <w:szCs w:val="24"/>
        </w:rPr>
        <w:t>žimih</w:t>
      </w:r>
      <w:proofErr w:type="spellEnd"/>
      <w:r w:rsidR="00546FC2" w:rsidRPr="003A341D">
        <w:rPr>
          <w:sz w:val="24"/>
          <w:szCs w:val="24"/>
        </w:rPr>
        <w:t xml:space="preserve">, </w:t>
      </w:r>
      <w:proofErr w:type="spellStart"/>
      <w:r w:rsidR="00546FC2" w:rsidRPr="003A341D">
        <w:rPr>
          <w:sz w:val="24"/>
          <w:szCs w:val="24"/>
        </w:rPr>
        <w:t>ki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ga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določata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hitrosti</w:t>
      </w:r>
      <w:proofErr w:type="spellEnd"/>
      <w:r w:rsidRPr="003A341D">
        <w:rPr>
          <w:sz w:val="24"/>
          <w:szCs w:val="24"/>
        </w:rPr>
        <w:t xml:space="preserve"> in </w:t>
      </w:r>
      <w:proofErr w:type="spellStart"/>
      <w:r w:rsidRPr="003A341D">
        <w:rPr>
          <w:sz w:val="24"/>
          <w:szCs w:val="24"/>
        </w:rPr>
        <w:t>volumska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deleža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obeh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faz</w:t>
      </w:r>
      <w:proofErr w:type="spellEnd"/>
      <w:r w:rsidRPr="003A341D">
        <w:rPr>
          <w:sz w:val="24"/>
          <w:szCs w:val="24"/>
        </w:rPr>
        <w:t xml:space="preserve">. Eden </w:t>
      </w:r>
      <w:proofErr w:type="gramStart"/>
      <w:r w:rsidRPr="003A341D">
        <w:rPr>
          <w:sz w:val="24"/>
          <w:szCs w:val="24"/>
        </w:rPr>
        <w:t>od</w:t>
      </w:r>
      <w:proofErr w:type="gram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režimov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dvofaznega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toka</w:t>
      </w:r>
      <w:proofErr w:type="spellEnd"/>
      <w:r w:rsidRPr="003A341D">
        <w:rPr>
          <w:sz w:val="24"/>
          <w:szCs w:val="24"/>
        </w:rPr>
        <w:t xml:space="preserve"> je </w:t>
      </w:r>
      <w:proofErr w:type="spellStart"/>
      <w:r w:rsidRPr="003A341D">
        <w:rPr>
          <w:sz w:val="24"/>
          <w:szCs w:val="24"/>
        </w:rPr>
        <w:t>č</w:t>
      </w:r>
      <w:r w:rsidR="00CB5586" w:rsidRPr="003A341D">
        <w:rPr>
          <w:sz w:val="24"/>
          <w:szCs w:val="24"/>
        </w:rPr>
        <w:t>e</w:t>
      </w:r>
      <w:r w:rsidRPr="003A341D">
        <w:rPr>
          <w:sz w:val="24"/>
          <w:szCs w:val="24"/>
        </w:rPr>
        <w:t>pasti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tok</w:t>
      </w:r>
      <w:proofErr w:type="spellEnd"/>
      <w:r w:rsidR="00CB5586" w:rsidRPr="003A341D">
        <w:rPr>
          <w:sz w:val="24"/>
          <w:szCs w:val="24"/>
        </w:rPr>
        <w:t xml:space="preserve">. </w:t>
      </w:r>
      <w:proofErr w:type="spellStart"/>
      <w:r w:rsidR="00CB5586" w:rsidRPr="003A341D">
        <w:rPr>
          <w:sz w:val="24"/>
          <w:szCs w:val="24"/>
        </w:rPr>
        <w:t>Sestavljajo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ga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večje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prekinjene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plinske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strukture</w:t>
      </w:r>
      <w:proofErr w:type="spellEnd"/>
      <w:r w:rsidRPr="003A341D">
        <w:rPr>
          <w:sz w:val="24"/>
          <w:szCs w:val="24"/>
        </w:rPr>
        <w:t xml:space="preserve"> (</w:t>
      </w:r>
      <w:proofErr w:type="spellStart"/>
      <w:r w:rsidRPr="003A341D">
        <w:rPr>
          <w:sz w:val="24"/>
          <w:szCs w:val="24"/>
        </w:rPr>
        <w:t>mehurji</w:t>
      </w:r>
      <w:proofErr w:type="spellEnd"/>
      <w:r w:rsidRPr="003A341D">
        <w:rPr>
          <w:sz w:val="24"/>
          <w:szCs w:val="24"/>
        </w:rPr>
        <w:t>)</w:t>
      </w:r>
      <w:r w:rsidR="00CB5586" w:rsidRPr="003A341D">
        <w:rPr>
          <w:sz w:val="24"/>
          <w:szCs w:val="24"/>
        </w:rPr>
        <w:t>,</w:t>
      </w:r>
      <w:r w:rsidR="002A1252">
        <w:rPr>
          <w:sz w:val="24"/>
          <w:szCs w:val="24"/>
        </w:rPr>
        <w:t xml:space="preserve"> </w:t>
      </w:r>
      <w:proofErr w:type="spellStart"/>
      <w:r w:rsidR="002A1252">
        <w:rPr>
          <w:sz w:val="24"/>
          <w:szCs w:val="24"/>
        </w:rPr>
        <w:t>ki</w:t>
      </w:r>
      <w:proofErr w:type="spellEnd"/>
      <w:r w:rsidR="002A1252">
        <w:rPr>
          <w:sz w:val="24"/>
          <w:szCs w:val="24"/>
        </w:rPr>
        <w:t xml:space="preserve"> </w:t>
      </w:r>
      <w:proofErr w:type="spellStart"/>
      <w:r w:rsidR="002A1252">
        <w:rPr>
          <w:sz w:val="24"/>
          <w:szCs w:val="24"/>
        </w:rPr>
        <w:t>zapoln</w:t>
      </w:r>
      <w:r w:rsidRPr="003A341D">
        <w:rPr>
          <w:sz w:val="24"/>
          <w:szCs w:val="24"/>
        </w:rPr>
        <w:t>ejo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skoraj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celotno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prostornino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kanala</w:t>
      </w:r>
      <w:proofErr w:type="spellEnd"/>
      <w:r w:rsidRPr="003A341D">
        <w:rPr>
          <w:sz w:val="24"/>
          <w:szCs w:val="24"/>
        </w:rPr>
        <w:t xml:space="preserve">, </w:t>
      </w:r>
      <w:proofErr w:type="spellStart"/>
      <w:r w:rsidRPr="003A341D">
        <w:rPr>
          <w:sz w:val="24"/>
          <w:szCs w:val="24"/>
        </w:rPr>
        <w:t>obdaja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jih</w:t>
      </w:r>
      <w:proofErr w:type="spellEnd"/>
      <w:r w:rsidRPr="003A341D">
        <w:rPr>
          <w:sz w:val="24"/>
          <w:szCs w:val="24"/>
        </w:rPr>
        <w:t xml:space="preserve"> pa </w:t>
      </w:r>
      <w:proofErr w:type="spellStart"/>
      <w:r w:rsidRPr="003A341D">
        <w:rPr>
          <w:sz w:val="24"/>
          <w:szCs w:val="24"/>
        </w:rPr>
        <w:t>tanka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plast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kapljevinaste</w:t>
      </w:r>
      <w:proofErr w:type="spellEnd"/>
      <w:r w:rsidRPr="003A341D">
        <w:rPr>
          <w:sz w:val="24"/>
          <w:szCs w:val="24"/>
        </w:rPr>
        <w:t xml:space="preserve"> faze. </w:t>
      </w:r>
      <w:proofErr w:type="spellStart"/>
      <w:r w:rsidRPr="003A341D">
        <w:rPr>
          <w:sz w:val="24"/>
          <w:szCs w:val="24"/>
        </w:rPr>
        <w:t>Posamezne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mehurje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ločujejo</w:t>
      </w:r>
      <w:proofErr w:type="spellEnd"/>
      <w:r w:rsidRPr="003A341D">
        <w:rPr>
          <w:sz w:val="24"/>
          <w:szCs w:val="24"/>
        </w:rPr>
        <w:t xml:space="preserve"> “</w:t>
      </w:r>
      <w:proofErr w:type="spellStart"/>
      <w:r w:rsidRPr="003A341D">
        <w:rPr>
          <w:sz w:val="24"/>
          <w:szCs w:val="24"/>
        </w:rPr>
        <w:t>čepi</w:t>
      </w:r>
      <w:proofErr w:type="spellEnd"/>
      <w:r w:rsidRPr="003A341D">
        <w:rPr>
          <w:sz w:val="24"/>
          <w:szCs w:val="24"/>
        </w:rPr>
        <w:t>”</w:t>
      </w:r>
      <w:r w:rsidR="00CB5586"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kapljevina</w:t>
      </w:r>
      <w:bookmarkStart w:id="0" w:name="_GoBack"/>
      <w:bookmarkEnd w:id="0"/>
      <w:r w:rsidRPr="003A341D">
        <w:rPr>
          <w:sz w:val="24"/>
          <w:szCs w:val="24"/>
        </w:rPr>
        <w:t>ste</w:t>
      </w:r>
      <w:proofErr w:type="spellEnd"/>
      <w:ins w:id="1" w:author="ziga" w:date="2023-07-17T15:03:00Z">
        <w:r w:rsidR="00CB5586" w:rsidRPr="003A341D">
          <w:rPr>
            <w:sz w:val="24"/>
            <w:szCs w:val="24"/>
          </w:rPr>
          <w:t xml:space="preserve"> </w:t>
        </w:r>
      </w:ins>
      <w:r w:rsidRPr="003A341D">
        <w:rPr>
          <w:sz w:val="24"/>
          <w:szCs w:val="24"/>
        </w:rPr>
        <w:t>faze</w:t>
      </w:r>
      <w:r w:rsidR="00CB5586" w:rsidRPr="003A341D">
        <w:rPr>
          <w:sz w:val="24"/>
          <w:szCs w:val="24"/>
        </w:rPr>
        <w:t xml:space="preserve">. </w:t>
      </w:r>
      <w:proofErr w:type="spellStart"/>
      <w:r w:rsidR="00CB5586" w:rsidRPr="003A341D">
        <w:rPr>
          <w:sz w:val="24"/>
          <w:szCs w:val="24"/>
        </w:rPr>
        <w:t>Te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plinske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strukture</w:t>
      </w:r>
      <w:proofErr w:type="spellEnd"/>
      <w:r w:rsidR="00CB5586" w:rsidRPr="003A341D">
        <w:rPr>
          <w:sz w:val="24"/>
          <w:szCs w:val="24"/>
        </w:rPr>
        <w:t xml:space="preserve"> se </w:t>
      </w:r>
      <w:proofErr w:type="spellStart"/>
      <w:r w:rsidR="00CB5586" w:rsidRPr="003A341D">
        <w:rPr>
          <w:sz w:val="24"/>
          <w:szCs w:val="24"/>
        </w:rPr>
        <w:t>imenujejo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tudi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Taylorjevi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mehurji</w:t>
      </w:r>
      <w:proofErr w:type="spellEnd"/>
      <w:r w:rsidR="00CB5586" w:rsidRPr="003A341D">
        <w:rPr>
          <w:sz w:val="24"/>
          <w:szCs w:val="24"/>
        </w:rPr>
        <w:t xml:space="preserve"> in </w:t>
      </w:r>
      <w:proofErr w:type="spellStart"/>
      <w:r w:rsidR="00CB5586" w:rsidRPr="003A341D">
        <w:rPr>
          <w:sz w:val="24"/>
          <w:szCs w:val="24"/>
        </w:rPr>
        <w:t>imajo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različne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oblike</w:t>
      </w:r>
      <w:proofErr w:type="spellEnd"/>
      <w:r w:rsidR="00CB5586" w:rsidRPr="003A341D">
        <w:rPr>
          <w:sz w:val="24"/>
          <w:szCs w:val="24"/>
        </w:rPr>
        <w:t xml:space="preserve">, </w:t>
      </w:r>
      <w:proofErr w:type="spellStart"/>
      <w:r w:rsidR="00CB5586" w:rsidRPr="003A341D">
        <w:rPr>
          <w:sz w:val="24"/>
          <w:szCs w:val="24"/>
        </w:rPr>
        <w:t>odvisn</w:t>
      </w:r>
      <w:r w:rsidR="00712A80" w:rsidRPr="003A341D">
        <w:rPr>
          <w:sz w:val="24"/>
          <w:szCs w:val="24"/>
        </w:rPr>
        <w:t>o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gramStart"/>
      <w:r w:rsidR="00CB5586" w:rsidRPr="003A341D">
        <w:rPr>
          <w:sz w:val="24"/>
          <w:szCs w:val="24"/>
        </w:rPr>
        <w:t>od</w:t>
      </w:r>
      <w:proofErr w:type="gram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lastnosti</w:t>
      </w:r>
      <w:proofErr w:type="spellEnd"/>
      <w:r w:rsidR="00CB5586" w:rsidRPr="003A341D">
        <w:rPr>
          <w:sz w:val="24"/>
          <w:szCs w:val="24"/>
        </w:rPr>
        <w:t xml:space="preserve"> </w:t>
      </w:r>
      <w:proofErr w:type="spellStart"/>
      <w:r w:rsidR="00CB5586" w:rsidRPr="003A341D">
        <w:rPr>
          <w:sz w:val="24"/>
          <w:szCs w:val="24"/>
        </w:rPr>
        <w:t>plinske</w:t>
      </w:r>
      <w:proofErr w:type="spellEnd"/>
      <w:r w:rsidR="00CB5586" w:rsidRPr="003A341D">
        <w:rPr>
          <w:sz w:val="24"/>
          <w:szCs w:val="24"/>
        </w:rPr>
        <w:t xml:space="preserve"> in </w:t>
      </w:r>
      <w:proofErr w:type="spellStart"/>
      <w:r w:rsidR="00CB5586" w:rsidRPr="003A341D">
        <w:rPr>
          <w:sz w:val="24"/>
          <w:szCs w:val="24"/>
        </w:rPr>
        <w:t>tekočinske</w:t>
      </w:r>
      <w:proofErr w:type="spellEnd"/>
      <w:r w:rsidR="00CB5586" w:rsidRPr="003A341D">
        <w:rPr>
          <w:sz w:val="24"/>
          <w:szCs w:val="24"/>
        </w:rPr>
        <w:t xml:space="preserve"> faze</w:t>
      </w:r>
      <w:r w:rsidR="004532B6" w:rsidRPr="003A341D">
        <w:rPr>
          <w:sz w:val="24"/>
          <w:szCs w:val="24"/>
        </w:rPr>
        <w:t>.</w:t>
      </w:r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Čepasti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tok</w:t>
      </w:r>
      <w:proofErr w:type="spellEnd"/>
      <w:r w:rsidR="00712A80" w:rsidRPr="003A341D">
        <w:rPr>
          <w:sz w:val="24"/>
          <w:szCs w:val="24"/>
        </w:rPr>
        <w:t xml:space="preserve"> se </w:t>
      </w:r>
      <w:proofErr w:type="spellStart"/>
      <w:r w:rsidR="00712A80" w:rsidRPr="003A341D">
        <w:rPr>
          <w:sz w:val="24"/>
          <w:szCs w:val="24"/>
        </w:rPr>
        <w:t>pojavlja</w:t>
      </w:r>
      <w:proofErr w:type="spellEnd"/>
      <w:r w:rsidR="00712A80" w:rsidRPr="003A341D">
        <w:rPr>
          <w:sz w:val="24"/>
          <w:szCs w:val="24"/>
        </w:rPr>
        <w:t xml:space="preserve"> v </w:t>
      </w:r>
      <w:proofErr w:type="spellStart"/>
      <w:r w:rsidR="00712A80" w:rsidRPr="003A341D">
        <w:rPr>
          <w:sz w:val="24"/>
          <w:szCs w:val="24"/>
        </w:rPr>
        <w:t>številnih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praktičnih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situacijah</w:t>
      </w:r>
      <w:proofErr w:type="spellEnd"/>
      <w:r w:rsidR="00712A80" w:rsidRPr="003A341D">
        <w:rPr>
          <w:sz w:val="24"/>
          <w:szCs w:val="24"/>
        </w:rPr>
        <w:t xml:space="preserve">, </w:t>
      </w:r>
      <w:proofErr w:type="spellStart"/>
      <w:r w:rsidR="00712A80" w:rsidRPr="003A341D">
        <w:rPr>
          <w:sz w:val="24"/>
          <w:szCs w:val="24"/>
        </w:rPr>
        <w:t>kot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proofErr w:type="gramStart"/>
      <w:r w:rsidR="00712A80" w:rsidRPr="003A341D">
        <w:rPr>
          <w:sz w:val="24"/>
          <w:szCs w:val="24"/>
        </w:rPr>
        <w:t>na</w:t>
      </w:r>
      <w:proofErr w:type="spellEnd"/>
      <w:proofErr w:type="gramEnd"/>
      <w:r w:rsidR="00712A80" w:rsidRPr="003A341D">
        <w:rPr>
          <w:sz w:val="24"/>
          <w:szCs w:val="24"/>
        </w:rPr>
        <w:t xml:space="preserve"> primer </w:t>
      </w:r>
      <w:proofErr w:type="spellStart"/>
      <w:r w:rsidR="00712A80" w:rsidRPr="003A341D">
        <w:rPr>
          <w:sz w:val="24"/>
          <w:szCs w:val="24"/>
        </w:rPr>
        <w:t>pri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pridobivanju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ogljikovodikov</w:t>
      </w:r>
      <w:proofErr w:type="spellEnd"/>
      <w:r w:rsidR="00712A80" w:rsidRPr="003A341D">
        <w:rPr>
          <w:sz w:val="24"/>
          <w:szCs w:val="24"/>
        </w:rPr>
        <w:t xml:space="preserve"> v </w:t>
      </w:r>
      <w:proofErr w:type="spellStart"/>
      <w:r w:rsidR="00712A80" w:rsidRPr="003A341D">
        <w:rPr>
          <w:sz w:val="24"/>
          <w:szCs w:val="24"/>
        </w:rPr>
        <w:t>vrtinah</w:t>
      </w:r>
      <w:proofErr w:type="spellEnd"/>
      <w:r w:rsidR="00712A80" w:rsidRPr="003A341D">
        <w:rPr>
          <w:sz w:val="24"/>
          <w:szCs w:val="24"/>
        </w:rPr>
        <w:t xml:space="preserve"> in </w:t>
      </w:r>
      <w:proofErr w:type="spellStart"/>
      <w:r w:rsidR="00712A80" w:rsidRPr="003A341D">
        <w:rPr>
          <w:sz w:val="24"/>
          <w:szCs w:val="24"/>
        </w:rPr>
        <w:t>njihovem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transportu</w:t>
      </w:r>
      <w:proofErr w:type="spellEnd"/>
      <w:r w:rsidR="00712A80" w:rsidRPr="003A341D">
        <w:rPr>
          <w:sz w:val="24"/>
          <w:szCs w:val="24"/>
        </w:rPr>
        <w:t xml:space="preserve">, </w:t>
      </w:r>
      <w:proofErr w:type="spellStart"/>
      <w:r w:rsidR="00712A80" w:rsidRPr="003A341D">
        <w:rPr>
          <w:sz w:val="24"/>
          <w:szCs w:val="24"/>
        </w:rPr>
        <w:t>proizvodnji</w:t>
      </w:r>
      <w:proofErr w:type="spellEnd"/>
      <w:r w:rsidR="00712A80" w:rsidRPr="003A341D">
        <w:rPr>
          <w:sz w:val="24"/>
          <w:szCs w:val="24"/>
        </w:rPr>
        <w:t xml:space="preserve"> pare v </w:t>
      </w:r>
      <w:proofErr w:type="spellStart"/>
      <w:r w:rsidR="00712A80" w:rsidRPr="003A341D">
        <w:rPr>
          <w:sz w:val="24"/>
          <w:szCs w:val="24"/>
        </w:rPr>
        <w:t>uparjalnikih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ali</w:t>
      </w:r>
      <w:proofErr w:type="spellEnd"/>
      <w:r w:rsidR="00712A80" w:rsidRPr="003A341D">
        <w:rPr>
          <w:sz w:val="24"/>
          <w:szCs w:val="24"/>
        </w:rPr>
        <w:t xml:space="preserve"> v </w:t>
      </w:r>
      <w:proofErr w:type="spellStart"/>
      <w:r w:rsidR="00712A80" w:rsidRPr="003A341D">
        <w:rPr>
          <w:sz w:val="24"/>
          <w:szCs w:val="24"/>
        </w:rPr>
        <w:t>sistemu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zasilnega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hlajenja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sredice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jedrskih</w:t>
      </w:r>
      <w:proofErr w:type="spellEnd"/>
      <w:r w:rsidR="00712A80" w:rsidRPr="003A341D">
        <w:rPr>
          <w:sz w:val="24"/>
          <w:szCs w:val="24"/>
        </w:rPr>
        <w:t xml:space="preserve"> </w:t>
      </w:r>
      <w:proofErr w:type="spellStart"/>
      <w:r w:rsidR="00712A80" w:rsidRPr="003A341D">
        <w:rPr>
          <w:sz w:val="24"/>
          <w:szCs w:val="24"/>
        </w:rPr>
        <w:t>reaktorjev</w:t>
      </w:r>
      <w:proofErr w:type="spellEnd"/>
      <w:r w:rsidR="00712A80" w:rsidRPr="003A341D">
        <w:rPr>
          <w:sz w:val="24"/>
          <w:szCs w:val="24"/>
        </w:rPr>
        <w:t>.</w:t>
      </w:r>
    </w:p>
    <w:p w:rsidR="00C16940" w:rsidRPr="003A341D" w:rsidRDefault="00C16940">
      <w:pPr>
        <w:rPr>
          <w:sz w:val="24"/>
          <w:szCs w:val="24"/>
        </w:rPr>
      </w:pPr>
      <w:proofErr w:type="spellStart"/>
      <w:proofErr w:type="gramStart"/>
      <w:r w:rsidRPr="003A341D">
        <w:rPr>
          <w:sz w:val="24"/>
          <w:szCs w:val="24"/>
        </w:rPr>
        <w:t>Cilj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dela</w:t>
      </w:r>
      <w:proofErr w:type="spellEnd"/>
      <w:r w:rsidRPr="003A341D">
        <w:rPr>
          <w:sz w:val="24"/>
          <w:szCs w:val="24"/>
        </w:rPr>
        <w:t xml:space="preserve"> je </w:t>
      </w:r>
      <w:proofErr w:type="spellStart"/>
      <w:r w:rsidRPr="003A341D">
        <w:rPr>
          <w:sz w:val="24"/>
          <w:szCs w:val="24"/>
        </w:rPr>
        <w:t>zasnovana</w:t>
      </w:r>
      <w:proofErr w:type="spellEnd"/>
      <w:r w:rsidRPr="003A341D">
        <w:rPr>
          <w:sz w:val="24"/>
          <w:szCs w:val="24"/>
        </w:rPr>
        <w:t xml:space="preserve"> in </w:t>
      </w:r>
      <w:proofErr w:type="spellStart"/>
      <w:r w:rsidRPr="003A341D">
        <w:rPr>
          <w:sz w:val="24"/>
          <w:szCs w:val="24"/>
        </w:rPr>
        <w:t>konstrukcija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laboratorijske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naprave</w:t>
      </w:r>
      <w:proofErr w:type="spellEnd"/>
      <w:r w:rsidR="00546FC2" w:rsidRPr="003A341D">
        <w:rPr>
          <w:sz w:val="24"/>
          <w:szCs w:val="24"/>
        </w:rPr>
        <w:t xml:space="preserve">, </w:t>
      </w:r>
      <w:proofErr w:type="spellStart"/>
      <w:r w:rsidR="00546FC2" w:rsidRPr="003A341D">
        <w:rPr>
          <w:sz w:val="24"/>
          <w:szCs w:val="24"/>
        </w:rPr>
        <w:t>ki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omogoča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opazovanje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stacionarnega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Taylorjevega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mehurja</w:t>
      </w:r>
      <w:proofErr w:type="spellEnd"/>
      <w:r w:rsidR="00546FC2" w:rsidRPr="003A341D">
        <w:rPr>
          <w:sz w:val="24"/>
          <w:szCs w:val="24"/>
        </w:rPr>
        <w:t xml:space="preserve"> z </w:t>
      </w:r>
      <w:proofErr w:type="spellStart"/>
      <w:r w:rsidR="00546FC2" w:rsidRPr="003A341D">
        <w:rPr>
          <w:sz w:val="24"/>
          <w:szCs w:val="24"/>
        </w:rPr>
        <w:t>uporabo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različnih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metod</w:t>
      </w:r>
      <w:proofErr w:type="spellEnd"/>
      <w:r w:rsidR="00546FC2" w:rsidRPr="003A341D">
        <w:rPr>
          <w:sz w:val="24"/>
          <w:szCs w:val="24"/>
        </w:rPr>
        <w:t xml:space="preserve"> (</w:t>
      </w:r>
      <w:proofErr w:type="spellStart"/>
      <w:r w:rsidR="00546FC2" w:rsidRPr="003A341D">
        <w:rPr>
          <w:sz w:val="24"/>
          <w:szCs w:val="24"/>
        </w:rPr>
        <w:t>snemanje</w:t>
      </w:r>
      <w:proofErr w:type="spellEnd"/>
      <w:r w:rsidR="00546FC2" w:rsidRPr="003A341D">
        <w:rPr>
          <w:sz w:val="24"/>
          <w:szCs w:val="24"/>
        </w:rPr>
        <w:t xml:space="preserve"> s </w:t>
      </w:r>
      <w:proofErr w:type="spellStart"/>
      <w:r w:rsidR="00546FC2" w:rsidRPr="003A341D">
        <w:rPr>
          <w:sz w:val="24"/>
          <w:szCs w:val="24"/>
        </w:rPr>
        <w:t>hitrotekočimi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kamerami</w:t>
      </w:r>
      <w:proofErr w:type="spellEnd"/>
      <w:r w:rsidR="00546FC2" w:rsidRPr="003A341D">
        <w:rPr>
          <w:sz w:val="24"/>
          <w:szCs w:val="24"/>
        </w:rPr>
        <w:t xml:space="preserve">, </w:t>
      </w:r>
      <w:proofErr w:type="spellStart"/>
      <w:r w:rsidR="00546FC2" w:rsidRPr="003A341D">
        <w:rPr>
          <w:sz w:val="24"/>
          <w:szCs w:val="24"/>
        </w:rPr>
        <w:t>merjenje</w:t>
      </w:r>
      <w:proofErr w:type="spellEnd"/>
      <w:r w:rsidR="00546FC2" w:rsidRPr="003A341D">
        <w:rPr>
          <w:sz w:val="24"/>
          <w:szCs w:val="24"/>
        </w:rPr>
        <w:t xml:space="preserve"> z </w:t>
      </w:r>
      <w:proofErr w:type="spellStart"/>
      <w:r w:rsidR="00546FC2" w:rsidRPr="003A341D">
        <w:rPr>
          <w:sz w:val="24"/>
          <w:szCs w:val="24"/>
        </w:rPr>
        <w:t>metodo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sledenja</w:t>
      </w:r>
      <w:proofErr w:type="spellEnd"/>
      <w:r w:rsidR="00546FC2" w:rsidRPr="003A341D">
        <w:rPr>
          <w:sz w:val="24"/>
          <w:szCs w:val="24"/>
        </w:rPr>
        <w:t xml:space="preserve"> </w:t>
      </w:r>
      <w:proofErr w:type="spellStart"/>
      <w:r w:rsidR="00546FC2" w:rsidRPr="003A341D">
        <w:rPr>
          <w:sz w:val="24"/>
          <w:szCs w:val="24"/>
        </w:rPr>
        <w:t>delcev</w:t>
      </w:r>
      <w:proofErr w:type="spellEnd"/>
      <w:r w:rsidR="00546FC2" w:rsidRPr="003A341D">
        <w:rPr>
          <w:sz w:val="24"/>
          <w:szCs w:val="24"/>
        </w:rPr>
        <w:t xml:space="preserve"> (PIV), </w:t>
      </w:r>
      <w:proofErr w:type="spellStart"/>
      <w:r w:rsidR="00546FC2" w:rsidRPr="003A341D">
        <w:rPr>
          <w:sz w:val="24"/>
          <w:szCs w:val="24"/>
        </w:rPr>
        <w:t>metodo</w:t>
      </w:r>
      <w:proofErr w:type="spellEnd"/>
      <w:r w:rsidR="00546FC2" w:rsidRPr="003A341D">
        <w:rPr>
          <w:sz w:val="24"/>
          <w:szCs w:val="24"/>
        </w:rPr>
        <w:t xml:space="preserve"> “Shake the box”).</w:t>
      </w:r>
      <w:proofErr w:type="gramEnd"/>
      <w:r w:rsidR="00546FC2" w:rsidRPr="003A341D">
        <w:rPr>
          <w:sz w:val="24"/>
          <w:szCs w:val="24"/>
        </w:rPr>
        <w:t xml:space="preserve"> </w:t>
      </w:r>
    </w:p>
    <w:p w:rsidR="004532B6" w:rsidRPr="003A341D" w:rsidRDefault="00546FC2">
      <w:pPr>
        <w:rPr>
          <w:sz w:val="24"/>
          <w:szCs w:val="24"/>
        </w:rPr>
      </w:pPr>
      <w:proofErr w:type="spellStart"/>
      <w:r w:rsidRPr="003A341D">
        <w:rPr>
          <w:sz w:val="24"/>
          <w:szCs w:val="24"/>
        </w:rPr>
        <w:t>Postavljena</w:t>
      </w:r>
      <w:proofErr w:type="spellEnd"/>
      <w:r w:rsidRPr="003A341D">
        <w:rPr>
          <w:sz w:val="24"/>
          <w:szCs w:val="24"/>
        </w:rPr>
        <w:t xml:space="preserve"> je </w:t>
      </w:r>
      <w:proofErr w:type="spellStart"/>
      <w:r w:rsidRPr="003A341D">
        <w:rPr>
          <w:sz w:val="24"/>
          <w:szCs w:val="24"/>
        </w:rPr>
        <w:t>vertikalna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steklena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cev</w:t>
      </w:r>
      <w:proofErr w:type="spellEnd"/>
      <w:r w:rsidRPr="003A341D">
        <w:rPr>
          <w:sz w:val="24"/>
          <w:szCs w:val="24"/>
        </w:rPr>
        <w:t xml:space="preserve">, </w:t>
      </w:r>
      <w:proofErr w:type="spellStart"/>
      <w:r w:rsidRPr="003A341D">
        <w:rPr>
          <w:sz w:val="24"/>
          <w:szCs w:val="24"/>
        </w:rPr>
        <w:t>kjer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proofErr w:type="gramStart"/>
      <w:r w:rsidRPr="003A341D">
        <w:rPr>
          <w:sz w:val="24"/>
          <w:szCs w:val="24"/>
        </w:rPr>
        <w:t>kapljevina</w:t>
      </w:r>
      <w:proofErr w:type="spellEnd"/>
      <w:r w:rsidRPr="003A341D">
        <w:rPr>
          <w:sz w:val="24"/>
          <w:szCs w:val="24"/>
        </w:rPr>
        <w:t xml:space="preserve">  (</w:t>
      </w:r>
      <w:proofErr w:type="spellStart"/>
      <w:proofErr w:type="gramEnd"/>
      <w:r w:rsidRPr="003A341D">
        <w:rPr>
          <w:sz w:val="24"/>
          <w:szCs w:val="24"/>
        </w:rPr>
        <w:t>voda</w:t>
      </w:r>
      <w:proofErr w:type="spellEnd"/>
      <w:r w:rsidRPr="003A341D">
        <w:rPr>
          <w:sz w:val="24"/>
          <w:szCs w:val="24"/>
        </w:rPr>
        <w:t xml:space="preserve">) </w:t>
      </w:r>
      <w:proofErr w:type="spellStart"/>
      <w:r w:rsidRPr="003A341D">
        <w:rPr>
          <w:sz w:val="24"/>
          <w:szCs w:val="24"/>
        </w:rPr>
        <w:t>vstopa</w:t>
      </w:r>
      <w:proofErr w:type="spellEnd"/>
      <w:r w:rsidRPr="003A341D">
        <w:rPr>
          <w:sz w:val="24"/>
          <w:szCs w:val="24"/>
        </w:rPr>
        <w:t xml:space="preserve"> od </w:t>
      </w:r>
      <w:proofErr w:type="spellStart"/>
      <w:r w:rsidRPr="003A341D">
        <w:rPr>
          <w:sz w:val="24"/>
          <w:szCs w:val="24"/>
        </w:rPr>
        <w:t>zgoraj</w:t>
      </w:r>
      <w:proofErr w:type="spellEnd"/>
      <w:r w:rsidRPr="003A341D">
        <w:rPr>
          <w:sz w:val="24"/>
          <w:szCs w:val="24"/>
        </w:rPr>
        <w:t xml:space="preserve">, </w:t>
      </w:r>
      <w:proofErr w:type="spellStart"/>
      <w:r w:rsidRPr="003A341D">
        <w:rPr>
          <w:sz w:val="24"/>
          <w:szCs w:val="24"/>
        </w:rPr>
        <w:t>plin</w:t>
      </w:r>
      <w:proofErr w:type="spellEnd"/>
      <w:r w:rsidRPr="003A341D">
        <w:rPr>
          <w:sz w:val="24"/>
          <w:szCs w:val="24"/>
        </w:rPr>
        <w:t xml:space="preserve"> (</w:t>
      </w:r>
      <w:proofErr w:type="spellStart"/>
      <w:r w:rsidRPr="003A341D">
        <w:rPr>
          <w:sz w:val="24"/>
          <w:szCs w:val="24"/>
        </w:rPr>
        <w:t>zrak</w:t>
      </w:r>
      <w:proofErr w:type="spellEnd"/>
      <w:r w:rsidRPr="003A341D">
        <w:rPr>
          <w:sz w:val="24"/>
          <w:szCs w:val="24"/>
        </w:rPr>
        <w:t xml:space="preserve">) pa je </w:t>
      </w:r>
      <w:proofErr w:type="spellStart"/>
      <w:r w:rsidRPr="003A341D">
        <w:rPr>
          <w:sz w:val="24"/>
          <w:szCs w:val="24"/>
        </w:rPr>
        <w:t>dodana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od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spodaj</w:t>
      </w:r>
      <w:proofErr w:type="spellEnd"/>
      <w:r w:rsidRPr="003A341D">
        <w:rPr>
          <w:sz w:val="24"/>
          <w:szCs w:val="24"/>
        </w:rPr>
        <w:t xml:space="preserve">. </w:t>
      </w:r>
      <w:proofErr w:type="spellStart"/>
      <w:r w:rsidRPr="003A341D">
        <w:rPr>
          <w:sz w:val="24"/>
          <w:szCs w:val="24"/>
        </w:rPr>
        <w:t>Zaradi</w:t>
      </w:r>
      <w:proofErr w:type="spellEnd"/>
      <w:r w:rsidRPr="003A341D">
        <w:rPr>
          <w:sz w:val="24"/>
          <w:szCs w:val="24"/>
        </w:rPr>
        <w:t xml:space="preserve"> sile </w:t>
      </w:r>
      <w:proofErr w:type="spellStart"/>
      <w:r w:rsidRPr="003A341D">
        <w:rPr>
          <w:sz w:val="24"/>
          <w:szCs w:val="24"/>
        </w:rPr>
        <w:t>vzgona</w:t>
      </w:r>
      <w:proofErr w:type="spellEnd"/>
      <w:r w:rsidRPr="003A341D">
        <w:rPr>
          <w:sz w:val="24"/>
          <w:szCs w:val="24"/>
        </w:rPr>
        <w:t xml:space="preserve"> se </w:t>
      </w:r>
      <w:proofErr w:type="spellStart"/>
      <w:r w:rsidRPr="003A341D">
        <w:rPr>
          <w:sz w:val="24"/>
          <w:szCs w:val="24"/>
        </w:rPr>
        <w:t>plin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začne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dvigovati</w:t>
      </w:r>
      <w:proofErr w:type="spellEnd"/>
      <w:r w:rsidRPr="003A341D">
        <w:rPr>
          <w:sz w:val="24"/>
          <w:szCs w:val="24"/>
        </w:rPr>
        <w:t xml:space="preserve"> v </w:t>
      </w:r>
      <w:proofErr w:type="spellStart"/>
      <w:r w:rsidRPr="003A341D">
        <w:rPr>
          <w:sz w:val="24"/>
          <w:szCs w:val="24"/>
        </w:rPr>
        <w:t>cevi</w:t>
      </w:r>
      <w:proofErr w:type="spellEnd"/>
      <w:r w:rsidRPr="003A341D">
        <w:rPr>
          <w:sz w:val="24"/>
          <w:szCs w:val="24"/>
        </w:rPr>
        <w:t xml:space="preserve">, </w:t>
      </w:r>
      <w:proofErr w:type="spellStart"/>
      <w:r w:rsidRPr="003A341D">
        <w:rPr>
          <w:sz w:val="24"/>
          <w:szCs w:val="24"/>
        </w:rPr>
        <w:t>tej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sili</w:t>
      </w:r>
      <w:proofErr w:type="spellEnd"/>
      <w:r w:rsidRPr="003A341D">
        <w:rPr>
          <w:sz w:val="24"/>
          <w:szCs w:val="24"/>
        </w:rPr>
        <w:t xml:space="preserve"> pa </w:t>
      </w:r>
      <w:proofErr w:type="spellStart"/>
      <w:proofErr w:type="gramStart"/>
      <w:r w:rsidRPr="003A341D">
        <w:rPr>
          <w:sz w:val="24"/>
          <w:szCs w:val="24"/>
        </w:rPr>
        <w:t>nasprotuje</w:t>
      </w:r>
      <w:proofErr w:type="spellEnd"/>
      <w:r w:rsidRPr="003A341D">
        <w:rPr>
          <w:sz w:val="24"/>
          <w:szCs w:val="24"/>
        </w:rPr>
        <w:t xml:space="preserve">  </w:t>
      </w:r>
      <w:proofErr w:type="spellStart"/>
      <w:r w:rsidRPr="003A341D">
        <w:rPr>
          <w:sz w:val="24"/>
          <w:szCs w:val="24"/>
        </w:rPr>
        <w:t>tok</w:t>
      </w:r>
      <w:proofErr w:type="spellEnd"/>
      <w:proofErr w:type="gram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kapljevine</w:t>
      </w:r>
      <w:proofErr w:type="spellEnd"/>
      <w:r w:rsidRPr="003A341D">
        <w:rPr>
          <w:sz w:val="24"/>
          <w:szCs w:val="24"/>
        </w:rPr>
        <w:t xml:space="preserve"> v </w:t>
      </w:r>
      <w:proofErr w:type="spellStart"/>
      <w:r w:rsidRPr="003A341D">
        <w:rPr>
          <w:sz w:val="24"/>
          <w:szCs w:val="24"/>
        </w:rPr>
        <w:t>protitoku</w:t>
      </w:r>
      <w:proofErr w:type="spellEnd"/>
      <w:r w:rsidRPr="003A341D">
        <w:rPr>
          <w:sz w:val="24"/>
          <w:szCs w:val="24"/>
        </w:rPr>
        <w:t xml:space="preserve">. </w:t>
      </w:r>
      <w:proofErr w:type="spellStart"/>
      <w:r w:rsidRPr="003A341D">
        <w:rPr>
          <w:sz w:val="24"/>
          <w:szCs w:val="24"/>
        </w:rPr>
        <w:t>Posledica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tega</w:t>
      </w:r>
      <w:proofErr w:type="spellEnd"/>
      <w:r w:rsidRPr="003A341D">
        <w:rPr>
          <w:sz w:val="24"/>
          <w:szCs w:val="24"/>
        </w:rPr>
        <w:t xml:space="preserve"> je </w:t>
      </w:r>
      <w:proofErr w:type="spellStart"/>
      <w:r w:rsidRPr="003A341D">
        <w:rPr>
          <w:sz w:val="24"/>
          <w:szCs w:val="24"/>
        </w:rPr>
        <w:t>možnost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zadrževanja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zračnega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mehurja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proofErr w:type="gramStart"/>
      <w:r w:rsidRPr="003A341D">
        <w:rPr>
          <w:sz w:val="24"/>
          <w:szCs w:val="24"/>
        </w:rPr>
        <w:t>na</w:t>
      </w:r>
      <w:proofErr w:type="spellEnd"/>
      <w:proofErr w:type="gram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enem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mestu</w:t>
      </w:r>
      <w:proofErr w:type="spellEnd"/>
      <w:r w:rsidRPr="003A341D">
        <w:rPr>
          <w:sz w:val="24"/>
          <w:szCs w:val="24"/>
        </w:rPr>
        <w:t xml:space="preserve"> v </w:t>
      </w:r>
      <w:proofErr w:type="spellStart"/>
      <w:r w:rsidRPr="003A341D">
        <w:rPr>
          <w:sz w:val="24"/>
          <w:szCs w:val="24"/>
        </w:rPr>
        <w:t>sekciji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za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daljše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časovno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obdobje</w:t>
      </w:r>
      <w:proofErr w:type="spellEnd"/>
      <w:r w:rsidRPr="003A341D">
        <w:rPr>
          <w:sz w:val="24"/>
          <w:szCs w:val="24"/>
        </w:rPr>
        <w:t xml:space="preserve">, </w:t>
      </w:r>
      <w:proofErr w:type="spellStart"/>
      <w:r w:rsidRPr="003A341D">
        <w:rPr>
          <w:sz w:val="24"/>
          <w:szCs w:val="24"/>
        </w:rPr>
        <w:t>kar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omogoča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opazovanje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mehurja</w:t>
      </w:r>
      <w:proofErr w:type="spellEnd"/>
      <w:r w:rsidRPr="003A341D">
        <w:rPr>
          <w:sz w:val="24"/>
          <w:szCs w:val="24"/>
        </w:rPr>
        <w:t xml:space="preserve"> v </w:t>
      </w:r>
      <w:proofErr w:type="spellStart"/>
      <w:r w:rsidRPr="003A341D">
        <w:rPr>
          <w:sz w:val="24"/>
          <w:szCs w:val="24"/>
        </w:rPr>
        <w:t>daljšem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časovnem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obdobju</w:t>
      </w:r>
      <w:proofErr w:type="spellEnd"/>
      <w:r w:rsidRPr="003A341D">
        <w:rPr>
          <w:sz w:val="24"/>
          <w:szCs w:val="24"/>
        </w:rPr>
        <w:t>.</w:t>
      </w:r>
    </w:p>
    <w:p w:rsidR="00C16940" w:rsidRPr="003A341D" w:rsidRDefault="00C16940">
      <w:pPr>
        <w:rPr>
          <w:sz w:val="24"/>
          <w:szCs w:val="24"/>
        </w:rPr>
      </w:pPr>
      <w:proofErr w:type="spellStart"/>
      <w:proofErr w:type="gramStart"/>
      <w:r w:rsidRPr="003A341D">
        <w:rPr>
          <w:sz w:val="24"/>
          <w:szCs w:val="24"/>
        </w:rPr>
        <w:t>Laboratorijska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naprava</w:t>
      </w:r>
      <w:proofErr w:type="spellEnd"/>
      <w:r w:rsidRPr="003A341D">
        <w:rPr>
          <w:sz w:val="24"/>
          <w:szCs w:val="24"/>
        </w:rPr>
        <w:t xml:space="preserve"> je </w:t>
      </w:r>
      <w:proofErr w:type="spellStart"/>
      <w:r w:rsidRPr="003A341D">
        <w:rPr>
          <w:sz w:val="24"/>
          <w:szCs w:val="24"/>
        </w:rPr>
        <w:t>bila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uporabljena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za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študijo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medfaznega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stika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Taylorjevega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mehurja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ter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osne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simetrije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mehurja</w:t>
      </w:r>
      <w:proofErr w:type="spellEnd"/>
      <w:r w:rsidRPr="003A341D">
        <w:rPr>
          <w:sz w:val="24"/>
          <w:szCs w:val="24"/>
        </w:rPr>
        <w:t>.</w:t>
      </w:r>
      <w:proofErr w:type="gramEnd"/>
      <w:r w:rsidRPr="003A341D">
        <w:rPr>
          <w:sz w:val="24"/>
          <w:szCs w:val="24"/>
        </w:rPr>
        <w:t xml:space="preserve"> </w:t>
      </w:r>
      <w:proofErr w:type="spellStart"/>
      <w:proofErr w:type="gramStart"/>
      <w:r w:rsidRPr="003A341D">
        <w:rPr>
          <w:sz w:val="24"/>
          <w:szCs w:val="24"/>
        </w:rPr>
        <w:t>Za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analizo</w:t>
      </w:r>
      <w:proofErr w:type="spellEnd"/>
      <w:r w:rsidRPr="003A341D">
        <w:rPr>
          <w:sz w:val="24"/>
          <w:szCs w:val="24"/>
        </w:rPr>
        <w:t xml:space="preserve"> je </w:t>
      </w:r>
      <w:proofErr w:type="spellStart"/>
      <w:r w:rsidRPr="003A341D">
        <w:rPr>
          <w:sz w:val="24"/>
          <w:szCs w:val="24"/>
        </w:rPr>
        <w:t>bila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uporablj</w:t>
      </w:r>
      <w:r w:rsidR="00061DBD" w:rsidRPr="003A341D">
        <w:rPr>
          <w:sz w:val="24"/>
          <w:szCs w:val="24"/>
        </w:rPr>
        <w:t>ena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hitrotekoča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kamera</w:t>
      </w:r>
      <w:proofErr w:type="spellEnd"/>
      <w:r w:rsidR="00061DBD" w:rsidRPr="003A341D">
        <w:rPr>
          <w:sz w:val="24"/>
          <w:szCs w:val="24"/>
        </w:rPr>
        <w:t xml:space="preserve"> s </w:t>
      </w:r>
      <w:proofErr w:type="spellStart"/>
      <w:r w:rsidR="00061DBD" w:rsidRPr="003A341D">
        <w:rPr>
          <w:sz w:val="24"/>
          <w:szCs w:val="24"/>
        </w:rPr>
        <w:t>frekvenco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zajemanja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slik</w:t>
      </w:r>
      <w:proofErr w:type="spellEnd"/>
      <w:r w:rsidR="00061DBD" w:rsidRPr="003A341D">
        <w:rPr>
          <w:sz w:val="24"/>
          <w:szCs w:val="24"/>
        </w:rPr>
        <w:t xml:space="preserve"> 100-800 </w:t>
      </w:r>
      <w:proofErr w:type="spellStart"/>
      <w:r w:rsidR="00061DBD" w:rsidRPr="003A341D">
        <w:rPr>
          <w:sz w:val="24"/>
          <w:szCs w:val="24"/>
        </w:rPr>
        <w:t>slik</w:t>
      </w:r>
      <w:proofErr w:type="spellEnd"/>
      <w:r w:rsidR="00061DBD" w:rsidRPr="003A341D">
        <w:rPr>
          <w:sz w:val="24"/>
          <w:szCs w:val="24"/>
        </w:rPr>
        <w:t>/</w:t>
      </w:r>
      <w:proofErr w:type="spellStart"/>
      <w:r w:rsidR="00061DBD" w:rsidRPr="003A341D">
        <w:rPr>
          <w:sz w:val="24"/>
          <w:szCs w:val="24"/>
        </w:rPr>
        <w:t>sekundo</w:t>
      </w:r>
      <w:proofErr w:type="spellEnd"/>
      <w:r w:rsidR="00061DBD" w:rsidRPr="003A341D">
        <w:rPr>
          <w:sz w:val="24"/>
          <w:szCs w:val="24"/>
        </w:rPr>
        <w:t>.</w:t>
      </w:r>
      <w:proofErr w:type="gram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Opazovali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smo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mehuje</w:t>
      </w:r>
      <w:proofErr w:type="spellEnd"/>
      <w:r w:rsidR="00061DBD" w:rsidRPr="003A341D">
        <w:rPr>
          <w:sz w:val="24"/>
          <w:szCs w:val="24"/>
        </w:rPr>
        <w:t xml:space="preserve"> med 40 in 100 mm v </w:t>
      </w:r>
      <w:proofErr w:type="spellStart"/>
      <w:r w:rsidR="00061DBD" w:rsidRPr="003A341D">
        <w:rPr>
          <w:sz w:val="24"/>
          <w:szCs w:val="24"/>
        </w:rPr>
        <w:t>cevi</w:t>
      </w:r>
      <w:proofErr w:type="spellEnd"/>
      <w:r w:rsidR="00061DBD" w:rsidRPr="003A341D">
        <w:rPr>
          <w:sz w:val="24"/>
          <w:szCs w:val="24"/>
        </w:rPr>
        <w:t xml:space="preserve"> z </w:t>
      </w:r>
      <w:proofErr w:type="spellStart"/>
      <w:r w:rsidR="00061DBD" w:rsidRPr="003A341D">
        <w:rPr>
          <w:sz w:val="24"/>
          <w:szCs w:val="24"/>
        </w:rPr>
        <w:t>notranjim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premerom</w:t>
      </w:r>
      <w:proofErr w:type="spellEnd"/>
      <w:r w:rsidR="00061DBD" w:rsidRPr="003A341D">
        <w:rPr>
          <w:sz w:val="24"/>
          <w:szCs w:val="24"/>
        </w:rPr>
        <w:t xml:space="preserve"> 26 mm, </w:t>
      </w:r>
      <w:proofErr w:type="spellStart"/>
      <w:r w:rsidR="00061DBD" w:rsidRPr="003A341D">
        <w:rPr>
          <w:sz w:val="24"/>
          <w:szCs w:val="24"/>
        </w:rPr>
        <w:t>vrednost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Reynoldsovega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števila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kapljevine</w:t>
      </w:r>
      <w:proofErr w:type="spellEnd"/>
      <w:r w:rsidR="00061DBD" w:rsidRPr="003A341D">
        <w:rPr>
          <w:sz w:val="24"/>
          <w:szCs w:val="24"/>
        </w:rPr>
        <w:t xml:space="preserve"> se je </w:t>
      </w:r>
      <w:proofErr w:type="spellStart"/>
      <w:r w:rsidR="00061DBD" w:rsidRPr="003A341D">
        <w:rPr>
          <w:sz w:val="24"/>
          <w:szCs w:val="24"/>
        </w:rPr>
        <w:t>gibala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okrog</w:t>
      </w:r>
      <w:proofErr w:type="spellEnd"/>
      <w:r w:rsidR="00061DBD" w:rsidRPr="003A341D">
        <w:rPr>
          <w:sz w:val="24"/>
          <w:szCs w:val="24"/>
        </w:rPr>
        <w:t xml:space="preserve"> 6000. </w:t>
      </w:r>
      <w:proofErr w:type="spellStart"/>
      <w:r w:rsidR="00061DBD" w:rsidRPr="003A341D">
        <w:rPr>
          <w:sz w:val="24"/>
          <w:szCs w:val="24"/>
        </w:rPr>
        <w:t>Vzorci</w:t>
      </w:r>
      <w:proofErr w:type="spellEnd"/>
      <w:r w:rsidR="00061DBD" w:rsidRPr="003A341D">
        <w:rPr>
          <w:sz w:val="24"/>
          <w:szCs w:val="24"/>
        </w:rPr>
        <w:t xml:space="preserve"> so </w:t>
      </w:r>
      <w:proofErr w:type="spellStart"/>
      <w:r w:rsidR="00061DBD" w:rsidRPr="003A341D">
        <w:rPr>
          <w:sz w:val="24"/>
          <w:szCs w:val="24"/>
        </w:rPr>
        <w:t>bili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proofErr w:type="gramStart"/>
      <w:r w:rsidR="00061DBD" w:rsidRPr="003A341D">
        <w:rPr>
          <w:sz w:val="24"/>
          <w:szCs w:val="24"/>
        </w:rPr>
        <w:t>nato</w:t>
      </w:r>
      <w:proofErr w:type="spellEnd"/>
      <w:proofErr w:type="gram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časovno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povprečeni</w:t>
      </w:r>
      <w:proofErr w:type="spellEnd"/>
      <w:r w:rsidR="00061DBD" w:rsidRPr="003A341D">
        <w:rPr>
          <w:sz w:val="24"/>
          <w:szCs w:val="24"/>
        </w:rPr>
        <w:t xml:space="preserve">. </w:t>
      </w:r>
      <w:proofErr w:type="spellStart"/>
      <w:r w:rsidR="00061DBD" w:rsidRPr="003A341D">
        <w:rPr>
          <w:sz w:val="24"/>
          <w:szCs w:val="24"/>
        </w:rPr>
        <w:t>Ugotovljeno</w:t>
      </w:r>
      <w:proofErr w:type="spellEnd"/>
      <w:r w:rsidR="00061DBD" w:rsidRPr="003A341D">
        <w:rPr>
          <w:sz w:val="24"/>
          <w:szCs w:val="24"/>
        </w:rPr>
        <w:t xml:space="preserve"> je </w:t>
      </w:r>
      <w:proofErr w:type="spellStart"/>
      <w:r w:rsidR="00061DBD" w:rsidRPr="003A341D">
        <w:rPr>
          <w:sz w:val="24"/>
          <w:szCs w:val="24"/>
        </w:rPr>
        <w:t>bilo</w:t>
      </w:r>
      <w:proofErr w:type="spellEnd"/>
      <w:r w:rsidR="00061DBD" w:rsidRPr="003A341D">
        <w:rPr>
          <w:sz w:val="24"/>
          <w:szCs w:val="24"/>
        </w:rPr>
        <w:t xml:space="preserve">, da </w:t>
      </w:r>
      <w:proofErr w:type="spellStart"/>
      <w:r w:rsidR="00061DBD" w:rsidRPr="003A341D">
        <w:rPr>
          <w:sz w:val="24"/>
          <w:szCs w:val="24"/>
        </w:rPr>
        <w:t>tudi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dolgotrajno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časovno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povprečenje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vzorcev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ne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prinese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osno-simetrične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oblike</w:t>
      </w:r>
      <w:proofErr w:type="spellEnd"/>
      <w:r w:rsidR="00061DBD" w:rsidRPr="003A341D">
        <w:rPr>
          <w:sz w:val="24"/>
          <w:szCs w:val="24"/>
        </w:rPr>
        <w:t xml:space="preserve"> </w:t>
      </w:r>
      <w:proofErr w:type="spellStart"/>
      <w:r w:rsidR="00061DBD" w:rsidRPr="003A341D">
        <w:rPr>
          <w:sz w:val="24"/>
          <w:szCs w:val="24"/>
        </w:rPr>
        <w:t>mehurja</w:t>
      </w:r>
      <w:proofErr w:type="spellEnd"/>
      <w:r w:rsidR="00424337" w:rsidRPr="003A341D">
        <w:rPr>
          <w:sz w:val="24"/>
          <w:szCs w:val="24"/>
        </w:rPr>
        <w:t xml:space="preserve">, </w:t>
      </w:r>
      <w:proofErr w:type="spellStart"/>
      <w:r w:rsidR="00424337" w:rsidRPr="003A341D">
        <w:rPr>
          <w:sz w:val="24"/>
          <w:szCs w:val="24"/>
        </w:rPr>
        <w:t>temveč</w:t>
      </w:r>
      <w:proofErr w:type="spellEnd"/>
      <w:r w:rsidR="00424337" w:rsidRPr="003A341D">
        <w:rPr>
          <w:sz w:val="24"/>
          <w:szCs w:val="24"/>
        </w:rPr>
        <w:t xml:space="preserve"> se </w:t>
      </w:r>
      <w:proofErr w:type="spellStart"/>
      <w:r w:rsidR="00424337" w:rsidRPr="003A341D">
        <w:rPr>
          <w:sz w:val="24"/>
          <w:szCs w:val="24"/>
        </w:rPr>
        <w:t>mehur</w:t>
      </w:r>
      <w:proofErr w:type="spellEnd"/>
      <w:r w:rsidR="00424337" w:rsidRPr="003A341D">
        <w:rPr>
          <w:sz w:val="24"/>
          <w:szCs w:val="24"/>
        </w:rPr>
        <w:t xml:space="preserve"> “</w:t>
      </w:r>
      <w:proofErr w:type="spellStart"/>
      <w:r w:rsidR="00424337" w:rsidRPr="003A341D">
        <w:rPr>
          <w:sz w:val="24"/>
          <w:szCs w:val="24"/>
        </w:rPr>
        <w:t>nagiba</w:t>
      </w:r>
      <w:proofErr w:type="spellEnd"/>
      <w:r w:rsidR="00424337" w:rsidRPr="003A341D">
        <w:rPr>
          <w:sz w:val="24"/>
          <w:szCs w:val="24"/>
        </w:rPr>
        <w:t xml:space="preserve">” </w:t>
      </w:r>
      <w:proofErr w:type="spellStart"/>
      <w:r w:rsidR="00424337" w:rsidRPr="003A341D">
        <w:rPr>
          <w:sz w:val="24"/>
          <w:szCs w:val="24"/>
        </w:rPr>
        <w:t>na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eno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stran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cevi</w:t>
      </w:r>
      <w:proofErr w:type="spellEnd"/>
      <w:r w:rsidR="00424337" w:rsidRPr="003A341D">
        <w:rPr>
          <w:sz w:val="24"/>
          <w:szCs w:val="24"/>
        </w:rPr>
        <w:t xml:space="preserve">, </w:t>
      </w:r>
      <w:proofErr w:type="spellStart"/>
      <w:r w:rsidR="00424337" w:rsidRPr="003A341D">
        <w:rPr>
          <w:sz w:val="24"/>
          <w:szCs w:val="24"/>
        </w:rPr>
        <w:t>kjer</w:t>
      </w:r>
      <w:proofErr w:type="spellEnd"/>
      <w:r w:rsidR="00424337" w:rsidRPr="003A341D">
        <w:rPr>
          <w:sz w:val="24"/>
          <w:szCs w:val="24"/>
        </w:rPr>
        <w:t xml:space="preserve"> je </w:t>
      </w:r>
      <w:proofErr w:type="spellStart"/>
      <w:r w:rsidR="00424337" w:rsidRPr="003A341D">
        <w:rPr>
          <w:sz w:val="24"/>
          <w:szCs w:val="24"/>
        </w:rPr>
        <w:t>tudi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plast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kapljevine</w:t>
      </w:r>
      <w:proofErr w:type="spellEnd"/>
      <w:r w:rsidR="00424337" w:rsidRPr="003A341D">
        <w:rPr>
          <w:sz w:val="24"/>
          <w:szCs w:val="24"/>
        </w:rPr>
        <w:t xml:space="preserve">, </w:t>
      </w:r>
      <w:proofErr w:type="spellStart"/>
      <w:r w:rsidR="00424337" w:rsidRPr="003A341D">
        <w:rPr>
          <w:sz w:val="24"/>
          <w:szCs w:val="24"/>
        </w:rPr>
        <w:t>ki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ga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obteka</w:t>
      </w:r>
      <w:proofErr w:type="spellEnd"/>
      <w:r w:rsidR="00424337" w:rsidRPr="003A341D">
        <w:rPr>
          <w:sz w:val="24"/>
          <w:szCs w:val="24"/>
        </w:rPr>
        <w:t xml:space="preserve">, </w:t>
      </w:r>
      <w:proofErr w:type="spellStart"/>
      <w:r w:rsidR="00424337" w:rsidRPr="003A341D">
        <w:rPr>
          <w:sz w:val="24"/>
          <w:szCs w:val="24"/>
        </w:rPr>
        <w:t>tanjša</w:t>
      </w:r>
      <w:proofErr w:type="spellEnd"/>
      <w:r w:rsidR="00424337" w:rsidRPr="003A341D">
        <w:rPr>
          <w:sz w:val="24"/>
          <w:szCs w:val="24"/>
        </w:rPr>
        <w:t xml:space="preserve">. </w:t>
      </w:r>
      <w:proofErr w:type="spellStart"/>
      <w:r w:rsidR="00424337" w:rsidRPr="003A341D">
        <w:rPr>
          <w:sz w:val="24"/>
          <w:szCs w:val="24"/>
        </w:rPr>
        <w:t>Poleg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tega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smo</w:t>
      </w:r>
      <w:proofErr w:type="spellEnd"/>
      <w:r w:rsidR="00424337" w:rsidRPr="003A341D">
        <w:rPr>
          <w:sz w:val="24"/>
          <w:szCs w:val="24"/>
        </w:rPr>
        <w:t xml:space="preserve"> v </w:t>
      </w:r>
      <w:proofErr w:type="spellStart"/>
      <w:r w:rsidR="00424337" w:rsidRPr="003A341D">
        <w:rPr>
          <w:sz w:val="24"/>
          <w:szCs w:val="24"/>
        </w:rPr>
        <w:t>študiji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spremljali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tudi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sledenje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dinamiki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drobnih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valov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proofErr w:type="gramStart"/>
      <w:r w:rsidR="00424337" w:rsidRPr="003A341D">
        <w:rPr>
          <w:sz w:val="24"/>
          <w:szCs w:val="24"/>
        </w:rPr>
        <w:t>na</w:t>
      </w:r>
      <w:proofErr w:type="spellEnd"/>
      <w:proofErr w:type="gram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medfazni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površini</w:t>
      </w:r>
      <w:proofErr w:type="spellEnd"/>
      <w:r w:rsidR="00424337" w:rsidRPr="003A341D">
        <w:rPr>
          <w:sz w:val="24"/>
          <w:szCs w:val="24"/>
        </w:rPr>
        <w:t xml:space="preserve">, </w:t>
      </w:r>
      <w:proofErr w:type="spellStart"/>
      <w:r w:rsidR="00424337" w:rsidRPr="003A341D">
        <w:rPr>
          <w:sz w:val="24"/>
          <w:szCs w:val="24"/>
        </w:rPr>
        <w:t>ki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potujejo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vzdolž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mehurja</w:t>
      </w:r>
      <w:proofErr w:type="spellEnd"/>
      <w:r w:rsidR="00424337" w:rsidRPr="003A341D">
        <w:rPr>
          <w:sz w:val="24"/>
          <w:szCs w:val="24"/>
        </w:rPr>
        <w:t xml:space="preserve">. </w:t>
      </w:r>
      <w:proofErr w:type="spellStart"/>
      <w:proofErr w:type="gramStart"/>
      <w:r w:rsidR="00424337" w:rsidRPr="003A341D">
        <w:rPr>
          <w:sz w:val="24"/>
          <w:szCs w:val="24"/>
        </w:rPr>
        <w:t>Pokazano</w:t>
      </w:r>
      <w:proofErr w:type="spellEnd"/>
      <w:r w:rsidR="00424337" w:rsidRPr="003A341D">
        <w:rPr>
          <w:sz w:val="24"/>
          <w:szCs w:val="24"/>
        </w:rPr>
        <w:t xml:space="preserve"> je </w:t>
      </w:r>
      <w:proofErr w:type="spellStart"/>
      <w:r w:rsidR="00424337" w:rsidRPr="003A341D">
        <w:rPr>
          <w:sz w:val="24"/>
          <w:szCs w:val="24"/>
        </w:rPr>
        <w:t>bilo</w:t>
      </w:r>
      <w:proofErr w:type="spellEnd"/>
      <w:r w:rsidR="00424337" w:rsidRPr="003A341D">
        <w:rPr>
          <w:sz w:val="24"/>
          <w:szCs w:val="24"/>
        </w:rPr>
        <w:t xml:space="preserve">, da so </w:t>
      </w:r>
      <w:proofErr w:type="spellStart"/>
      <w:r w:rsidR="00424337" w:rsidRPr="003A341D">
        <w:rPr>
          <w:sz w:val="24"/>
          <w:szCs w:val="24"/>
        </w:rPr>
        <w:t>časovno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povprečne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propagacijske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hitrosti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valov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enake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konvektivni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hitrosti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medfaznega</w:t>
      </w:r>
      <w:proofErr w:type="spellEnd"/>
      <w:r w:rsidR="00424337" w:rsidRPr="003A341D">
        <w:rPr>
          <w:sz w:val="24"/>
          <w:szCs w:val="24"/>
        </w:rPr>
        <w:t xml:space="preserve"> </w:t>
      </w:r>
      <w:proofErr w:type="spellStart"/>
      <w:r w:rsidR="00424337" w:rsidRPr="003A341D">
        <w:rPr>
          <w:sz w:val="24"/>
          <w:szCs w:val="24"/>
        </w:rPr>
        <w:t>stika</w:t>
      </w:r>
      <w:proofErr w:type="spellEnd"/>
      <w:r w:rsidR="00424337" w:rsidRPr="003A341D">
        <w:rPr>
          <w:sz w:val="24"/>
          <w:szCs w:val="24"/>
        </w:rPr>
        <w:t>.</w:t>
      </w:r>
      <w:proofErr w:type="gramEnd"/>
    </w:p>
    <w:p w:rsidR="000C7AEC" w:rsidRPr="003A341D" w:rsidRDefault="000C7AEC">
      <w:pPr>
        <w:rPr>
          <w:rStyle w:val="rynqvb"/>
          <w:sz w:val="24"/>
          <w:szCs w:val="24"/>
        </w:rPr>
      </w:pPr>
      <w:proofErr w:type="spellStart"/>
      <w:r w:rsidRPr="003A341D">
        <w:rPr>
          <w:sz w:val="24"/>
          <w:szCs w:val="24"/>
        </w:rPr>
        <w:t>Druga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študija</w:t>
      </w:r>
      <w:proofErr w:type="spellEnd"/>
      <w:r w:rsidRPr="003A341D">
        <w:rPr>
          <w:sz w:val="24"/>
          <w:szCs w:val="24"/>
        </w:rPr>
        <w:t xml:space="preserve">, </w:t>
      </w:r>
      <w:proofErr w:type="spellStart"/>
      <w:r w:rsidRPr="003A341D">
        <w:rPr>
          <w:sz w:val="24"/>
          <w:szCs w:val="24"/>
        </w:rPr>
        <w:t>opravljena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proofErr w:type="gramStart"/>
      <w:r w:rsidRPr="003A341D">
        <w:rPr>
          <w:sz w:val="24"/>
          <w:szCs w:val="24"/>
        </w:rPr>
        <w:t>na</w:t>
      </w:r>
      <w:proofErr w:type="spellEnd"/>
      <w:proofErr w:type="gram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laboratorijski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napravi</w:t>
      </w:r>
      <w:proofErr w:type="spellEnd"/>
      <w:r w:rsidRPr="003A341D">
        <w:rPr>
          <w:sz w:val="24"/>
          <w:szCs w:val="24"/>
        </w:rPr>
        <w:t xml:space="preserve"> se </w:t>
      </w:r>
      <w:proofErr w:type="spellStart"/>
      <w:r w:rsidRPr="003A341D">
        <w:rPr>
          <w:sz w:val="24"/>
          <w:szCs w:val="24"/>
        </w:rPr>
        <w:t>nanaša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na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časovni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razpad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mehurja</w:t>
      </w:r>
      <w:proofErr w:type="spellEnd"/>
      <w:r w:rsidRPr="003A341D">
        <w:rPr>
          <w:sz w:val="24"/>
          <w:szCs w:val="24"/>
        </w:rPr>
        <w:t xml:space="preserve">. </w:t>
      </w:r>
      <w:proofErr w:type="spellStart"/>
      <w:proofErr w:type="gramStart"/>
      <w:r w:rsidRPr="003A341D">
        <w:rPr>
          <w:sz w:val="24"/>
          <w:szCs w:val="24"/>
        </w:rPr>
        <w:t>Če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zadržimo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</w:t>
      </w:r>
      <w:proofErr w:type="spellEnd"/>
      <w:r w:rsidRPr="003A341D">
        <w:rPr>
          <w:sz w:val="24"/>
          <w:szCs w:val="24"/>
        </w:rPr>
        <w:t xml:space="preserve"> v </w:t>
      </w:r>
      <w:proofErr w:type="spellStart"/>
      <w:r w:rsidRPr="003A341D">
        <w:rPr>
          <w:sz w:val="24"/>
          <w:szCs w:val="24"/>
        </w:rPr>
        <w:t>cevi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dovolj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časa</w:t>
      </w:r>
      <w:proofErr w:type="spellEnd"/>
      <w:r w:rsidRPr="003A341D">
        <w:rPr>
          <w:sz w:val="24"/>
          <w:szCs w:val="24"/>
        </w:rPr>
        <w:t xml:space="preserve">, </w:t>
      </w:r>
      <w:proofErr w:type="spellStart"/>
      <w:r w:rsidRPr="003A341D">
        <w:rPr>
          <w:sz w:val="24"/>
          <w:szCs w:val="24"/>
        </w:rPr>
        <w:t>bomo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opazili</w:t>
      </w:r>
      <w:proofErr w:type="spellEnd"/>
      <w:r w:rsidRPr="003A341D">
        <w:rPr>
          <w:sz w:val="24"/>
          <w:szCs w:val="24"/>
        </w:rPr>
        <w:t xml:space="preserve">, da se le-ta </w:t>
      </w:r>
      <w:proofErr w:type="spellStart"/>
      <w:r w:rsidRPr="003A341D">
        <w:rPr>
          <w:sz w:val="24"/>
          <w:szCs w:val="24"/>
        </w:rPr>
        <w:t>začne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manjšati</w:t>
      </w:r>
      <w:proofErr w:type="spellEnd"/>
      <w:r w:rsidRPr="003A341D">
        <w:rPr>
          <w:sz w:val="24"/>
          <w:szCs w:val="24"/>
        </w:rPr>
        <w:t>.</w:t>
      </w:r>
      <w:proofErr w:type="gram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Pri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hitrosti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razpada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mehurjev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smo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opazili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dva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trenda</w:t>
      </w:r>
      <w:proofErr w:type="spellEnd"/>
      <w:r w:rsidRPr="003A341D">
        <w:rPr>
          <w:sz w:val="24"/>
          <w:szCs w:val="24"/>
        </w:rPr>
        <w:t xml:space="preserve">: </w:t>
      </w:r>
      <w:proofErr w:type="spellStart"/>
      <w:r w:rsidRPr="003A341D">
        <w:rPr>
          <w:sz w:val="24"/>
          <w:szCs w:val="24"/>
        </w:rPr>
        <w:t>večji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mehurčki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razpadajo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linearno</w:t>
      </w:r>
      <w:proofErr w:type="spellEnd"/>
      <w:r w:rsidRPr="003A341D">
        <w:rPr>
          <w:sz w:val="24"/>
          <w:szCs w:val="24"/>
        </w:rPr>
        <w:t xml:space="preserve">, </w:t>
      </w:r>
      <w:proofErr w:type="spellStart"/>
      <w:r w:rsidRPr="003A341D">
        <w:rPr>
          <w:sz w:val="24"/>
          <w:szCs w:val="24"/>
        </w:rPr>
        <w:t>medtem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proofErr w:type="gramStart"/>
      <w:r w:rsidRPr="003A341D">
        <w:rPr>
          <w:sz w:val="24"/>
          <w:szCs w:val="24"/>
        </w:rPr>
        <w:t>ko</w:t>
      </w:r>
      <w:proofErr w:type="spellEnd"/>
      <w:proofErr w:type="gram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krajši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mehurčki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eksponentno</w:t>
      </w:r>
      <w:proofErr w:type="spellEnd"/>
      <w:r w:rsidRPr="003A341D">
        <w:rPr>
          <w:sz w:val="24"/>
          <w:szCs w:val="24"/>
        </w:rPr>
        <w:t xml:space="preserve">. </w:t>
      </w:r>
      <w:proofErr w:type="spellStart"/>
      <w:proofErr w:type="gramStart"/>
      <w:r w:rsidRPr="003A341D">
        <w:rPr>
          <w:sz w:val="24"/>
          <w:szCs w:val="24"/>
        </w:rPr>
        <w:t>Prav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tako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opazimo</w:t>
      </w:r>
      <w:proofErr w:type="spellEnd"/>
      <w:r w:rsidRPr="003A341D">
        <w:rPr>
          <w:sz w:val="24"/>
          <w:szCs w:val="24"/>
        </w:rPr>
        <w:t xml:space="preserve">, da </w:t>
      </w:r>
      <w:proofErr w:type="spellStart"/>
      <w:r w:rsidRPr="003A341D">
        <w:rPr>
          <w:sz w:val="24"/>
          <w:szCs w:val="24"/>
        </w:rPr>
        <w:t>daljši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mehurji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razpadajo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precej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hitreje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lastRenderedPageBreak/>
        <w:t>kot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krajši</w:t>
      </w:r>
      <w:proofErr w:type="spellEnd"/>
      <w:r w:rsidRPr="003A341D">
        <w:rPr>
          <w:sz w:val="24"/>
          <w:szCs w:val="24"/>
        </w:rPr>
        <w:t>.</w:t>
      </w:r>
      <w:proofErr w:type="gram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Predvidevamo</w:t>
      </w:r>
      <w:proofErr w:type="spellEnd"/>
      <w:r w:rsidRPr="003A341D">
        <w:rPr>
          <w:sz w:val="24"/>
          <w:szCs w:val="24"/>
        </w:rPr>
        <w:t xml:space="preserve">, da je to </w:t>
      </w:r>
      <w:proofErr w:type="spellStart"/>
      <w:r w:rsidRPr="003A341D">
        <w:rPr>
          <w:sz w:val="24"/>
          <w:szCs w:val="24"/>
        </w:rPr>
        <w:t>posledica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dveh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mehanizmov</w:t>
      </w:r>
      <w:proofErr w:type="spellEnd"/>
      <w:r w:rsidRPr="003A341D">
        <w:rPr>
          <w:sz w:val="24"/>
          <w:szCs w:val="24"/>
        </w:rPr>
        <w:t xml:space="preserve">: </w:t>
      </w:r>
      <w:proofErr w:type="spellStart"/>
      <w:r w:rsidRPr="003A341D">
        <w:rPr>
          <w:sz w:val="24"/>
          <w:szCs w:val="24"/>
        </w:rPr>
        <w:t>fizičnega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razpada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mehurja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proofErr w:type="gramStart"/>
      <w:r w:rsidRPr="003A341D">
        <w:rPr>
          <w:sz w:val="24"/>
          <w:szCs w:val="24"/>
        </w:rPr>
        <w:t>na</w:t>
      </w:r>
      <w:proofErr w:type="spellEnd"/>
      <w:proofErr w:type="gram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manjše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mehurčke</w:t>
      </w:r>
      <w:proofErr w:type="spellEnd"/>
      <w:r w:rsidRPr="003A341D">
        <w:rPr>
          <w:sz w:val="24"/>
          <w:szCs w:val="24"/>
        </w:rPr>
        <w:t xml:space="preserve"> v </w:t>
      </w:r>
      <w:proofErr w:type="spellStart"/>
      <w:r w:rsidRPr="003A341D">
        <w:rPr>
          <w:sz w:val="24"/>
          <w:szCs w:val="24"/>
        </w:rPr>
        <w:t>turbolentnem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repu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mehurja</w:t>
      </w:r>
      <w:proofErr w:type="spellEnd"/>
      <w:r w:rsidRPr="003A341D">
        <w:rPr>
          <w:sz w:val="24"/>
          <w:szCs w:val="24"/>
        </w:rPr>
        <w:t xml:space="preserve">, </w:t>
      </w:r>
      <w:proofErr w:type="spellStart"/>
      <w:r w:rsidRPr="003A341D">
        <w:rPr>
          <w:sz w:val="24"/>
          <w:szCs w:val="24"/>
        </w:rPr>
        <w:t>ki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jih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nato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odnese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tok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kapljevite</w:t>
      </w:r>
      <w:proofErr w:type="spellEnd"/>
      <w:r w:rsidRPr="003A341D">
        <w:rPr>
          <w:sz w:val="24"/>
          <w:szCs w:val="24"/>
        </w:rPr>
        <w:t xml:space="preserve"> faze, </w:t>
      </w:r>
      <w:proofErr w:type="spellStart"/>
      <w:r w:rsidRPr="003A341D">
        <w:rPr>
          <w:sz w:val="24"/>
          <w:szCs w:val="24"/>
        </w:rPr>
        <w:t>ter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raztapljanja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plina</w:t>
      </w:r>
      <w:proofErr w:type="spellEnd"/>
      <w:r w:rsidRPr="003A341D">
        <w:rPr>
          <w:sz w:val="24"/>
          <w:szCs w:val="24"/>
        </w:rPr>
        <w:t xml:space="preserve"> v </w:t>
      </w:r>
      <w:proofErr w:type="spellStart"/>
      <w:r w:rsidRPr="003A341D">
        <w:rPr>
          <w:sz w:val="24"/>
          <w:szCs w:val="24"/>
        </w:rPr>
        <w:t>kapljevini</w:t>
      </w:r>
      <w:proofErr w:type="spellEnd"/>
      <w:r w:rsidRPr="003A341D">
        <w:rPr>
          <w:sz w:val="24"/>
          <w:szCs w:val="24"/>
        </w:rPr>
        <w:t>.</w:t>
      </w:r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Prvi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mehanizem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Pr="003A341D">
        <w:rPr>
          <w:sz w:val="24"/>
          <w:szCs w:val="24"/>
        </w:rPr>
        <w:t>prevladuje</w:t>
      </w:r>
      <w:proofErr w:type="spellEnd"/>
      <w:r w:rsidRPr="003A341D">
        <w:rPr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pri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daljših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mehurčkih</w:t>
      </w:r>
      <w:proofErr w:type="spellEnd"/>
      <w:r w:rsidR="003A341D" w:rsidRPr="003A341D">
        <w:rPr>
          <w:rStyle w:val="rynqvb"/>
          <w:sz w:val="24"/>
          <w:szCs w:val="24"/>
        </w:rPr>
        <w:t xml:space="preserve">, </w:t>
      </w:r>
      <w:proofErr w:type="spellStart"/>
      <w:r w:rsidR="003A341D" w:rsidRPr="003A341D">
        <w:rPr>
          <w:rStyle w:val="rynqvb"/>
          <w:sz w:val="24"/>
          <w:szCs w:val="24"/>
        </w:rPr>
        <w:t>vendar</w:t>
      </w:r>
      <w:proofErr w:type="spellEnd"/>
      <w:r w:rsidR="003A341D" w:rsidRPr="003A341D">
        <w:rPr>
          <w:rStyle w:val="rynqvb"/>
          <w:sz w:val="24"/>
          <w:szCs w:val="24"/>
        </w:rPr>
        <w:t xml:space="preserve"> se </w:t>
      </w:r>
      <w:proofErr w:type="spellStart"/>
      <w:r w:rsidR="003A341D" w:rsidRPr="003A341D">
        <w:rPr>
          <w:rStyle w:val="rynqvb"/>
          <w:sz w:val="24"/>
          <w:szCs w:val="24"/>
        </w:rPr>
        <w:t>upočasni</w:t>
      </w:r>
      <w:proofErr w:type="spellEnd"/>
      <w:r w:rsidR="003A341D" w:rsidRPr="003A341D">
        <w:rPr>
          <w:rStyle w:val="rynqvb"/>
          <w:sz w:val="24"/>
          <w:szCs w:val="24"/>
        </w:rPr>
        <w:t xml:space="preserve"> z </w:t>
      </w:r>
      <w:proofErr w:type="spellStart"/>
      <w:r w:rsidR="003A341D" w:rsidRPr="003A341D">
        <w:rPr>
          <w:rStyle w:val="rynqvb"/>
          <w:sz w:val="24"/>
          <w:szCs w:val="24"/>
        </w:rPr>
        <w:t>zmanjševanjem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dolžine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mehurčkov</w:t>
      </w:r>
      <w:proofErr w:type="spellEnd"/>
      <w:r w:rsidR="003A341D" w:rsidRPr="003A341D">
        <w:rPr>
          <w:rStyle w:val="rynqvb"/>
          <w:sz w:val="24"/>
          <w:szCs w:val="24"/>
        </w:rPr>
        <w:t xml:space="preserve">, </w:t>
      </w:r>
      <w:proofErr w:type="spellStart"/>
      <w:r w:rsidR="003A341D" w:rsidRPr="003A341D">
        <w:rPr>
          <w:rStyle w:val="rynqvb"/>
          <w:sz w:val="24"/>
          <w:szCs w:val="24"/>
        </w:rPr>
        <w:t>dokler</w:t>
      </w:r>
      <w:proofErr w:type="spellEnd"/>
      <w:r w:rsidR="003A341D" w:rsidRPr="003A341D">
        <w:rPr>
          <w:rStyle w:val="rynqvb"/>
          <w:sz w:val="24"/>
          <w:szCs w:val="24"/>
        </w:rPr>
        <w:t xml:space="preserve"> se </w:t>
      </w:r>
      <w:proofErr w:type="spellStart"/>
      <w:proofErr w:type="gramStart"/>
      <w:r w:rsidR="003A341D" w:rsidRPr="003A341D">
        <w:rPr>
          <w:rStyle w:val="rynqvb"/>
          <w:sz w:val="24"/>
          <w:szCs w:val="24"/>
        </w:rPr>
        <w:t>na</w:t>
      </w:r>
      <w:proofErr w:type="spellEnd"/>
      <w:proofErr w:type="gram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neki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točki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popolnoma</w:t>
      </w:r>
      <w:proofErr w:type="spellEnd"/>
      <w:r w:rsidR="003A341D" w:rsidRPr="003A341D">
        <w:rPr>
          <w:rStyle w:val="rynqvb"/>
          <w:sz w:val="24"/>
          <w:szCs w:val="24"/>
        </w:rPr>
        <w:t xml:space="preserve"> ne </w:t>
      </w:r>
      <w:proofErr w:type="spellStart"/>
      <w:r w:rsidR="003A341D" w:rsidRPr="003A341D">
        <w:rPr>
          <w:rStyle w:val="rynqvb"/>
          <w:sz w:val="24"/>
          <w:szCs w:val="24"/>
        </w:rPr>
        <w:t>ustavi</w:t>
      </w:r>
      <w:proofErr w:type="spellEnd"/>
      <w:r w:rsidR="003A341D" w:rsidRPr="003A341D">
        <w:rPr>
          <w:rStyle w:val="rynqvb"/>
          <w:sz w:val="24"/>
          <w:szCs w:val="24"/>
        </w:rPr>
        <w:t xml:space="preserve"> in </w:t>
      </w:r>
      <w:proofErr w:type="spellStart"/>
      <w:r w:rsidR="003A341D" w:rsidRPr="003A341D">
        <w:rPr>
          <w:rStyle w:val="rynqvb"/>
          <w:sz w:val="24"/>
          <w:szCs w:val="24"/>
        </w:rPr>
        <w:t>takrat</w:t>
      </w:r>
      <w:proofErr w:type="spellEnd"/>
      <w:r w:rsidR="003A341D" w:rsidRPr="003A341D">
        <w:rPr>
          <w:rStyle w:val="rynqvb"/>
          <w:sz w:val="24"/>
          <w:szCs w:val="24"/>
        </w:rPr>
        <w:t xml:space="preserve"> se </w:t>
      </w:r>
      <w:proofErr w:type="spellStart"/>
      <w:r w:rsidR="003A341D" w:rsidRPr="003A341D">
        <w:rPr>
          <w:rStyle w:val="rynqvb"/>
          <w:sz w:val="24"/>
          <w:szCs w:val="24"/>
        </w:rPr>
        <w:t>mehur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manjša</w:t>
      </w:r>
      <w:proofErr w:type="spellEnd"/>
      <w:r w:rsidR="003A341D" w:rsidRPr="003A341D">
        <w:rPr>
          <w:rStyle w:val="rynqvb"/>
          <w:sz w:val="24"/>
          <w:szCs w:val="24"/>
        </w:rPr>
        <w:t xml:space="preserve"> le </w:t>
      </w:r>
      <w:proofErr w:type="spellStart"/>
      <w:r w:rsidR="003A341D" w:rsidRPr="003A341D">
        <w:rPr>
          <w:rStyle w:val="rynqvb"/>
          <w:sz w:val="24"/>
          <w:szCs w:val="24"/>
        </w:rPr>
        <w:t>še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kot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posledica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raztapljanja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plina</w:t>
      </w:r>
      <w:proofErr w:type="spellEnd"/>
      <w:r w:rsidR="003A341D" w:rsidRPr="003A341D">
        <w:rPr>
          <w:rStyle w:val="rynqvb"/>
          <w:sz w:val="24"/>
          <w:szCs w:val="24"/>
        </w:rPr>
        <w:t xml:space="preserve">. </w:t>
      </w:r>
      <w:proofErr w:type="spellStart"/>
      <w:r w:rsidR="003A341D" w:rsidRPr="003A341D">
        <w:rPr>
          <w:rStyle w:val="rynqvb"/>
          <w:sz w:val="24"/>
          <w:szCs w:val="24"/>
        </w:rPr>
        <w:t>Temperatura</w:t>
      </w:r>
      <w:proofErr w:type="spellEnd"/>
      <w:r w:rsidR="003A341D" w:rsidRPr="003A341D">
        <w:rPr>
          <w:rStyle w:val="rynqvb"/>
          <w:sz w:val="24"/>
          <w:szCs w:val="24"/>
        </w:rPr>
        <w:t xml:space="preserve"> in </w:t>
      </w:r>
      <w:proofErr w:type="spellStart"/>
      <w:r w:rsidR="003A341D" w:rsidRPr="003A341D">
        <w:rPr>
          <w:rStyle w:val="rynqvb"/>
          <w:sz w:val="24"/>
          <w:szCs w:val="24"/>
        </w:rPr>
        <w:t>absolutni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tlak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prav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tako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vplivata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proofErr w:type="gramStart"/>
      <w:r w:rsidR="003A341D" w:rsidRPr="003A341D">
        <w:rPr>
          <w:rStyle w:val="rynqvb"/>
          <w:sz w:val="24"/>
          <w:szCs w:val="24"/>
        </w:rPr>
        <w:t>na</w:t>
      </w:r>
      <w:proofErr w:type="spellEnd"/>
      <w:proofErr w:type="gram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stopnjo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razpada</w:t>
      </w:r>
      <w:proofErr w:type="spellEnd"/>
      <w:r w:rsidR="003A341D" w:rsidRPr="003A341D">
        <w:rPr>
          <w:rStyle w:val="rynqvb"/>
          <w:sz w:val="24"/>
          <w:szCs w:val="24"/>
        </w:rPr>
        <w:t xml:space="preserve">: </w:t>
      </w:r>
      <w:proofErr w:type="spellStart"/>
      <w:r w:rsidR="003A341D" w:rsidRPr="003A341D">
        <w:rPr>
          <w:rStyle w:val="rynqvb"/>
          <w:sz w:val="24"/>
          <w:szCs w:val="24"/>
        </w:rPr>
        <w:t>višji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tlaki</w:t>
      </w:r>
      <w:proofErr w:type="spellEnd"/>
      <w:r w:rsidR="003A341D" w:rsidRPr="003A341D">
        <w:rPr>
          <w:rStyle w:val="rynqvb"/>
          <w:sz w:val="24"/>
          <w:szCs w:val="24"/>
        </w:rPr>
        <w:t xml:space="preserve"> in </w:t>
      </w:r>
      <w:proofErr w:type="spellStart"/>
      <w:r w:rsidR="003A341D" w:rsidRPr="003A341D">
        <w:rPr>
          <w:rStyle w:val="rynqvb"/>
          <w:sz w:val="24"/>
          <w:szCs w:val="24"/>
        </w:rPr>
        <w:t>nižje</w:t>
      </w:r>
      <w:proofErr w:type="spellEnd"/>
      <w:r w:rsidR="003A341D" w:rsidRPr="003A341D">
        <w:rPr>
          <w:rStyle w:val="rynqvb"/>
          <w:sz w:val="24"/>
          <w:szCs w:val="24"/>
        </w:rPr>
        <w:t xml:space="preserve"> temperature so v </w:t>
      </w:r>
      <w:proofErr w:type="spellStart"/>
      <w:r w:rsidR="003A341D" w:rsidRPr="003A341D">
        <w:rPr>
          <w:rStyle w:val="rynqvb"/>
          <w:sz w:val="24"/>
          <w:szCs w:val="24"/>
        </w:rPr>
        <w:t>korelaciji</w:t>
      </w:r>
      <w:proofErr w:type="spellEnd"/>
      <w:r w:rsidR="003A341D" w:rsidRPr="003A341D">
        <w:rPr>
          <w:rStyle w:val="rynqvb"/>
          <w:sz w:val="24"/>
          <w:szCs w:val="24"/>
        </w:rPr>
        <w:t xml:space="preserve"> s </w:t>
      </w:r>
      <w:proofErr w:type="spellStart"/>
      <w:r w:rsidR="003A341D" w:rsidRPr="003A341D">
        <w:rPr>
          <w:rStyle w:val="rynqvb"/>
          <w:sz w:val="24"/>
          <w:szCs w:val="24"/>
        </w:rPr>
        <w:t>hitrejšo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stopnjo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razpadanja</w:t>
      </w:r>
      <w:proofErr w:type="spellEnd"/>
      <w:r w:rsidR="003A341D" w:rsidRPr="003A341D">
        <w:rPr>
          <w:rStyle w:val="rynqvb"/>
          <w:sz w:val="24"/>
          <w:szCs w:val="24"/>
        </w:rPr>
        <w:t xml:space="preserve"> </w:t>
      </w:r>
      <w:proofErr w:type="spellStart"/>
      <w:r w:rsidR="003A341D" w:rsidRPr="003A341D">
        <w:rPr>
          <w:rStyle w:val="rynqvb"/>
          <w:sz w:val="24"/>
          <w:szCs w:val="24"/>
        </w:rPr>
        <w:t>mehurčkov</w:t>
      </w:r>
      <w:proofErr w:type="spellEnd"/>
      <w:r w:rsidR="003A341D" w:rsidRPr="003A341D">
        <w:rPr>
          <w:rStyle w:val="rynqvb"/>
          <w:sz w:val="24"/>
          <w:szCs w:val="24"/>
        </w:rPr>
        <w:t>.</w:t>
      </w:r>
    </w:p>
    <w:p w:rsidR="003A341D" w:rsidRPr="003A341D" w:rsidRDefault="003A341D">
      <w:pPr>
        <w:rPr>
          <w:rStyle w:val="rynqvb"/>
          <w:sz w:val="24"/>
          <w:szCs w:val="24"/>
        </w:rPr>
      </w:pPr>
    </w:p>
    <w:p w:rsidR="003A341D" w:rsidRDefault="003A341D" w:rsidP="003A341D">
      <w:pPr>
        <w:spacing w:after="0" w:line="240" w:lineRule="auto"/>
        <w:rPr>
          <w:rStyle w:val="rynqvb"/>
          <w:b/>
          <w:sz w:val="32"/>
          <w:szCs w:val="24"/>
        </w:rPr>
      </w:pPr>
      <w:proofErr w:type="spellStart"/>
      <w:r w:rsidRPr="003A341D">
        <w:rPr>
          <w:rStyle w:val="rynqvb"/>
          <w:b/>
          <w:sz w:val="32"/>
          <w:szCs w:val="24"/>
        </w:rPr>
        <w:t>Okvirno</w:t>
      </w:r>
      <w:proofErr w:type="spellEnd"/>
      <w:r w:rsidRPr="003A341D">
        <w:rPr>
          <w:rStyle w:val="rynqvb"/>
          <w:b/>
          <w:sz w:val="32"/>
          <w:szCs w:val="24"/>
        </w:rPr>
        <w:t xml:space="preserve"> </w:t>
      </w:r>
      <w:proofErr w:type="spellStart"/>
      <w:r w:rsidRPr="003A341D">
        <w:rPr>
          <w:rStyle w:val="rynqvb"/>
          <w:b/>
          <w:sz w:val="32"/>
          <w:szCs w:val="24"/>
        </w:rPr>
        <w:t>kazalo</w:t>
      </w:r>
      <w:proofErr w:type="spellEnd"/>
      <w:r w:rsidRPr="003A341D">
        <w:rPr>
          <w:rStyle w:val="rynqvb"/>
          <w:b/>
          <w:sz w:val="32"/>
          <w:szCs w:val="24"/>
        </w:rPr>
        <w:t>:</w:t>
      </w:r>
    </w:p>
    <w:p w:rsidR="003A341D" w:rsidRPr="003A341D" w:rsidRDefault="003A341D" w:rsidP="003A341D">
      <w:pPr>
        <w:spacing w:after="0" w:line="240" w:lineRule="auto"/>
        <w:rPr>
          <w:rStyle w:val="rynqvb"/>
          <w:b/>
          <w:sz w:val="32"/>
          <w:szCs w:val="24"/>
        </w:rPr>
      </w:pPr>
    </w:p>
    <w:p w:rsidR="003A341D" w:rsidRPr="003A341D" w:rsidRDefault="003A341D" w:rsidP="003A3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Uvod</w:t>
      </w:r>
      <w:proofErr w:type="spellEnd"/>
    </w:p>
    <w:p w:rsidR="003A341D" w:rsidRPr="003A341D" w:rsidRDefault="003A341D" w:rsidP="003A341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1.1.      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Ozadje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problema</w:t>
      </w:r>
      <w:proofErr w:type="spellEnd"/>
    </w:p>
    <w:p w:rsidR="003A341D" w:rsidRPr="003A341D" w:rsidRDefault="003A341D" w:rsidP="003A341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1.2.      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Cilji</w:t>
      </w:r>
      <w:proofErr w:type="spellEnd"/>
    </w:p>
    <w:p w:rsidR="003A341D" w:rsidRPr="003A341D" w:rsidRDefault="003A341D" w:rsidP="003A3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Teoretične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osnove</w:t>
      </w:r>
      <w:proofErr w:type="spellEnd"/>
    </w:p>
    <w:p w:rsidR="003A341D" w:rsidRPr="003A341D" w:rsidRDefault="003A341D" w:rsidP="003A341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2.1.      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Dvofazni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</w:t>
      </w:r>
      <w:proofErr w:type="spellEnd"/>
    </w:p>
    <w:p w:rsidR="003A341D" w:rsidRPr="003A341D" w:rsidRDefault="003A341D" w:rsidP="003A341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2.2.      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Čepasti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</w:t>
      </w:r>
      <w:proofErr w:type="spellEnd"/>
    </w:p>
    <w:p w:rsidR="003A341D" w:rsidRPr="003A341D" w:rsidRDefault="003A341D" w:rsidP="003A341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2.2.1.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Taylorjev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mehur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protitoku</w:t>
      </w:r>
      <w:proofErr w:type="spellEnd"/>
    </w:p>
    <w:p w:rsidR="003A341D" w:rsidRPr="003A341D" w:rsidRDefault="003A341D" w:rsidP="003A341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2.3.       ...</w:t>
      </w:r>
    </w:p>
    <w:p w:rsidR="003A341D" w:rsidRPr="003A341D" w:rsidRDefault="003A341D" w:rsidP="003A3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Metodologija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raziskave</w:t>
      </w:r>
      <w:proofErr w:type="spellEnd"/>
    </w:p>
    <w:p w:rsidR="003A341D" w:rsidRPr="003A341D" w:rsidRDefault="003A341D" w:rsidP="003A341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3.1      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Opis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eksperimentalne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naprave</w:t>
      </w:r>
      <w:proofErr w:type="spellEnd"/>
    </w:p>
    <w:p w:rsidR="003A341D" w:rsidRPr="003A341D" w:rsidRDefault="003A341D" w:rsidP="003A341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3.2.      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Izvedba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meritev</w:t>
      </w:r>
      <w:proofErr w:type="spellEnd"/>
    </w:p>
    <w:p w:rsidR="003A341D" w:rsidRPr="003A341D" w:rsidRDefault="003A341D" w:rsidP="003A3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Rezultati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diskusija</w:t>
      </w:r>
      <w:proofErr w:type="spellEnd"/>
    </w:p>
    <w:p w:rsidR="003A341D" w:rsidRPr="003A341D" w:rsidRDefault="003A341D" w:rsidP="003A341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4.1.      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Splošna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zasnova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konstrukcija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eksperimentalne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naprave</w:t>
      </w:r>
      <w:proofErr w:type="spellEnd"/>
    </w:p>
    <w:p w:rsidR="003A341D" w:rsidRPr="003A341D" w:rsidRDefault="003A341D" w:rsidP="003A341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4.1.1     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Krog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vode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črpalka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bypass,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rezervoar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3A341D" w:rsidRPr="003A341D" w:rsidRDefault="003A341D" w:rsidP="003A3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¸</w:t>
      </w: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4.1.2 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Dozirni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sistem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zrak</w:t>
      </w:r>
      <w:proofErr w:type="spellEnd"/>
    </w:p>
    <w:p w:rsidR="003A341D" w:rsidRPr="003A341D" w:rsidRDefault="003A341D" w:rsidP="003A341D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4.1.3     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Optična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škatla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zmanjšanje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loma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svetloba</w:t>
      </w:r>
      <w:proofErr w:type="spellEnd"/>
    </w:p>
    <w:p w:rsidR="003A341D" w:rsidRPr="003A341D" w:rsidRDefault="003A341D" w:rsidP="003A341D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4.1.4</w:t>
      </w: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  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Tlačni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senzorji</w:t>
      </w:r>
      <w:proofErr w:type="spellEnd"/>
    </w:p>
    <w:p w:rsidR="003A341D" w:rsidRPr="003A341D" w:rsidRDefault="003A341D" w:rsidP="003A341D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4.1.5</w:t>
      </w: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Merilec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pretoka</w:t>
      </w:r>
      <w:proofErr w:type="spellEnd"/>
    </w:p>
    <w:p w:rsidR="003A341D" w:rsidRPr="003A341D" w:rsidRDefault="003A341D" w:rsidP="003A341D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4.1.6</w:t>
      </w: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Temperaturni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senzorji</w:t>
      </w:r>
      <w:proofErr w:type="spellEnd"/>
    </w:p>
    <w:p w:rsidR="003A341D" w:rsidRPr="003A341D" w:rsidRDefault="003A341D" w:rsidP="003A341D">
      <w:pPr>
        <w:spacing w:after="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4.1.7</w:t>
      </w: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Postavitev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kamer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kalibracija</w:t>
      </w:r>
      <w:proofErr w:type="spellEnd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3A341D" w:rsidRPr="003A341D" w:rsidRDefault="002A1252" w:rsidP="002A125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4.2</w:t>
      </w:r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Predstavitev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meritev</w:t>
      </w:r>
      <w:proofErr w:type="spellEnd"/>
    </w:p>
    <w:p w:rsidR="003A341D" w:rsidRPr="003A341D" w:rsidRDefault="002A1252" w:rsidP="002A125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4.2</w:t>
      </w:r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.1</w:t>
      </w:r>
      <w:proofErr w:type="gramStart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opravljene</w:t>
      </w:r>
      <w:proofErr w:type="spellEnd"/>
      <w:proofErr w:type="gram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meritve</w:t>
      </w:r>
      <w:proofErr w:type="spell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Predstavitev</w:t>
      </w:r>
      <w:proofErr w:type="spell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rezultatov</w:t>
      </w:r>
      <w:proofErr w:type="spell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študije</w:t>
      </w:r>
      <w:proofErr w:type="spell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dinamike</w:t>
      </w:r>
      <w:proofErr w:type="spell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medfaznega</w:t>
      </w:r>
      <w:proofErr w:type="spell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stika</w:t>
      </w:r>
      <w:proofErr w:type="spell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Taylorjevega</w:t>
      </w:r>
      <w:proofErr w:type="spell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mehurja</w:t>
      </w:r>
      <w:proofErr w:type="spell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razpad</w:t>
      </w:r>
      <w:proofErr w:type="spell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mehurja</w:t>
      </w:r>
      <w:proofErr w:type="spellEnd"/>
    </w:p>
    <w:p w:rsidR="003A341D" w:rsidRDefault="002A1252" w:rsidP="002A125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4.2</w:t>
      </w:r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.2.</w:t>
      </w:r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trenutne</w:t>
      </w:r>
      <w:proofErr w:type="spellEnd"/>
      <w:proofErr w:type="gramEnd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meritve</w:t>
      </w:r>
      <w:proofErr w:type="spellEnd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 (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PIV</w:t>
      </w:r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tlačni</w:t>
      </w:r>
      <w:proofErr w:type="spellEnd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padci</w:t>
      </w:r>
      <w:proofErr w:type="spellEnd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3A341D" w:rsidRPr="003A341D" w:rsidRDefault="002A1252" w:rsidP="002A1252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4.2</w:t>
      </w:r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.3. </w:t>
      </w:r>
      <w:proofErr w:type="spellStart"/>
      <w:proofErr w:type="gramStart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načrtovane</w:t>
      </w:r>
      <w:proofErr w:type="spellEnd"/>
      <w:proofErr w:type="gramEnd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meritve</w:t>
      </w:r>
      <w:proofErr w:type="spellEnd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(Shake the box, </w:t>
      </w:r>
      <w:proofErr w:type="spellStart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opazovanje</w:t>
      </w:r>
      <w:proofErr w:type="spellEnd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z </w:t>
      </w:r>
      <w:proofErr w:type="spellStart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večim</w:t>
      </w:r>
      <w:proofErr w:type="spellEnd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kamerami</w:t>
      </w:r>
      <w:proofErr w:type="spellEnd"/>
      <w:r w:rsid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:rsidR="003A341D" w:rsidRPr="003A341D" w:rsidRDefault="003A341D" w:rsidP="003A3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5.      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Zaključek</w:t>
      </w:r>
      <w:proofErr w:type="spellEnd"/>
    </w:p>
    <w:p w:rsidR="003A341D" w:rsidRPr="003A341D" w:rsidRDefault="003A341D" w:rsidP="003A34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6.       </w:t>
      </w:r>
      <w:proofErr w:type="spellStart"/>
      <w:r w:rsidRPr="003A34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Literatura</w:t>
      </w:r>
      <w:proofErr w:type="spellEnd"/>
    </w:p>
    <w:p w:rsidR="003A341D" w:rsidRPr="003A341D" w:rsidRDefault="003A341D">
      <w:pPr>
        <w:rPr>
          <w:sz w:val="24"/>
          <w:szCs w:val="24"/>
        </w:rPr>
      </w:pPr>
    </w:p>
    <w:p w:rsidR="00C16940" w:rsidRPr="003A341D" w:rsidRDefault="00C16940">
      <w:pPr>
        <w:rPr>
          <w:sz w:val="24"/>
          <w:szCs w:val="24"/>
        </w:rPr>
      </w:pPr>
    </w:p>
    <w:sectPr w:rsidR="00C16940" w:rsidRPr="003A3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86A" w:rsidRDefault="00FC486A" w:rsidP="00C16940">
      <w:pPr>
        <w:spacing w:after="0" w:line="240" w:lineRule="auto"/>
      </w:pPr>
      <w:r>
        <w:separator/>
      </w:r>
    </w:p>
  </w:endnote>
  <w:endnote w:type="continuationSeparator" w:id="0">
    <w:p w:rsidR="00FC486A" w:rsidRDefault="00FC486A" w:rsidP="00C1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86A" w:rsidRDefault="00FC486A" w:rsidP="00C16940">
      <w:pPr>
        <w:spacing w:after="0" w:line="240" w:lineRule="auto"/>
      </w:pPr>
      <w:r>
        <w:separator/>
      </w:r>
    </w:p>
  </w:footnote>
  <w:footnote w:type="continuationSeparator" w:id="0">
    <w:p w:rsidR="00FC486A" w:rsidRDefault="00FC486A" w:rsidP="00C16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B5"/>
    <w:rsid w:val="00061DBD"/>
    <w:rsid w:val="000C7AEC"/>
    <w:rsid w:val="000F3A77"/>
    <w:rsid w:val="001860D7"/>
    <w:rsid w:val="002A1252"/>
    <w:rsid w:val="003A341D"/>
    <w:rsid w:val="003C34B5"/>
    <w:rsid w:val="00424337"/>
    <w:rsid w:val="004532B6"/>
    <w:rsid w:val="00516483"/>
    <w:rsid w:val="00546FC2"/>
    <w:rsid w:val="005A220E"/>
    <w:rsid w:val="00712A80"/>
    <w:rsid w:val="00C16940"/>
    <w:rsid w:val="00CB392F"/>
    <w:rsid w:val="00CB5586"/>
    <w:rsid w:val="00D32DAF"/>
    <w:rsid w:val="00F70543"/>
    <w:rsid w:val="00F84B8B"/>
    <w:rsid w:val="00FC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B55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B5586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val="sl-SI" w:eastAsia="sl-SI"/>
      <w14:ligatures w14:val="none"/>
    </w:rPr>
  </w:style>
  <w:style w:type="character" w:customStyle="1" w:styleId="CommentTextChar">
    <w:name w:val="Comment Text Char"/>
    <w:basedOn w:val="DefaultParagraphFont"/>
    <w:link w:val="CommentText"/>
    <w:semiHidden/>
    <w:rsid w:val="00CB5586"/>
    <w:rPr>
      <w:rFonts w:ascii="Times New Roman" w:eastAsia="Times New Roman" w:hAnsi="Times New Roman" w:cs="Times New Roman"/>
      <w:kern w:val="0"/>
      <w:sz w:val="20"/>
      <w:szCs w:val="20"/>
      <w:lang w:val="sl-SI" w:eastAsia="sl-SI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86"/>
    <w:rPr>
      <w:rFonts w:ascii="Tahoma" w:hAnsi="Tahoma" w:cs="Tahoma"/>
      <w:sz w:val="16"/>
      <w:szCs w:val="16"/>
    </w:rPr>
  </w:style>
  <w:style w:type="character" w:customStyle="1" w:styleId="rynqvb">
    <w:name w:val="rynqvb"/>
    <w:basedOn w:val="DefaultParagraphFont"/>
    <w:rsid w:val="00F70543"/>
  </w:style>
  <w:style w:type="paragraph" w:styleId="Header">
    <w:name w:val="header"/>
    <w:basedOn w:val="Normal"/>
    <w:link w:val="HeaderChar"/>
    <w:uiPriority w:val="99"/>
    <w:unhideWhenUsed/>
    <w:rsid w:val="00C16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940"/>
  </w:style>
  <w:style w:type="paragraph" w:styleId="Footer">
    <w:name w:val="footer"/>
    <w:basedOn w:val="Normal"/>
    <w:link w:val="FooterChar"/>
    <w:uiPriority w:val="99"/>
    <w:unhideWhenUsed/>
    <w:rsid w:val="00C16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940"/>
  </w:style>
  <w:style w:type="paragraph" w:styleId="ListParagraph">
    <w:name w:val="List Paragraph"/>
    <w:basedOn w:val="Normal"/>
    <w:uiPriority w:val="34"/>
    <w:qFormat/>
    <w:rsid w:val="00C16940"/>
    <w:pPr>
      <w:ind w:left="720"/>
      <w:contextualSpacing/>
    </w:pPr>
  </w:style>
  <w:style w:type="paragraph" w:customStyle="1" w:styleId="m-674737119582553397msolistparagraph">
    <w:name w:val="m_-674737119582553397msolistparagraph"/>
    <w:basedOn w:val="Normal"/>
    <w:rsid w:val="003A3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B55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B5586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val="sl-SI" w:eastAsia="sl-SI"/>
      <w14:ligatures w14:val="none"/>
    </w:rPr>
  </w:style>
  <w:style w:type="character" w:customStyle="1" w:styleId="CommentTextChar">
    <w:name w:val="Comment Text Char"/>
    <w:basedOn w:val="DefaultParagraphFont"/>
    <w:link w:val="CommentText"/>
    <w:semiHidden/>
    <w:rsid w:val="00CB5586"/>
    <w:rPr>
      <w:rFonts w:ascii="Times New Roman" w:eastAsia="Times New Roman" w:hAnsi="Times New Roman" w:cs="Times New Roman"/>
      <w:kern w:val="0"/>
      <w:sz w:val="20"/>
      <w:szCs w:val="20"/>
      <w:lang w:val="sl-SI" w:eastAsia="sl-SI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586"/>
    <w:rPr>
      <w:rFonts w:ascii="Tahoma" w:hAnsi="Tahoma" w:cs="Tahoma"/>
      <w:sz w:val="16"/>
      <w:szCs w:val="16"/>
    </w:rPr>
  </w:style>
  <w:style w:type="character" w:customStyle="1" w:styleId="rynqvb">
    <w:name w:val="rynqvb"/>
    <w:basedOn w:val="DefaultParagraphFont"/>
    <w:rsid w:val="00F70543"/>
  </w:style>
  <w:style w:type="paragraph" w:styleId="Header">
    <w:name w:val="header"/>
    <w:basedOn w:val="Normal"/>
    <w:link w:val="HeaderChar"/>
    <w:uiPriority w:val="99"/>
    <w:unhideWhenUsed/>
    <w:rsid w:val="00C16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940"/>
  </w:style>
  <w:style w:type="paragraph" w:styleId="Footer">
    <w:name w:val="footer"/>
    <w:basedOn w:val="Normal"/>
    <w:link w:val="FooterChar"/>
    <w:uiPriority w:val="99"/>
    <w:unhideWhenUsed/>
    <w:rsid w:val="00C16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940"/>
  </w:style>
  <w:style w:type="paragraph" w:styleId="ListParagraph">
    <w:name w:val="List Paragraph"/>
    <w:basedOn w:val="Normal"/>
    <w:uiPriority w:val="34"/>
    <w:qFormat/>
    <w:rsid w:val="00C16940"/>
    <w:pPr>
      <w:ind w:left="720"/>
      <w:contextualSpacing/>
    </w:pPr>
  </w:style>
  <w:style w:type="paragraph" w:customStyle="1" w:styleId="m-674737119582553397msolistparagraph">
    <w:name w:val="m_-674737119582553397msolistparagraph"/>
    <w:basedOn w:val="Normal"/>
    <w:rsid w:val="003A3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91184-BF0C-4BF9-A017-1923902FD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ziga</dc:creator>
  <cp:keywords/>
  <dc:description/>
  <cp:lastModifiedBy>ziga</cp:lastModifiedBy>
  <cp:revision>3</cp:revision>
  <dcterms:created xsi:type="dcterms:W3CDTF">2023-07-20T10:55:00Z</dcterms:created>
  <dcterms:modified xsi:type="dcterms:W3CDTF">2023-07-21T12:58:00Z</dcterms:modified>
</cp:coreProperties>
</file>
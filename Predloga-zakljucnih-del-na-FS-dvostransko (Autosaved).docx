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76E0B" w14:textId="77777777" w:rsidR="0007599A" w:rsidRPr="00226191" w:rsidRDefault="0007599A" w:rsidP="0007599A">
      <w:pPr>
        <w:widowControl w:val="0"/>
        <w:autoSpaceDE w:val="0"/>
        <w:autoSpaceDN w:val="0"/>
        <w:adjustRightInd w:val="0"/>
        <w:spacing w:before="29" w:line="480" w:lineRule="auto"/>
        <w:ind w:right="-16"/>
        <w:jc w:val="center"/>
        <w:divId w:val="438111399"/>
        <w:rPr>
          <w:b/>
          <w:sz w:val="28"/>
          <w:szCs w:val="28"/>
        </w:rPr>
      </w:pPr>
      <w:r w:rsidRPr="00226191">
        <w:rPr>
          <w:b/>
          <w:sz w:val="28"/>
          <w:szCs w:val="28"/>
        </w:rPr>
        <w:t>UNIVE</w:t>
      </w:r>
      <w:r w:rsidRPr="00226191">
        <w:rPr>
          <w:b/>
          <w:spacing w:val="1"/>
          <w:sz w:val="28"/>
          <w:szCs w:val="28"/>
        </w:rPr>
        <w:t>R</w:t>
      </w:r>
      <w:r w:rsidRPr="00226191">
        <w:rPr>
          <w:b/>
          <w:sz w:val="28"/>
          <w:szCs w:val="28"/>
        </w:rPr>
        <w:t>ZA V LJUBL</w:t>
      </w:r>
      <w:r w:rsidRPr="00226191">
        <w:rPr>
          <w:b/>
          <w:spacing w:val="1"/>
          <w:sz w:val="28"/>
          <w:szCs w:val="28"/>
        </w:rPr>
        <w:t>J</w:t>
      </w:r>
      <w:r w:rsidRPr="00226191">
        <w:rPr>
          <w:b/>
          <w:sz w:val="28"/>
          <w:szCs w:val="28"/>
        </w:rPr>
        <w:t>ANI</w:t>
      </w:r>
    </w:p>
    <w:p w14:paraId="50658100" w14:textId="77777777" w:rsidR="0007599A" w:rsidRPr="00226191" w:rsidRDefault="0007599A" w:rsidP="0007599A">
      <w:pPr>
        <w:widowControl w:val="0"/>
        <w:autoSpaceDE w:val="0"/>
        <w:autoSpaceDN w:val="0"/>
        <w:adjustRightInd w:val="0"/>
        <w:spacing w:before="29" w:line="480" w:lineRule="auto"/>
        <w:ind w:right="-16"/>
        <w:jc w:val="center"/>
        <w:divId w:val="438111399"/>
        <w:rPr>
          <w:sz w:val="28"/>
          <w:szCs w:val="28"/>
        </w:rPr>
      </w:pPr>
      <w:r w:rsidRPr="00226191">
        <w:rPr>
          <w:sz w:val="28"/>
          <w:szCs w:val="28"/>
        </w:rPr>
        <w:t>Fakult</w:t>
      </w:r>
      <w:r w:rsidRPr="00226191">
        <w:rPr>
          <w:spacing w:val="-1"/>
          <w:sz w:val="28"/>
          <w:szCs w:val="28"/>
        </w:rPr>
        <w:t>e</w:t>
      </w:r>
      <w:r w:rsidRPr="00226191">
        <w:rPr>
          <w:sz w:val="28"/>
          <w:szCs w:val="28"/>
        </w:rPr>
        <w:t>ta za stroj</w:t>
      </w:r>
      <w:r w:rsidRPr="00226191">
        <w:rPr>
          <w:spacing w:val="-1"/>
          <w:sz w:val="28"/>
          <w:szCs w:val="28"/>
        </w:rPr>
        <w:t>n</w:t>
      </w:r>
      <w:r w:rsidRPr="00226191">
        <w:rPr>
          <w:sz w:val="28"/>
          <w:szCs w:val="28"/>
        </w:rPr>
        <w:t>išt</w:t>
      </w:r>
      <w:r w:rsidRPr="00226191">
        <w:rPr>
          <w:spacing w:val="-1"/>
          <w:sz w:val="28"/>
          <w:szCs w:val="28"/>
        </w:rPr>
        <w:t>v</w:t>
      </w:r>
      <w:r w:rsidRPr="00226191">
        <w:rPr>
          <w:sz w:val="28"/>
          <w:szCs w:val="28"/>
        </w:rPr>
        <w:t>o</w:t>
      </w:r>
    </w:p>
    <w:p w14:paraId="6112B125"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2522B19C"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3F0466FE"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26EFF664" w14:textId="77777777" w:rsidR="007E6696" w:rsidRPr="00226191" w:rsidRDefault="007E6696" w:rsidP="0007599A">
      <w:pPr>
        <w:widowControl w:val="0"/>
        <w:autoSpaceDE w:val="0"/>
        <w:autoSpaceDN w:val="0"/>
        <w:adjustRightInd w:val="0"/>
        <w:spacing w:line="200" w:lineRule="exact"/>
        <w:ind w:right="-16"/>
        <w:jc w:val="center"/>
        <w:divId w:val="438111399"/>
        <w:rPr>
          <w:sz w:val="20"/>
          <w:szCs w:val="20"/>
        </w:rPr>
      </w:pPr>
    </w:p>
    <w:p w14:paraId="5ECC252E" w14:textId="77777777" w:rsidR="007E6696" w:rsidRPr="00226191" w:rsidRDefault="007E6696" w:rsidP="0007599A">
      <w:pPr>
        <w:widowControl w:val="0"/>
        <w:autoSpaceDE w:val="0"/>
        <w:autoSpaceDN w:val="0"/>
        <w:adjustRightInd w:val="0"/>
        <w:spacing w:line="200" w:lineRule="exact"/>
        <w:ind w:right="-16"/>
        <w:jc w:val="center"/>
        <w:divId w:val="438111399"/>
        <w:rPr>
          <w:sz w:val="20"/>
          <w:szCs w:val="20"/>
        </w:rPr>
      </w:pPr>
    </w:p>
    <w:p w14:paraId="58BB4128" w14:textId="77777777" w:rsidR="007E6696" w:rsidRPr="00226191" w:rsidRDefault="007E6696" w:rsidP="0007599A">
      <w:pPr>
        <w:widowControl w:val="0"/>
        <w:autoSpaceDE w:val="0"/>
        <w:autoSpaceDN w:val="0"/>
        <w:adjustRightInd w:val="0"/>
        <w:spacing w:line="200" w:lineRule="exact"/>
        <w:ind w:right="-16"/>
        <w:jc w:val="center"/>
        <w:divId w:val="438111399"/>
        <w:rPr>
          <w:sz w:val="20"/>
          <w:szCs w:val="20"/>
        </w:rPr>
      </w:pPr>
    </w:p>
    <w:p w14:paraId="22BF8781" w14:textId="77777777" w:rsidR="007E6696" w:rsidRPr="00226191" w:rsidRDefault="007E6696" w:rsidP="0007599A">
      <w:pPr>
        <w:widowControl w:val="0"/>
        <w:autoSpaceDE w:val="0"/>
        <w:autoSpaceDN w:val="0"/>
        <w:adjustRightInd w:val="0"/>
        <w:spacing w:line="200" w:lineRule="exact"/>
        <w:ind w:right="-16"/>
        <w:jc w:val="center"/>
        <w:divId w:val="438111399"/>
        <w:rPr>
          <w:sz w:val="20"/>
          <w:szCs w:val="20"/>
        </w:rPr>
      </w:pPr>
    </w:p>
    <w:p w14:paraId="28BE2FE3" w14:textId="77777777" w:rsidR="007E6696" w:rsidRPr="00226191" w:rsidRDefault="007E6696" w:rsidP="0007599A">
      <w:pPr>
        <w:widowControl w:val="0"/>
        <w:autoSpaceDE w:val="0"/>
        <w:autoSpaceDN w:val="0"/>
        <w:adjustRightInd w:val="0"/>
        <w:spacing w:line="200" w:lineRule="exact"/>
        <w:ind w:right="-16"/>
        <w:jc w:val="center"/>
        <w:divId w:val="438111399"/>
        <w:rPr>
          <w:sz w:val="20"/>
          <w:szCs w:val="20"/>
        </w:rPr>
      </w:pPr>
    </w:p>
    <w:p w14:paraId="233FF102" w14:textId="77777777" w:rsidR="007E6696" w:rsidRPr="00226191" w:rsidRDefault="007E6696" w:rsidP="006560F0">
      <w:pPr>
        <w:widowControl w:val="0"/>
        <w:autoSpaceDE w:val="0"/>
        <w:autoSpaceDN w:val="0"/>
        <w:adjustRightInd w:val="0"/>
        <w:spacing w:line="200" w:lineRule="exact"/>
        <w:ind w:right="-16"/>
        <w:jc w:val="center"/>
        <w:divId w:val="438111399"/>
        <w:rPr>
          <w:sz w:val="20"/>
          <w:szCs w:val="20"/>
        </w:rPr>
      </w:pPr>
    </w:p>
    <w:p w14:paraId="670D8F86" w14:textId="77777777" w:rsidR="0007599A" w:rsidRPr="00226191" w:rsidRDefault="0007599A" w:rsidP="0047607B">
      <w:pPr>
        <w:widowControl w:val="0"/>
        <w:autoSpaceDE w:val="0"/>
        <w:autoSpaceDN w:val="0"/>
        <w:adjustRightInd w:val="0"/>
        <w:spacing w:line="200" w:lineRule="exact"/>
        <w:ind w:right="-16"/>
        <w:jc w:val="center"/>
        <w:divId w:val="438111399"/>
        <w:rPr>
          <w:sz w:val="20"/>
          <w:szCs w:val="20"/>
        </w:rPr>
      </w:pPr>
    </w:p>
    <w:p w14:paraId="0E47F18F"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790AA14F"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27DB53E7"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242E96AB"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2A56D81E"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60ADC100" w14:textId="77777777" w:rsidR="0007599A" w:rsidRPr="00226191" w:rsidRDefault="0007599A" w:rsidP="006560F0">
      <w:pPr>
        <w:widowControl w:val="0"/>
        <w:autoSpaceDE w:val="0"/>
        <w:autoSpaceDN w:val="0"/>
        <w:adjustRightInd w:val="0"/>
        <w:spacing w:line="200" w:lineRule="exact"/>
        <w:ind w:right="-16"/>
        <w:jc w:val="center"/>
        <w:divId w:val="438111399"/>
        <w:rPr>
          <w:sz w:val="20"/>
          <w:szCs w:val="20"/>
        </w:rPr>
      </w:pPr>
    </w:p>
    <w:p w14:paraId="04D20F7F" w14:textId="77777777" w:rsidR="0007599A" w:rsidRPr="00226191" w:rsidRDefault="0007599A" w:rsidP="0007599A">
      <w:pPr>
        <w:widowControl w:val="0"/>
        <w:autoSpaceDE w:val="0"/>
        <w:autoSpaceDN w:val="0"/>
        <w:adjustRightInd w:val="0"/>
        <w:spacing w:before="9" w:line="240" w:lineRule="exact"/>
        <w:ind w:right="-16"/>
        <w:jc w:val="center"/>
        <w:divId w:val="438111399"/>
        <w:rPr>
          <w:sz w:val="20"/>
          <w:szCs w:val="20"/>
        </w:rPr>
      </w:pPr>
    </w:p>
    <w:p w14:paraId="09A91D3C" w14:textId="77777777" w:rsidR="00DE2DB9" w:rsidRPr="00226191" w:rsidRDefault="008466C8" w:rsidP="00DE2DB9">
      <w:pPr>
        <w:widowControl w:val="0"/>
        <w:autoSpaceDE w:val="0"/>
        <w:autoSpaceDN w:val="0"/>
        <w:adjustRightInd w:val="0"/>
        <w:ind w:right="-16"/>
        <w:jc w:val="center"/>
        <w:divId w:val="438111399"/>
        <w:rPr>
          <w:b/>
          <w:color w:val="FF0000"/>
          <w:sz w:val="40"/>
          <w:szCs w:val="40"/>
        </w:rPr>
      </w:pPr>
      <w:r w:rsidRPr="00226191">
        <w:rPr>
          <w:b/>
          <w:bCs/>
          <w:color w:val="FF0000"/>
          <w:sz w:val="40"/>
          <w:szCs w:val="40"/>
        </w:rPr>
        <w:t>Zasnova predloge za zaključne naloge</w:t>
      </w:r>
      <w:r w:rsidR="00B070A7" w:rsidRPr="00226191">
        <w:rPr>
          <w:b/>
          <w:bCs/>
          <w:color w:val="FF0000"/>
          <w:sz w:val="40"/>
          <w:szCs w:val="40"/>
        </w:rPr>
        <w:t xml:space="preserve"> na F</w:t>
      </w:r>
      <w:r w:rsidRPr="00226191">
        <w:rPr>
          <w:b/>
          <w:bCs/>
          <w:color w:val="FF0000"/>
          <w:sz w:val="40"/>
          <w:szCs w:val="40"/>
        </w:rPr>
        <w:t>akulteti za strojništvo</w:t>
      </w:r>
    </w:p>
    <w:p w14:paraId="37D32CB6" w14:textId="77777777" w:rsidR="0007599A" w:rsidRPr="00226191" w:rsidRDefault="0007599A" w:rsidP="0007599A">
      <w:pPr>
        <w:widowControl w:val="0"/>
        <w:autoSpaceDE w:val="0"/>
        <w:autoSpaceDN w:val="0"/>
        <w:adjustRightInd w:val="0"/>
        <w:spacing w:before="2" w:line="150" w:lineRule="exact"/>
        <w:ind w:right="-16"/>
        <w:jc w:val="center"/>
        <w:divId w:val="438111399"/>
        <w:rPr>
          <w:b/>
          <w:sz w:val="20"/>
          <w:szCs w:val="20"/>
        </w:rPr>
      </w:pPr>
    </w:p>
    <w:p w14:paraId="3B671883"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7D241D9F"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6D915A44" w14:textId="7992A739" w:rsidR="0007599A" w:rsidRPr="00226191" w:rsidRDefault="00180EB3" w:rsidP="007E6696">
      <w:pPr>
        <w:widowControl w:val="0"/>
        <w:autoSpaceDE w:val="0"/>
        <w:autoSpaceDN w:val="0"/>
        <w:adjustRightInd w:val="0"/>
        <w:ind w:right="-16"/>
        <w:jc w:val="center"/>
        <w:divId w:val="438111399"/>
        <w:rPr>
          <w:bCs/>
          <w:color w:val="FF0000"/>
          <w:sz w:val="28"/>
          <w:szCs w:val="28"/>
        </w:rPr>
      </w:pPr>
      <w:r w:rsidRPr="00226191">
        <w:rPr>
          <w:bCs/>
          <w:color w:val="FF0000"/>
          <w:sz w:val="28"/>
          <w:szCs w:val="28"/>
        </w:rPr>
        <w:t>Magistrsko</w:t>
      </w:r>
      <w:r w:rsidR="008466C8" w:rsidRPr="00226191">
        <w:rPr>
          <w:bCs/>
          <w:color w:val="FF0000"/>
          <w:sz w:val="28"/>
          <w:szCs w:val="28"/>
        </w:rPr>
        <w:t xml:space="preserve"> </w:t>
      </w:r>
      <w:r w:rsidRPr="00226191">
        <w:rPr>
          <w:bCs/>
          <w:color w:val="FF0000"/>
          <w:sz w:val="28"/>
          <w:szCs w:val="28"/>
        </w:rPr>
        <w:t>delo</w:t>
      </w:r>
      <w:r w:rsidR="008466C8" w:rsidRPr="00226191">
        <w:rPr>
          <w:bCs/>
          <w:color w:val="FF0000"/>
          <w:sz w:val="28"/>
          <w:szCs w:val="28"/>
        </w:rPr>
        <w:t xml:space="preserve"> </w:t>
      </w:r>
      <w:r w:rsidR="0046491D" w:rsidRPr="00226191">
        <w:rPr>
          <w:bCs/>
          <w:color w:val="FF0000"/>
          <w:sz w:val="28"/>
          <w:szCs w:val="28"/>
        </w:rPr>
        <w:t>M</w:t>
      </w:r>
      <w:r w:rsidRPr="00226191">
        <w:rPr>
          <w:bCs/>
          <w:color w:val="FF0000"/>
          <w:sz w:val="28"/>
          <w:szCs w:val="28"/>
        </w:rPr>
        <w:t>agistrskega študijskega</w:t>
      </w:r>
      <w:r w:rsidR="008466C8" w:rsidRPr="00226191">
        <w:rPr>
          <w:bCs/>
          <w:color w:val="FF0000"/>
          <w:sz w:val="28"/>
          <w:szCs w:val="28"/>
        </w:rPr>
        <w:t xml:space="preserve"> programa II. stopnje Strojništvo</w:t>
      </w:r>
    </w:p>
    <w:p w14:paraId="4B4B7E5D" w14:textId="2680DC67" w:rsidR="009466EA" w:rsidRPr="00226191" w:rsidRDefault="009466EA" w:rsidP="007E6696">
      <w:pPr>
        <w:widowControl w:val="0"/>
        <w:autoSpaceDE w:val="0"/>
        <w:autoSpaceDN w:val="0"/>
        <w:adjustRightInd w:val="0"/>
        <w:ind w:right="-16"/>
        <w:jc w:val="center"/>
        <w:divId w:val="438111399"/>
        <w:rPr>
          <w:color w:val="FF0000"/>
          <w:sz w:val="28"/>
          <w:szCs w:val="28"/>
        </w:rPr>
      </w:pPr>
      <w:bookmarkStart w:id="0" w:name="_Hlk118796109"/>
      <w:r w:rsidRPr="00226191">
        <w:rPr>
          <w:color w:val="FF0000"/>
          <w:sz w:val="28"/>
          <w:szCs w:val="28"/>
        </w:rPr>
        <w:t xml:space="preserve">Diplomsko delo </w:t>
      </w:r>
      <w:r w:rsidR="0046491D" w:rsidRPr="00226191">
        <w:rPr>
          <w:color w:val="FF0000"/>
          <w:sz w:val="28"/>
          <w:szCs w:val="28"/>
        </w:rPr>
        <w:t>V</w:t>
      </w:r>
      <w:r w:rsidRPr="00226191">
        <w:rPr>
          <w:color w:val="FF0000"/>
          <w:sz w:val="28"/>
          <w:szCs w:val="28"/>
        </w:rPr>
        <w:t>isokošolskega strokovnega študijskega programa I. stopnje Strojništvo</w:t>
      </w:r>
      <w:r w:rsidR="00A05F30" w:rsidRPr="00226191">
        <w:rPr>
          <w:color w:val="FF0000"/>
          <w:sz w:val="28"/>
          <w:szCs w:val="28"/>
        </w:rPr>
        <w:t xml:space="preserve"> – Projektno aplikativni program</w:t>
      </w:r>
    </w:p>
    <w:bookmarkEnd w:id="0"/>
    <w:p w14:paraId="7C40C621"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5BFDE1B0"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35C806F6"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55BFE608" w14:textId="77777777" w:rsidR="00AF36CA" w:rsidRPr="00226191" w:rsidRDefault="00AF36CA" w:rsidP="0007599A">
      <w:pPr>
        <w:widowControl w:val="0"/>
        <w:autoSpaceDE w:val="0"/>
        <w:autoSpaceDN w:val="0"/>
        <w:adjustRightInd w:val="0"/>
        <w:spacing w:line="200" w:lineRule="exact"/>
        <w:ind w:right="-16"/>
        <w:jc w:val="center"/>
        <w:divId w:val="438111399"/>
        <w:rPr>
          <w:sz w:val="20"/>
          <w:szCs w:val="20"/>
        </w:rPr>
      </w:pPr>
    </w:p>
    <w:p w14:paraId="3DE89281" w14:textId="77777777" w:rsidR="00AF36CA" w:rsidRPr="00226191" w:rsidRDefault="00AF36CA" w:rsidP="0007599A">
      <w:pPr>
        <w:widowControl w:val="0"/>
        <w:autoSpaceDE w:val="0"/>
        <w:autoSpaceDN w:val="0"/>
        <w:adjustRightInd w:val="0"/>
        <w:spacing w:line="200" w:lineRule="exact"/>
        <w:ind w:right="-16"/>
        <w:jc w:val="center"/>
        <w:divId w:val="438111399"/>
        <w:rPr>
          <w:sz w:val="20"/>
          <w:szCs w:val="20"/>
        </w:rPr>
      </w:pPr>
    </w:p>
    <w:p w14:paraId="1E493149" w14:textId="77777777" w:rsidR="00AF36CA" w:rsidRPr="00226191" w:rsidRDefault="00AF36CA" w:rsidP="0007599A">
      <w:pPr>
        <w:widowControl w:val="0"/>
        <w:autoSpaceDE w:val="0"/>
        <w:autoSpaceDN w:val="0"/>
        <w:adjustRightInd w:val="0"/>
        <w:spacing w:line="200" w:lineRule="exact"/>
        <w:ind w:right="-16"/>
        <w:jc w:val="center"/>
        <w:divId w:val="438111399"/>
        <w:rPr>
          <w:sz w:val="20"/>
          <w:szCs w:val="20"/>
        </w:rPr>
      </w:pPr>
    </w:p>
    <w:p w14:paraId="276B2A66" w14:textId="77777777" w:rsidR="00DF7A2E" w:rsidRPr="00226191" w:rsidRDefault="00DF7A2E" w:rsidP="00DF7A2E">
      <w:pPr>
        <w:widowControl w:val="0"/>
        <w:autoSpaceDE w:val="0"/>
        <w:autoSpaceDN w:val="0"/>
        <w:adjustRightInd w:val="0"/>
        <w:spacing w:line="200" w:lineRule="exact"/>
        <w:ind w:right="-16"/>
        <w:divId w:val="438111399"/>
        <w:rPr>
          <w:sz w:val="20"/>
          <w:szCs w:val="20"/>
        </w:rPr>
      </w:pPr>
    </w:p>
    <w:p w14:paraId="103E7BDD" w14:textId="77777777" w:rsidR="0007599A" w:rsidRPr="00226191" w:rsidRDefault="008466C8" w:rsidP="0007599A">
      <w:pPr>
        <w:widowControl w:val="0"/>
        <w:autoSpaceDE w:val="0"/>
        <w:autoSpaceDN w:val="0"/>
        <w:adjustRightInd w:val="0"/>
        <w:ind w:right="-16"/>
        <w:jc w:val="center"/>
        <w:divId w:val="438111399"/>
        <w:rPr>
          <w:b/>
          <w:color w:val="FF0000"/>
          <w:sz w:val="32"/>
          <w:szCs w:val="32"/>
        </w:rPr>
      </w:pPr>
      <w:r w:rsidRPr="00226191">
        <w:rPr>
          <w:b/>
          <w:color w:val="FF0000"/>
          <w:sz w:val="32"/>
          <w:szCs w:val="32"/>
        </w:rPr>
        <w:t>Janez Novak</w:t>
      </w:r>
    </w:p>
    <w:p w14:paraId="482297B0" w14:textId="77777777" w:rsidR="0007599A" w:rsidRPr="00226191" w:rsidRDefault="0007599A" w:rsidP="0007599A">
      <w:pPr>
        <w:widowControl w:val="0"/>
        <w:autoSpaceDE w:val="0"/>
        <w:autoSpaceDN w:val="0"/>
        <w:adjustRightInd w:val="0"/>
        <w:spacing w:before="2" w:line="110" w:lineRule="exact"/>
        <w:ind w:right="-16"/>
        <w:jc w:val="center"/>
        <w:divId w:val="438111399"/>
        <w:rPr>
          <w:sz w:val="20"/>
          <w:szCs w:val="20"/>
        </w:rPr>
      </w:pPr>
    </w:p>
    <w:p w14:paraId="722222EF"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22A32F86"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6962F587"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147231AF"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7BE8C0CA"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2B390AC2"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465E743E" w14:textId="77777777" w:rsidR="007E6696" w:rsidRPr="00226191" w:rsidRDefault="007E6696" w:rsidP="0007599A">
      <w:pPr>
        <w:widowControl w:val="0"/>
        <w:autoSpaceDE w:val="0"/>
        <w:autoSpaceDN w:val="0"/>
        <w:adjustRightInd w:val="0"/>
        <w:spacing w:line="200" w:lineRule="exact"/>
        <w:ind w:right="-16"/>
        <w:jc w:val="center"/>
        <w:divId w:val="438111399"/>
        <w:rPr>
          <w:sz w:val="20"/>
          <w:szCs w:val="20"/>
        </w:rPr>
      </w:pPr>
    </w:p>
    <w:p w14:paraId="309E381B" w14:textId="77777777" w:rsidR="007E6696" w:rsidRPr="00226191" w:rsidRDefault="007E6696" w:rsidP="0007599A">
      <w:pPr>
        <w:widowControl w:val="0"/>
        <w:autoSpaceDE w:val="0"/>
        <w:autoSpaceDN w:val="0"/>
        <w:adjustRightInd w:val="0"/>
        <w:spacing w:line="200" w:lineRule="exact"/>
        <w:ind w:right="-16"/>
        <w:jc w:val="center"/>
        <w:divId w:val="438111399"/>
        <w:rPr>
          <w:sz w:val="20"/>
          <w:szCs w:val="20"/>
        </w:rPr>
      </w:pPr>
    </w:p>
    <w:p w14:paraId="40DB2585" w14:textId="77777777" w:rsidR="007E6696" w:rsidRPr="00226191" w:rsidRDefault="007E6696" w:rsidP="0007599A">
      <w:pPr>
        <w:widowControl w:val="0"/>
        <w:autoSpaceDE w:val="0"/>
        <w:autoSpaceDN w:val="0"/>
        <w:adjustRightInd w:val="0"/>
        <w:spacing w:line="200" w:lineRule="exact"/>
        <w:ind w:right="-16"/>
        <w:jc w:val="center"/>
        <w:divId w:val="438111399"/>
        <w:rPr>
          <w:sz w:val="20"/>
          <w:szCs w:val="20"/>
        </w:rPr>
      </w:pPr>
    </w:p>
    <w:p w14:paraId="323B449F" w14:textId="77777777" w:rsidR="007E6696" w:rsidRPr="00226191" w:rsidRDefault="007E6696" w:rsidP="0007599A">
      <w:pPr>
        <w:widowControl w:val="0"/>
        <w:autoSpaceDE w:val="0"/>
        <w:autoSpaceDN w:val="0"/>
        <w:adjustRightInd w:val="0"/>
        <w:spacing w:line="200" w:lineRule="exact"/>
        <w:ind w:right="-16"/>
        <w:jc w:val="center"/>
        <w:divId w:val="438111399"/>
        <w:rPr>
          <w:sz w:val="20"/>
          <w:szCs w:val="20"/>
        </w:rPr>
      </w:pPr>
    </w:p>
    <w:p w14:paraId="26C4516B" w14:textId="77777777" w:rsidR="007E6696" w:rsidRPr="00226191" w:rsidRDefault="007E6696" w:rsidP="0007599A">
      <w:pPr>
        <w:widowControl w:val="0"/>
        <w:autoSpaceDE w:val="0"/>
        <w:autoSpaceDN w:val="0"/>
        <w:adjustRightInd w:val="0"/>
        <w:spacing w:line="200" w:lineRule="exact"/>
        <w:ind w:right="-16"/>
        <w:jc w:val="center"/>
        <w:divId w:val="438111399"/>
        <w:rPr>
          <w:sz w:val="20"/>
          <w:szCs w:val="20"/>
        </w:rPr>
      </w:pPr>
    </w:p>
    <w:p w14:paraId="54743E8D" w14:textId="77777777" w:rsidR="007E6696" w:rsidRPr="00226191" w:rsidRDefault="007E6696" w:rsidP="0007599A">
      <w:pPr>
        <w:widowControl w:val="0"/>
        <w:autoSpaceDE w:val="0"/>
        <w:autoSpaceDN w:val="0"/>
        <w:adjustRightInd w:val="0"/>
        <w:spacing w:line="200" w:lineRule="exact"/>
        <w:ind w:right="-16"/>
        <w:jc w:val="center"/>
        <w:divId w:val="438111399"/>
        <w:rPr>
          <w:sz w:val="20"/>
          <w:szCs w:val="20"/>
        </w:rPr>
      </w:pPr>
    </w:p>
    <w:p w14:paraId="0A908869" w14:textId="77777777" w:rsidR="00AF36CA" w:rsidRPr="00226191" w:rsidRDefault="00AF36CA" w:rsidP="0007599A">
      <w:pPr>
        <w:widowControl w:val="0"/>
        <w:autoSpaceDE w:val="0"/>
        <w:autoSpaceDN w:val="0"/>
        <w:adjustRightInd w:val="0"/>
        <w:spacing w:line="200" w:lineRule="exact"/>
        <w:ind w:right="-16"/>
        <w:jc w:val="center"/>
        <w:divId w:val="438111399"/>
        <w:rPr>
          <w:sz w:val="20"/>
          <w:szCs w:val="20"/>
        </w:rPr>
      </w:pPr>
    </w:p>
    <w:p w14:paraId="65CDC7CF" w14:textId="77777777" w:rsidR="008466C8" w:rsidRPr="00226191" w:rsidRDefault="008466C8" w:rsidP="0007599A">
      <w:pPr>
        <w:widowControl w:val="0"/>
        <w:autoSpaceDE w:val="0"/>
        <w:autoSpaceDN w:val="0"/>
        <w:adjustRightInd w:val="0"/>
        <w:spacing w:line="200" w:lineRule="exact"/>
        <w:ind w:right="-16"/>
        <w:jc w:val="center"/>
        <w:divId w:val="438111399"/>
        <w:rPr>
          <w:sz w:val="20"/>
          <w:szCs w:val="20"/>
        </w:rPr>
      </w:pPr>
    </w:p>
    <w:p w14:paraId="22773BB9" w14:textId="77777777" w:rsidR="008466C8" w:rsidRPr="00226191" w:rsidRDefault="008466C8" w:rsidP="0007599A">
      <w:pPr>
        <w:widowControl w:val="0"/>
        <w:autoSpaceDE w:val="0"/>
        <w:autoSpaceDN w:val="0"/>
        <w:adjustRightInd w:val="0"/>
        <w:spacing w:line="200" w:lineRule="exact"/>
        <w:ind w:right="-16"/>
        <w:jc w:val="center"/>
        <w:divId w:val="438111399"/>
        <w:rPr>
          <w:sz w:val="20"/>
          <w:szCs w:val="20"/>
        </w:rPr>
      </w:pPr>
    </w:p>
    <w:p w14:paraId="533AF4C8" w14:textId="77777777" w:rsidR="00FB0965" w:rsidRPr="00226191" w:rsidRDefault="00FB0965" w:rsidP="0007599A">
      <w:pPr>
        <w:widowControl w:val="0"/>
        <w:autoSpaceDE w:val="0"/>
        <w:autoSpaceDN w:val="0"/>
        <w:adjustRightInd w:val="0"/>
        <w:spacing w:line="200" w:lineRule="exact"/>
        <w:ind w:right="-16"/>
        <w:jc w:val="center"/>
        <w:divId w:val="438111399"/>
        <w:rPr>
          <w:sz w:val="20"/>
          <w:szCs w:val="20"/>
        </w:rPr>
      </w:pPr>
    </w:p>
    <w:p w14:paraId="17CD8EED" w14:textId="77777777" w:rsidR="008466C8" w:rsidRPr="00226191" w:rsidRDefault="008466C8" w:rsidP="0007599A">
      <w:pPr>
        <w:widowControl w:val="0"/>
        <w:autoSpaceDE w:val="0"/>
        <w:autoSpaceDN w:val="0"/>
        <w:adjustRightInd w:val="0"/>
        <w:spacing w:line="200" w:lineRule="exact"/>
        <w:ind w:right="-16"/>
        <w:jc w:val="center"/>
        <w:divId w:val="438111399"/>
        <w:rPr>
          <w:sz w:val="20"/>
          <w:szCs w:val="20"/>
        </w:rPr>
      </w:pPr>
    </w:p>
    <w:p w14:paraId="43F0CDA6" w14:textId="77777777" w:rsidR="0047607B" w:rsidRPr="00226191" w:rsidRDefault="0047607B" w:rsidP="0007599A">
      <w:pPr>
        <w:widowControl w:val="0"/>
        <w:autoSpaceDE w:val="0"/>
        <w:autoSpaceDN w:val="0"/>
        <w:adjustRightInd w:val="0"/>
        <w:spacing w:line="200" w:lineRule="exact"/>
        <w:ind w:right="-16"/>
        <w:jc w:val="center"/>
        <w:divId w:val="438111399"/>
        <w:rPr>
          <w:sz w:val="20"/>
          <w:szCs w:val="20"/>
        </w:rPr>
      </w:pPr>
    </w:p>
    <w:p w14:paraId="080E31F3" w14:textId="77777777" w:rsidR="007E6696" w:rsidRPr="00226191" w:rsidRDefault="007E6696" w:rsidP="0007599A">
      <w:pPr>
        <w:widowControl w:val="0"/>
        <w:autoSpaceDE w:val="0"/>
        <w:autoSpaceDN w:val="0"/>
        <w:adjustRightInd w:val="0"/>
        <w:spacing w:line="200" w:lineRule="exact"/>
        <w:ind w:right="-16"/>
        <w:jc w:val="center"/>
        <w:divId w:val="438111399"/>
        <w:rPr>
          <w:sz w:val="20"/>
          <w:szCs w:val="20"/>
        </w:rPr>
      </w:pPr>
    </w:p>
    <w:p w14:paraId="239EE62F"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21F167AD" w14:textId="77777777" w:rsidR="0007599A" w:rsidRPr="00226191" w:rsidRDefault="0007599A" w:rsidP="0007599A">
      <w:pPr>
        <w:widowControl w:val="0"/>
        <w:autoSpaceDE w:val="0"/>
        <w:autoSpaceDN w:val="0"/>
        <w:adjustRightInd w:val="0"/>
        <w:spacing w:line="200" w:lineRule="exact"/>
        <w:ind w:right="-16"/>
        <w:jc w:val="center"/>
        <w:divId w:val="438111399"/>
        <w:rPr>
          <w:sz w:val="20"/>
          <w:szCs w:val="20"/>
        </w:rPr>
      </w:pPr>
    </w:p>
    <w:p w14:paraId="45232014" w14:textId="25EBDA99" w:rsidR="007557A2" w:rsidRPr="00226191" w:rsidRDefault="0007599A" w:rsidP="0007599A">
      <w:pPr>
        <w:jc w:val="center"/>
        <w:divId w:val="438111399"/>
        <w:rPr>
          <w:color w:val="FF0000"/>
          <w:sz w:val="28"/>
          <w:szCs w:val="28"/>
        </w:rPr>
      </w:pPr>
      <w:r w:rsidRPr="00226191">
        <w:rPr>
          <w:color w:val="FF0000"/>
          <w:sz w:val="28"/>
          <w:szCs w:val="28"/>
        </w:rPr>
        <w:t>Ljubljana,</w:t>
      </w:r>
      <w:r w:rsidRPr="00226191">
        <w:rPr>
          <w:color w:val="FF0000"/>
          <w:spacing w:val="-10"/>
          <w:sz w:val="28"/>
          <w:szCs w:val="28"/>
        </w:rPr>
        <w:t xml:space="preserve"> </w:t>
      </w:r>
      <w:r w:rsidR="00CD584A" w:rsidRPr="00226191">
        <w:rPr>
          <w:color w:val="FF0000"/>
          <w:sz w:val="28"/>
          <w:szCs w:val="28"/>
        </w:rPr>
        <w:t>avgust</w:t>
      </w:r>
      <w:r w:rsidR="007E6696" w:rsidRPr="00226191">
        <w:rPr>
          <w:color w:val="FF0000"/>
          <w:sz w:val="28"/>
          <w:szCs w:val="28"/>
        </w:rPr>
        <w:t xml:space="preserve"> 20</w:t>
      </w:r>
      <w:r w:rsidR="00DF7A2E" w:rsidRPr="00226191">
        <w:rPr>
          <w:color w:val="FF0000"/>
          <w:sz w:val="28"/>
          <w:szCs w:val="28"/>
        </w:rPr>
        <w:t>22</w:t>
      </w:r>
    </w:p>
    <w:p w14:paraId="6F927D00" w14:textId="77777777" w:rsidR="008F766D" w:rsidRPr="00226191" w:rsidRDefault="008F766D">
      <w:pPr>
        <w:spacing w:after="200" w:line="276" w:lineRule="auto"/>
        <w:jc w:val="left"/>
        <w:rPr>
          <w:sz w:val="20"/>
          <w:szCs w:val="20"/>
        </w:rPr>
      </w:pPr>
      <w:r w:rsidRPr="00226191">
        <w:rPr>
          <w:sz w:val="20"/>
          <w:szCs w:val="20"/>
        </w:rPr>
        <w:lastRenderedPageBreak/>
        <w:br w:type="page"/>
      </w:r>
    </w:p>
    <w:p w14:paraId="61D24BC1" w14:textId="77777777" w:rsidR="00607342" w:rsidRPr="00226191" w:rsidRDefault="00607342" w:rsidP="008F766D">
      <w:pPr>
        <w:jc w:val="center"/>
        <w:rPr>
          <w:sz w:val="20"/>
          <w:szCs w:val="20"/>
        </w:rPr>
      </w:pPr>
    </w:p>
    <w:p w14:paraId="5BB11489" w14:textId="77777777" w:rsidR="008F766D" w:rsidRPr="00226191" w:rsidRDefault="008F766D" w:rsidP="008F766D">
      <w:pPr>
        <w:jc w:val="center"/>
        <w:rPr>
          <w:sz w:val="20"/>
          <w:szCs w:val="20"/>
        </w:rPr>
      </w:pPr>
    </w:p>
    <w:p w14:paraId="336DBB6A" w14:textId="77777777" w:rsidR="008F766D" w:rsidRPr="00226191" w:rsidRDefault="008F766D" w:rsidP="008F766D">
      <w:pPr>
        <w:sectPr w:rsidR="008F766D" w:rsidRPr="00226191" w:rsidSect="000E7127">
          <w:headerReference w:type="default" r:id="rId12"/>
          <w:footerReference w:type="first" r:id="rId13"/>
          <w:type w:val="oddPage"/>
          <w:pgSz w:w="11906" w:h="16838" w:code="9"/>
          <w:pgMar w:top="1701" w:right="1418" w:bottom="1418" w:left="1701" w:header="709" w:footer="709" w:gutter="0"/>
          <w:cols w:space="1134"/>
          <w:titlePg/>
          <w:docGrid w:linePitch="360"/>
        </w:sectPr>
      </w:pPr>
    </w:p>
    <w:p w14:paraId="13BB9DB7" w14:textId="77777777" w:rsidR="008C3B92" w:rsidRPr="00226191" w:rsidRDefault="008C3B92" w:rsidP="008C3B92">
      <w:pPr>
        <w:divId w:val="438111399"/>
      </w:pPr>
      <w:bookmarkStart w:id="1" w:name="_Ref357066593"/>
    </w:p>
    <w:p w14:paraId="100682A8" w14:textId="370CEDF5" w:rsidR="008C3B92" w:rsidRPr="00226191" w:rsidRDefault="008C3B92" w:rsidP="00117E8D">
      <w:pPr>
        <w:spacing w:after="200" w:line="276" w:lineRule="auto"/>
        <w:jc w:val="left"/>
      </w:pPr>
      <w:r w:rsidRPr="00226191">
        <w:br w:type="page"/>
      </w:r>
    </w:p>
    <w:p w14:paraId="0AB9616E" w14:textId="77777777" w:rsidR="007E6696" w:rsidRPr="00226191" w:rsidRDefault="007E6696" w:rsidP="008F766D">
      <w:pPr>
        <w:widowControl w:val="0"/>
        <w:autoSpaceDE w:val="0"/>
        <w:autoSpaceDN w:val="0"/>
        <w:adjustRightInd w:val="0"/>
        <w:spacing w:before="29" w:line="480" w:lineRule="auto"/>
        <w:ind w:right="-16"/>
        <w:jc w:val="center"/>
        <w:divId w:val="438111399"/>
        <w:rPr>
          <w:b/>
          <w:sz w:val="28"/>
          <w:szCs w:val="28"/>
        </w:rPr>
      </w:pPr>
      <w:r w:rsidRPr="00226191">
        <w:rPr>
          <w:b/>
          <w:sz w:val="28"/>
          <w:szCs w:val="28"/>
        </w:rPr>
        <w:lastRenderedPageBreak/>
        <w:t>UNIVE</w:t>
      </w:r>
      <w:r w:rsidRPr="00226191">
        <w:rPr>
          <w:b/>
          <w:spacing w:val="1"/>
          <w:sz w:val="28"/>
          <w:szCs w:val="28"/>
        </w:rPr>
        <w:t>R</w:t>
      </w:r>
      <w:r w:rsidRPr="00226191">
        <w:rPr>
          <w:b/>
          <w:sz w:val="28"/>
          <w:szCs w:val="28"/>
        </w:rPr>
        <w:t>ZA V LJUBL</w:t>
      </w:r>
      <w:r w:rsidRPr="00226191">
        <w:rPr>
          <w:b/>
          <w:spacing w:val="1"/>
          <w:sz w:val="28"/>
          <w:szCs w:val="28"/>
        </w:rPr>
        <w:t>J</w:t>
      </w:r>
      <w:r w:rsidRPr="00226191">
        <w:rPr>
          <w:b/>
          <w:sz w:val="28"/>
          <w:szCs w:val="28"/>
        </w:rPr>
        <w:t>ANI</w:t>
      </w:r>
    </w:p>
    <w:p w14:paraId="04DB77D4" w14:textId="77777777" w:rsidR="007E6696" w:rsidRPr="00226191" w:rsidRDefault="007E6696" w:rsidP="007E6696">
      <w:pPr>
        <w:widowControl w:val="0"/>
        <w:autoSpaceDE w:val="0"/>
        <w:autoSpaceDN w:val="0"/>
        <w:adjustRightInd w:val="0"/>
        <w:spacing w:before="29" w:line="480" w:lineRule="auto"/>
        <w:ind w:right="-16"/>
        <w:jc w:val="center"/>
        <w:divId w:val="438111399"/>
        <w:rPr>
          <w:sz w:val="28"/>
          <w:szCs w:val="28"/>
        </w:rPr>
      </w:pPr>
      <w:r w:rsidRPr="00226191">
        <w:rPr>
          <w:sz w:val="28"/>
          <w:szCs w:val="28"/>
        </w:rPr>
        <w:t>Fakult</w:t>
      </w:r>
      <w:r w:rsidRPr="00226191">
        <w:rPr>
          <w:spacing w:val="-1"/>
          <w:sz w:val="28"/>
          <w:szCs w:val="28"/>
        </w:rPr>
        <w:t>e</w:t>
      </w:r>
      <w:r w:rsidRPr="00226191">
        <w:rPr>
          <w:sz w:val="28"/>
          <w:szCs w:val="28"/>
        </w:rPr>
        <w:t>ta za stroj</w:t>
      </w:r>
      <w:r w:rsidRPr="00226191">
        <w:rPr>
          <w:spacing w:val="-1"/>
          <w:sz w:val="28"/>
          <w:szCs w:val="28"/>
        </w:rPr>
        <w:t>n</w:t>
      </w:r>
      <w:r w:rsidRPr="00226191">
        <w:rPr>
          <w:sz w:val="28"/>
          <w:szCs w:val="28"/>
        </w:rPr>
        <w:t>išt</w:t>
      </w:r>
      <w:r w:rsidRPr="00226191">
        <w:rPr>
          <w:spacing w:val="-1"/>
          <w:sz w:val="28"/>
          <w:szCs w:val="28"/>
        </w:rPr>
        <w:t>v</w:t>
      </w:r>
      <w:r w:rsidRPr="00226191">
        <w:rPr>
          <w:sz w:val="28"/>
          <w:szCs w:val="28"/>
        </w:rPr>
        <w:t>o</w:t>
      </w:r>
    </w:p>
    <w:p w14:paraId="7290C2B3"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368A4031"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70CD78AE"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159BA619"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0F3FBC5D"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1B2A06DE" w14:textId="77777777" w:rsidR="007E6696" w:rsidRPr="00226191" w:rsidRDefault="007E6696" w:rsidP="0047607B">
      <w:pPr>
        <w:widowControl w:val="0"/>
        <w:autoSpaceDE w:val="0"/>
        <w:autoSpaceDN w:val="0"/>
        <w:adjustRightInd w:val="0"/>
        <w:spacing w:line="200" w:lineRule="exact"/>
        <w:ind w:right="-16"/>
        <w:jc w:val="center"/>
        <w:divId w:val="438111399"/>
        <w:rPr>
          <w:sz w:val="20"/>
          <w:szCs w:val="20"/>
        </w:rPr>
      </w:pPr>
    </w:p>
    <w:p w14:paraId="36562646"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22072B0A"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080AEFC9"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269D9AA2" w14:textId="77777777" w:rsidR="007E6696" w:rsidRPr="00226191" w:rsidRDefault="007E6696" w:rsidP="00E36032">
      <w:pPr>
        <w:widowControl w:val="0"/>
        <w:autoSpaceDE w:val="0"/>
        <w:autoSpaceDN w:val="0"/>
        <w:adjustRightInd w:val="0"/>
        <w:spacing w:line="200" w:lineRule="exact"/>
        <w:ind w:right="-16"/>
        <w:jc w:val="center"/>
        <w:divId w:val="438111399"/>
        <w:rPr>
          <w:sz w:val="20"/>
          <w:szCs w:val="20"/>
        </w:rPr>
      </w:pPr>
    </w:p>
    <w:p w14:paraId="0741FD91" w14:textId="77777777" w:rsidR="007E6696" w:rsidRPr="00226191" w:rsidRDefault="007E6696" w:rsidP="00E36032">
      <w:pPr>
        <w:widowControl w:val="0"/>
        <w:autoSpaceDE w:val="0"/>
        <w:autoSpaceDN w:val="0"/>
        <w:adjustRightInd w:val="0"/>
        <w:spacing w:line="200" w:lineRule="exact"/>
        <w:ind w:right="-16"/>
        <w:jc w:val="center"/>
        <w:divId w:val="438111399"/>
        <w:rPr>
          <w:sz w:val="20"/>
          <w:szCs w:val="20"/>
        </w:rPr>
      </w:pPr>
    </w:p>
    <w:p w14:paraId="09A94672" w14:textId="77777777" w:rsidR="007E6696" w:rsidRPr="00226191" w:rsidRDefault="007E6696" w:rsidP="00E36032">
      <w:pPr>
        <w:widowControl w:val="0"/>
        <w:autoSpaceDE w:val="0"/>
        <w:autoSpaceDN w:val="0"/>
        <w:adjustRightInd w:val="0"/>
        <w:spacing w:line="200" w:lineRule="exact"/>
        <w:ind w:right="-16"/>
        <w:jc w:val="center"/>
        <w:divId w:val="438111399"/>
        <w:rPr>
          <w:sz w:val="20"/>
          <w:szCs w:val="20"/>
        </w:rPr>
      </w:pPr>
    </w:p>
    <w:p w14:paraId="3E0041AE" w14:textId="77777777" w:rsidR="007E6696" w:rsidRPr="00226191" w:rsidRDefault="007E6696" w:rsidP="00E36032">
      <w:pPr>
        <w:widowControl w:val="0"/>
        <w:autoSpaceDE w:val="0"/>
        <w:autoSpaceDN w:val="0"/>
        <w:adjustRightInd w:val="0"/>
        <w:spacing w:line="200" w:lineRule="exact"/>
        <w:ind w:right="-16"/>
        <w:jc w:val="center"/>
        <w:divId w:val="438111399"/>
        <w:rPr>
          <w:sz w:val="20"/>
          <w:szCs w:val="20"/>
        </w:rPr>
      </w:pPr>
    </w:p>
    <w:p w14:paraId="2AE487E1" w14:textId="77777777" w:rsidR="007E6696" w:rsidRPr="00226191" w:rsidRDefault="007E6696" w:rsidP="00E36032">
      <w:pPr>
        <w:widowControl w:val="0"/>
        <w:autoSpaceDE w:val="0"/>
        <w:autoSpaceDN w:val="0"/>
        <w:adjustRightInd w:val="0"/>
        <w:spacing w:line="200" w:lineRule="exact"/>
        <w:ind w:right="-16"/>
        <w:jc w:val="center"/>
        <w:divId w:val="438111399"/>
        <w:rPr>
          <w:sz w:val="20"/>
          <w:szCs w:val="20"/>
        </w:rPr>
      </w:pPr>
    </w:p>
    <w:p w14:paraId="1C3D8A26" w14:textId="77777777" w:rsidR="007E6696" w:rsidRPr="00226191" w:rsidRDefault="007E6696" w:rsidP="00E36032">
      <w:pPr>
        <w:widowControl w:val="0"/>
        <w:autoSpaceDE w:val="0"/>
        <w:autoSpaceDN w:val="0"/>
        <w:adjustRightInd w:val="0"/>
        <w:spacing w:line="200" w:lineRule="exact"/>
        <w:ind w:right="-16"/>
        <w:jc w:val="center"/>
        <w:divId w:val="438111399"/>
        <w:rPr>
          <w:sz w:val="20"/>
          <w:szCs w:val="20"/>
        </w:rPr>
      </w:pPr>
    </w:p>
    <w:p w14:paraId="7FE98B40" w14:textId="77777777" w:rsidR="007E6696" w:rsidRPr="00226191" w:rsidRDefault="007E6696" w:rsidP="00E36032">
      <w:pPr>
        <w:widowControl w:val="0"/>
        <w:autoSpaceDE w:val="0"/>
        <w:autoSpaceDN w:val="0"/>
        <w:adjustRightInd w:val="0"/>
        <w:spacing w:before="9" w:line="240" w:lineRule="exact"/>
        <w:ind w:right="-16"/>
        <w:jc w:val="center"/>
        <w:divId w:val="438111399"/>
        <w:rPr>
          <w:sz w:val="20"/>
          <w:szCs w:val="20"/>
        </w:rPr>
      </w:pPr>
    </w:p>
    <w:p w14:paraId="3D8FFFF9" w14:textId="77777777" w:rsidR="008466C8" w:rsidRPr="00226191" w:rsidRDefault="008466C8" w:rsidP="008466C8">
      <w:pPr>
        <w:widowControl w:val="0"/>
        <w:autoSpaceDE w:val="0"/>
        <w:autoSpaceDN w:val="0"/>
        <w:adjustRightInd w:val="0"/>
        <w:ind w:right="-16"/>
        <w:jc w:val="center"/>
        <w:divId w:val="438111399"/>
        <w:rPr>
          <w:b/>
          <w:color w:val="FF0000"/>
          <w:sz w:val="40"/>
          <w:szCs w:val="40"/>
        </w:rPr>
      </w:pPr>
      <w:r w:rsidRPr="00226191">
        <w:rPr>
          <w:b/>
          <w:bCs/>
          <w:color w:val="FF0000"/>
          <w:sz w:val="40"/>
          <w:szCs w:val="40"/>
        </w:rPr>
        <w:t>Zasnova predloge za zaključne naloge</w:t>
      </w:r>
      <w:r w:rsidR="00B070A7" w:rsidRPr="00226191">
        <w:rPr>
          <w:b/>
          <w:bCs/>
          <w:color w:val="FF0000"/>
          <w:sz w:val="40"/>
          <w:szCs w:val="40"/>
        </w:rPr>
        <w:t xml:space="preserve"> na F</w:t>
      </w:r>
      <w:r w:rsidRPr="00226191">
        <w:rPr>
          <w:b/>
          <w:bCs/>
          <w:color w:val="FF0000"/>
          <w:sz w:val="40"/>
          <w:szCs w:val="40"/>
        </w:rPr>
        <w:t>akulteti za strojništvo</w:t>
      </w:r>
    </w:p>
    <w:p w14:paraId="585BD8AF" w14:textId="77777777" w:rsidR="007E6696" w:rsidRPr="00226191" w:rsidRDefault="007E6696" w:rsidP="007E6696">
      <w:pPr>
        <w:widowControl w:val="0"/>
        <w:autoSpaceDE w:val="0"/>
        <w:autoSpaceDN w:val="0"/>
        <w:adjustRightInd w:val="0"/>
        <w:spacing w:before="2" w:line="150" w:lineRule="exact"/>
        <w:ind w:right="-16"/>
        <w:jc w:val="center"/>
        <w:divId w:val="438111399"/>
        <w:rPr>
          <w:b/>
          <w:sz w:val="20"/>
          <w:szCs w:val="20"/>
        </w:rPr>
      </w:pPr>
    </w:p>
    <w:p w14:paraId="56949A9F"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1DFCB8EE"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034F3CE9" w14:textId="342C5A52" w:rsidR="007E6696" w:rsidRPr="00226191" w:rsidRDefault="00180EB3" w:rsidP="007E6696">
      <w:pPr>
        <w:widowControl w:val="0"/>
        <w:autoSpaceDE w:val="0"/>
        <w:autoSpaceDN w:val="0"/>
        <w:adjustRightInd w:val="0"/>
        <w:ind w:right="-16"/>
        <w:jc w:val="center"/>
        <w:divId w:val="438111399"/>
        <w:rPr>
          <w:color w:val="FF0000"/>
          <w:sz w:val="28"/>
          <w:szCs w:val="28"/>
        </w:rPr>
      </w:pPr>
      <w:r w:rsidRPr="00226191">
        <w:rPr>
          <w:bCs/>
          <w:color w:val="FF0000"/>
          <w:sz w:val="28"/>
          <w:szCs w:val="28"/>
        </w:rPr>
        <w:t xml:space="preserve">Magistrsko delo </w:t>
      </w:r>
      <w:r w:rsidR="00944C4E" w:rsidRPr="00226191">
        <w:rPr>
          <w:bCs/>
          <w:color w:val="FF0000"/>
          <w:sz w:val="28"/>
          <w:szCs w:val="28"/>
        </w:rPr>
        <w:t>M</w:t>
      </w:r>
      <w:r w:rsidRPr="00226191">
        <w:rPr>
          <w:bCs/>
          <w:color w:val="FF0000"/>
          <w:sz w:val="28"/>
          <w:szCs w:val="28"/>
        </w:rPr>
        <w:t>agistrskega študijskega programa II. stopnje Strojništvo</w:t>
      </w:r>
    </w:p>
    <w:p w14:paraId="6A2D9C7F" w14:textId="6A3E29F9" w:rsidR="001060AF" w:rsidRPr="00226191" w:rsidRDefault="001060AF" w:rsidP="001060AF">
      <w:pPr>
        <w:widowControl w:val="0"/>
        <w:autoSpaceDE w:val="0"/>
        <w:autoSpaceDN w:val="0"/>
        <w:adjustRightInd w:val="0"/>
        <w:ind w:right="-16"/>
        <w:jc w:val="center"/>
        <w:divId w:val="438111399"/>
        <w:rPr>
          <w:color w:val="FF0000"/>
          <w:sz w:val="28"/>
          <w:szCs w:val="28"/>
        </w:rPr>
      </w:pPr>
      <w:r w:rsidRPr="00226191">
        <w:rPr>
          <w:color w:val="FF0000"/>
          <w:sz w:val="28"/>
          <w:szCs w:val="28"/>
        </w:rPr>
        <w:t xml:space="preserve">Diplomsko delo </w:t>
      </w:r>
      <w:r w:rsidR="00944C4E" w:rsidRPr="00226191">
        <w:rPr>
          <w:color w:val="FF0000"/>
          <w:sz w:val="28"/>
          <w:szCs w:val="28"/>
        </w:rPr>
        <w:t>V</w:t>
      </w:r>
      <w:r w:rsidRPr="00226191">
        <w:rPr>
          <w:color w:val="FF0000"/>
          <w:sz w:val="28"/>
          <w:szCs w:val="28"/>
        </w:rPr>
        <w:t>isokošolskega strokovnega študijskega programa I. stopnje Strojništvo</w:t>
      </w:r>
      <w:r w:rsidR="00A05F30" w:rsidRPr="00226191">
        <w:rPr>
          <w:color w:val="FF0000"/>
          <w:sz w:val="28"/>
          <w:szCs w:val="28"/>
        </w:rPr>
        <w:t xml:space="preserve"> - Projektno aplikativni program</w:t>
      </w:r>
    </w:p>
    <w:p w14:paraId="11E05DD6" w14:textId="77777777" w:rsidR="00361ED2" w:rsidRPr="00226191" w:rsidRDefault="00361ED2" w:rsidP="006560F0">
      <w:pPr>
        <w:widowControl w:val="0"/>
        <w:autoSpaceDE w:val="0"/>
        <w:autoSpaceDN w:val="0"/>
        <w:adjustRightInd w:val="0"/>
        <w:spacing w:line="200" w:lineRule="exact"/>
        <w:ind w:right="-16"/>
        <w:jc w:val="center"/>
        <w:divId w:val="438111399"/>
        <w:rPr>
          <w:sz w:val="20"/>
          <w:szCs w:val="20"/>
        </w:rPr>
      </w:pPr>
    </w:p>
    <w:p w14:paraId="677C8E25" w14:textId="77777777" w:rsidR="00AF36CA" w:rsidRPr="00226191" w:rsidRDefault="00AF36CA" w:rsidP="006560F0">
      <w:pPr>
        <w:widowControl w:val="0"/>
        <w:autoSpaceDE w:val="0"/>
        <w:autoSpaceDN w:val="0"/>
        <w:adjustRightInd w:val="0"/>
        <w:spacing w:line="200" w:lineRule="exact"/>
        <w:ind w:right="-16"/>
        <w:jc w:val="center"/>
        <w:divId w:val="438111399"/>
        <w:rPr>
          <w:sz w:val="20"/>
          <w:szCs w:val="20"/>
        </w:rPr>
      </w:pPr>
    </w:p>
    <w:p w14:paraId="30660326" w14:textId="77777777" w:rsidR="00AF36CA" w:rsidRPr="00226191" w:rsidRDefault="00AF36CA" w:rsidP="006560F0">
      <w:pPr>
        <w:widowControl w:val="0"/>
        <w:autoSpaceDE w:val="0"/>
        <w:autoSpaceDN w:val="0"/>
        <w:adjustRightInd w:val="0"/>
        <w:spacing w:line="200" w:lineRule="exact"/>
        <w:ind w:right="-16"/>
        <w:jc w:val="center"/>
        <w:divId w:val="438111399"/>
        <w:rPr>
          <w:sz w:val="20"/>
          <w:szCs w:val="20"/>
        </w:rPr>
      </w:pPr>
    </w:p>
    <w:p w14:paraId="54939D3F" w14:textId="77777777" w:rsidR="00AF36CA" w:rsidRPr="00226191" w:rsidRDefault="00AF36CA" w:rsidP="006560F0">
      <w:pPr>
        <w:widowControl w:val="0"/>
        <w:autoSpaceDE w:val="0"/>
        <w:autoSpaceDN w:val="0"/>
        <w:adjustRightInd w:val="0"/>
        <w:spacing w:line="200" w:lineRule="exact"/>
        <w:ind w:right="-16"/>
        <w:jc w:val="center"/>
        <w:divId w:val="438111399"/>
        <w:rPr>
          <w:sz w:val="20"/>
          <w:szCs w:val="20"/>
        </w:rPr>
      </w:pPr>
    </w:p>
    <w:p w14:paraId="3E046EED" w14:textId="77777777" w:rsidR="00AF36CA" w:rsidRPr="00226191" w:rsidRDefault="00AF36CA" w:rsidP="006560F0">
      <w:pPr>
        <w:widowControl w:val="0"/>
        <w:autoSpaceDE w:val="0"/>
        <w:autoSpaceDN w:val="0"/>
        <w:adjustRightInd w:val="0"/>
        <w:spacing w:line="200" w:lineRule="exact"/>
        <w:ind w:right="-16"/>
        <w:jc w:val="center"/>
        <w:divId w:val="438111399"/>
        <w:rPr>
          <w:sz w:val="20"/>
          <w:szCs w:val="20"/>
        </w:rPr>
      </w:pPr>
    </w:p>
    <w:p w14:paraId="30A8C23A" w14:textId="77777777" w:rsidR="007D22FF" w:rsidRPr="00226191" w:rsidRDefault="007D22FF" w:rsidP="00DF7A2E">
      <w:pPr>
        <w:widowControl w:val="0"/>
        <w:autoSpaceDE w:val="0"/>
        <w:autoSpaceDN w:val="0"/>
        <w:adjustRightInd w:val="0"/>
        <w:spacing w:line="200" w:lineRule="exact"/>
        <w:ind w:right="-16"/>
        <w:divId w:val="438111399"/>
        <w:rPr>
          <w:sz w:val="20"/>
          <w:szCs w:val="20"/>
        </w:rPr>
      </w:pPr>
    </w:p>
    <w:p w14:paraId="552FE7D6" w14:textId="77777777" w:rsidR="00361ED2" w:rsidRPr="00226191" w:rsidRDefault="00361ED2" w:rsidP="0047607B">
      <w:pPr>
        <w:widowControl w:val="0"/>
        <w:autoSpaceDE w:val="0"/>
        <w:autoSpaceDN w:val="0"/>
        <w:adjustRightInd w:val="0"/>
        <w:spacing w:line="200" w:lineRule="exact"/>
        <w:ind w:right="-16"/>
        <w:jc w:val="center"/>
        <w:divId w:val="438111399"/>
        <w:rPr>
          <w:sz w:val="20"/>
          <w:szCs w:val="20"/>
        </w:rPr>
      </w:pPr>
    </w:p>
    <w:p w14:paraId="29DDE27F"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4046EF3D" w14:textId="77777777" w:rsidR="007E6696" w:rsidRPr="00226191" w:rsidRDefault="008466C8" w:rsidP="007E6696">
      <w:pPr>
        <w:widowControl w:val="0"/>
        <w:autoSpaceDE w:val="0"/>
        <w:autoSpaceDN w:val="0"/>
        <w:adjustRightInd w:val="0"/>
        <w:ind w:right="-16"/>
        <w:jc w:val="center"/>
        <w:divId w:val="438111399"/>
        <w:rPr>
          <w:b/>
          <w:color w:val="FF0000"/>
          <w:sz w:val="32"/>
          <w:szCs w:val="32"/>
        </w:rPr>
      </w:pPr>
      <w:r w:rsidRPr="00226191">
        <w:rPr>
          <w:b/>
          <w:color w:val="FF0000"/>
          <w:sz w:val="32"/>
          <w:szCs w:val="32"/>
        </w:rPr>
        <w:t>Janez Novak</w:t>
      </w:r>
    </w:p>
    <w:p w14:paraId="7C54CD79" w14:textId="77777777" w:rsidR="007E6696" w:rsidRPr="00226191" w:rsidRDefault="007E6696" w:rsidP="007E6696">
      <w:pPr>
        <w:widowControl w:val="0"/>
        <w:autoSpaceDE w:val="0"/>
        <w:autoSpaceDN w:val="0"/>
        <w:adjustRightInd w:val="0"/>
        <w:spacing w:before="2" w:line="110" w:lineRule="exact"/>
        <w:ind w:right="-16"/>
        <w:jc w:val="center"/>
        <w:divId w:val="438111399"/>
        <w:rPr>
          <w:sz w:val="20"/>
          <w:szCs w:val="20"/>
        </w:rPr>
      </w:pPr>
    </w:p>
    <w:p w14:paraId="5C5BA4C0"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42CC3516" w14:textId="77777777" w:rsidR="007E6696" w:rsidRPr="00226191" w:rsidRDefault="007E6696" w:rsidP="00E36032">
      <w:pPr>
        <w:widowControl w:val="0"/>
        <w:autoSpaceDE w:val="0"/>
        <w:autoSpaceDN w:val="0"/>
        <w:adjustRightInd w:val="0"/>
        <w:spacing w:line="200" w:lineRule="exact"/>
        <w:ind w:right="-16"/>
        <w:jc w:val="center"/>
        <w:divId w:val="438111399"/>
        <w:rPr>
          <w:sz w:val="20"/>
          <w:szCs w:val="20"/>
        </w:rPr>
      </w:pPr>
    </w:p>
    <w:p w14:paraId="2F1D76F1" w14:textId="77777777" w:rsidR="007E6696" w:rsidRPr="00226191" w:rsidRDefault="007E6696" w:rsidP="00E36032">
      <w:pPr>
        <w:widowControl w:val="0"/>
        <w:autoSpaceDE w:val="0"/>
        <w:autoSpaceDN w:val="0"/>
        <w:adjustRightInd w:val="0"/>
        <w:spacing w:line="200" w:lineRule="exact"/>
        <w:ind w:right="-16"/>
        <w:jc w:val="center"/>
        <w:divId w:val="438111399"/>
        <w:rPr>
          <w:sz w:val="20"/>
          <w:szCs w:val="20"/>
        </w:rPr>
      </w:pPr>
    </w:p>
    <w:p w14:paraId="1868CF40" w14:textId="77777777" w:rsidR="00E36032" w:rsidRPr="00226191" w:rsidRDefault="00E36032" w:rsidP="00E36032">
      <w:pPr>
        <w:widowControl w:val="0"/>
        <w:autoSpaceDE w:val="0"/>
        <w:autoSpaceDN w:val="0"/>
        <w:adjustRightInd w:val="0"/>
        <w:spacing w:line="200" w:lineRule="exact"/>
        <w:ind w:right="-16"/>
        <w:jc w:val="center"/>
        <w:divId w:val="438111399"/>
        <w:rPr>
          <w:sz w:val="20"/>
          <w:szCs w:val="20"/>
        </w:rPr>
      </w:pPr>
    </w:p>
    <w:p w14:paraId="07E3799C" w14:textId="77777777" w:rsidR="00E36032" w:rsidRPr="00226191" w:rsidRDefault="00E36032" w:rsidP="00E36032">
      <w:pPr>
        <w:widowControl w:val="0"/>
        <w:autoSpaceDE w:val="0"/>
        <w:autoSpaceDN w:val="0"/>
        <w:adjustRightInd w:val="0"/>
        <w:spacing w:line="200" w:lineRule="exact"/>
        <w:ind w:right="-16"/>
        <w:jc w:val="center"/>
        <w:divId w:val="438111399"/>
        <w:rPr>
          <w:sz w:val="20"/>
          <w:szCs w:val="20"/>
        </w:rPr>
      </w:pPr>
    </w:p>
    <w:p w14:paraId="3CBD015B" w14:textId="77777777" w:rsidR="007E6696" w:rsidRPr="00226191" w:rsidRDefault="007E6696" w:rsidP="00E36032">
      <w:pPr>
        <w:widowControl w:val="0"/>
        <w:autoSpaceDE w:val="0"/>
        <w:autoSpaceDN w:val="0"/>
        <w:adjustRightInd w:val="0"/>
        <w:spacing w:line="200" w:lineRule="exact"/>
        <w:ind w:right="-16"/>
        <w:jc w:val="center"/>
        <w:divId w:val="438111399"/>
        <w:rPr>
          <w:sz w:val="20"/>
          <w:szCs w:val="20"/>
        </w:rPr>
      </w:pPr>
    </w:p>
    <w:p w14:paraId="39E9D5ED" w14:textId="77777777" w:rsidR="00FB0965" w:rsidRPr="00226191" w:rsidRDefault="00FB0965" w:rsidP="00E36032">
      <w:pPr>
        <w:widowControl w:val="0"/>
        <w:autoSpaceDE w:val="0"/>
        <w:autoSpaceDN w:val="0"/>
        <w:adjustRightInd w:val="0"/>
        <w:spacing w:line="200" w:lineRule="exact"/>
        <w:ind w:right="-16"/>
        <w:jc w:val="center"/>
        <w:divId w:val="438111399"/>
        <w:rPr>
          <w:sz w:val="20"/>
          <w:szCs w:val="20"/>
        </w:rPr>
      </w:pPr>
    </w:p>
    <w:p w14:paraId="5AC0C514"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30558442"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5BBF9258"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5F5E26EA" w14:textId="77777777" w:rsidR="00814915" w:rsidRPr="00226191" w:rsidRDefault="00814915" w:rsidP="007E6696">
      <w:pPr>
        <w:widowControl w:val="0"/>
        <w:autoSpaceDE w:val="0"/>
        <w:autoSpaceDN w:val="0"/>
        <w:adjustRightInd w:val="0"/>
        <w:spacing w:line="200" w:lineRule="exact"/>
        <w:ind w:right="-16"/>
        <w:jc w:val="center"/>
        <w:divId w:val="438111399"/>
        <w:rPr>
          <w:sz w:val="20"/>
          <w:szCs w:val="20"/>
        </w:rPr>
      </w:pPr>
    </w:p>
    <w:p w14:paraId="3A07BCE5" w14:textId="77777777" w:rsidR="007E6696" w:rsidRPr="00226191" w:rsidRDefault="00814915" w:rsidP="007E6696">
      <w:pPr>
        <w:widowControl w:val="0"/>
        <w:autoSpaceDE w:val="0"/>
        <w:autoSpaceDN w:val="0"/>
        <w:adjustRightInd w:val="0"/>
        <w:ind w:right="-16" w:firstLine="1"/>
        <w:jc w:val="center"/>
        <w:divId w:val="438111399"/>
        <w:rPr>
          <w:sz w:val="28"/>
          <w:szCs w:val="28"/>
        </w:rPr>
      </w:pPr>
      <w:r w:rsidRPr="00226191">
        <w:rPr>
          <w:sz w:val="28"/>
          <w:szCs w:val="28"/>
        </w:rPr>
        <w:t>M</w:t>
      </w:r>
      <w:r w:rsidR="007E6696" w:rsidRPr="00226191">
        <w:rPr>
          <w:sz w:val="28"/>
          <w:szCs w:val="28"/>
        </w:rPr>
        <w:t xml:space="preserve">entor: </w:t>
      </w:r>
      <w:r w:rsidR="002C45FE" w:rsidRPr="00226191">
        <w:rPr>
          <w:color w:val="FF0000"/>
          <w:sz w:val="28"/>
          <w:szCs w:val="28"/>
        </w:rPr>
        <w:t>prof. dr. Franc Horvat</w:t>
      </w:r>
      <w:r w:rsidR="007E6696" w:rsidRPr="00226191">
        <w:rPr>
          <w:color w:val="FF0000"/>
          <w:sz w:val="28"/>
          <w:szCs w:val="28"/>
        </w:rPr>
        <w:t>, univ. dipl. inž.</w:t>
      </w:r>
    </w:p>
    <w:p w14:paraId="55E66785" w14:textId="77777777" w:rsidR="00B928E4" w:rsidRPr="00226191" w:rsidRDefault="00B928E4" w:rsidP="007E6696">
      <w:pPr>
        <w:widowControl w:val="0"/>
        <w:autoSpaceDE w:val="0"/>
        <w:autoSpaceDN w:val="0"/>
        <w:adjustRightInd w:val="0"/>
        <w:ind w:right="-16" w:firstLine="1"/>
        <w:jc w:val="center"/>
        <w:divId w:val="438111399"/>
        <w:rPr>
          <w:sz w:val="28"/>
          <w:szCs w:val="28"/>
        </w:rPr>
      </w:pPr>
      <w:r w:rsidRPr="00226191">
        <w:rPr>
          <w:sz w:val="28"/>
          <w:szCs w:val="28"/>
        </w:rPr>
        <w:t xml:space="preserve">Somentor: </w:t>
      </w:r>
      <w:r w:rsidR="002C45FE" w:rsidRPr="00226191">
        <w:rPr>
          <w:color w:val="FF0000"/>
          <w:sz w:val="28"/>
          <w:szCs w:val="28"/>
        </w:rPr>
        <w:t>prof. dr. Anton Kovačič</w:t>
      </w:r>
      <w:r w:rsidRPr="00226191">
        <w:rPr>
          <w:color w:val="FF0000"/>
          <w:sz w:val="28"/>
          <w:szCs w:val="28"/>
        </w:rPr>
        <w:t>, univ. dipl. inž.</w:t>
      </w:r>
    </w:p>
    <w:p w14:paraId="031E3A5A" w14:textId="77777777" w:rsidR="007E6696" w:rsidRPr="00226191" w:rsidRDefault="007E6696" w:rsidP="00E36032">
      <w:pPr>
        <w:widowControl w:val="0"/>
        <w:autoSpaceDE w:val="0"/>
        <w:autoSpaceDN w:val="0"/>
        <w:adjustRightInd w:val="0"/>
        <w:spacing w:line="200" w:lineRule="exact"/>
        <w:ind w:right="-16"/>
        <w:jc w:val="center"/>
        <w:divId w:val="438111399"/>
        <w:rPr>
          <w:sz w:val="20"/>
          <w:szCs w:val="20"/>
        </w:rPr>
      </w:pPr>
    </w:p>
    <w:p w14:paraId="39B14ACA"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618EF4C9" w14:textId="77777777" w:rsidR="008466C8" w:rsidRPr="00226191" w:rsidRDefault="008466C8" w:rsidP="007E6696">
      <w:pPr>
        <w:widowControl w:val="0"/>
        <w:autoSpaceDE w:val="0"/>
        <w:autoSpaceDN w:val="0"/>
        <w:adjustRightInd w:val="0"/>
        <w:spacing w:line="200" w:lineRule="exact"/>
        <w:ind w:right="-16"/>
        <w:jc w:val="center"/>
        <w:divId w:val="438111399"/>
        <w:rPr>
          <w:sz w:val="20"/>
          <w:szCs w:val="20"/>
        </w:rPr>
      </w:pPr>
    </w:p>
    <w:p w14:paraId="4451A5DA" w14:textId="77777777" w:rsidR="008466C8" w:rsidRPr="00226191" w:rsidRDefault="008466C8" w:rsidP="007E6696">
      <w:pPr>
        <w:widowControl w:val="0"/>
        <w:autoSpaceDE w:val="0"/>
        <w:autoSpaceDN w:val="0"/>
        <w:adjustRightInd w:val="0"/>
        <w:spacing w:line="200" w:lineRule="exact"/>
        <w:ind w:right="-16"/>
        <w:jc w:val="center"/>
        <w:divId w:val="438111399"/>
        <w:rPr>
          <w:sz w:val="20"/>
          <w:szCs w:val="20"/>
        </w:rPr>
      </w:pPr>
    </w:p>
    <w:p w14:paraId="0B546614" w14:textId="77777777" w:rsidR="00FB0965" w:rsidRPr="00226191" w:rsidRDefault="00FB0965" w:rsidP="007E6696">
      <w:pPr>
        <w:widowControl w:val="0"/>
        <w:autoSpaceDE w:val="0"/>
        <w:autoSpaceDN w:val="0"/>
        <w:adjustRightInd w:val="0"/>
        <w:spacing w:line="200" w:lineRule="exact"/>
        <w:ind w:right="-16"/>
        <w:jc w:val="center"/>
        <w:divId w:val="438111399"/>
        <w:rPr>
          <w:sz w:val="20"/>
          <w:szCs w:val="20"/>
        </w:rPr>
      </w:pPr>
    </w:p>
    <w:p w14:paraId="3FDCC47D" w14:textId="77777777" w:rsidR="007D22FF" w:rsidRPr="00226191" w:rsidRDefault="007D22FF" w:rsidP="007E6696">
      <w:pPr>
        <w:widowControl w:val="0"/>
        <w:autoSpaceDE w:val="0"/>
        <w:autoSpaceDN w:val="0"/>
        <w:adjustRightInd w:val="0"/>
        <w:spacing w:line="200" w:lineRule="exact"/>
        <w:ind w:right="-16"/>
        <w:jc w:val="center"/>
        <w:divId w:val="438111399"/>
        <w:rPr>
          <w:sz w:val="20"/>
          <w:szCs w:val="20"/>
        </w:rPr>
      </w:pPr>
    </w:p>
    <w:p w14:paraId="136AC43B" w14:textId="77777777" w:rsidR="007E6696" w:rsidRPr="00226191" w:rsidRDefault="007E6696" w:rsidP="007E6696">
      <w:pPr>
        <w:widowControl w:val="0"/>
        <w:autoSpaceDE w:val="0"/>
        <w:autoSpaceDN w:val="0"/>
        <w:adjustRightInd w:val="0"/>
        <w:spacing w:line="200" w:lineRule="exact"/>
        <w:ind w:right="-16"/>
        <w:jc w:val="center"/>
        <w:divId w:val="438111399"/>
        <w:rPr>
          <w:sz w:val="20"/>
          <w:szCs w:val="20"/>
        </w:rPr>
      </w:pPr>
    </w:p>
    <w:p w14:paraId="01F6D697" w14:textId="67AF6A29" w:rsidR="007E6696" w:rsidRPr="00226191" w:rsidRDefault="007E6696" w:rsidP="007E6696">
      <w:pPr>
        <w:jc w:val="center"/>
        <w:divId w:val="438111399"/>
        <w:rPr>
          <w:sz w:val="28"/>
          <w:szCs w:val="28"/>
        </w:rPr>
      </w:pPr>
      <w:r w:rsidRPr="00226191">
        <w:rPr>
          <w:color w:val="FF0000"/>
          <w:sz w:val="28"/>
          <w:szCs w:val="28"/>
        </w:rPr>
        <w:t>Ljubljana,</w:t>
      </w:r>
      <w:r w:rsidRPr="00226191">
        <w:rPr>
          <w:color w:val="FF0000"/>
          <w:spacing w:val="-10"/>
          <w:sz w:val="28"/>
          <w:szCs w:val="28"/>
        </w:rPr>
        <w:t xml:space="preserve"> </w:t>
      </w:r>
      <w:r w:rsidR="00CD584A" w:rsidRPr="00226191">
        <w:rPr>
          <w:color w:val="FF0000"/>
          <w:sz w:val="28"/>
          <w:szCs w:val="28"/>
        </w:rPr>
        <w:t>avgust</w:t>
      </w:r>
      <w:r w:rsidRPr="00226191">
        <w:rPr>
          <w:color w:val="FF0000"/>
          <w:sz w:val="28"/>
          <w:szCs w:val="28"/>
        </w:rPr>
        <w:t xml:space="preserve"> 20</w:t>
      </w:r>
      <w:r w:rsidR="00DF7A2E" w:rsidRPr="00226191">
        <w:rPr>
          <w:color w:val="FF0000"/>
          <w:sz w:val="28"/>
          <w:szCs w:val="28"/>
        </w:rPr>
        <w:t>22</w:t>
      </w:r>
    </w:p>
    <w:p w14:paraId="7D63153A" w14:textId="77777777" w:rsidR="008F766D" w:rsidRPr="00226191" w:rsidRDefault="008F766D" w:rsidP="008F766D">
      <w:pPr>
        <w:spacing w:after="200" w:line="276" w:lineRule="auto"/>
        <w:jc w:val="center"/>
        <w:rPr>
          <w:sz w:val="20"/>
          <w:szCs w:val="20"/>
        </w:rPr>
      </w:pPr>
    </w:p>
    <w:p w14:paraId="5D323AD2" w14:textId="77777777" w:rsidR="008F766D" w:rsidRPr="00226191" w:rsidRDefault="008F766D" w:rsidP="003907E3">
      <w:pPr>
        <w:divId w:val="438111399"/>
        <w:sectPr w:rsidR="008F766D" w:rsidRPr="00226191" w:rsidSect="000E7127">
          <w:headerReference w:type="even" r:id="rId14"/>
          <w:headerReference w:type="default" r:id="rId15"/>
          <w:headerReference w:type="first" r:id="rId16"/>
          <w:pgSz w:w="11906" w:h="16838" w:code="9"/>
          <w:pgMar w:top="1701" w:right="1418" w:bottom="1418" w:left="1701" w:header="709" w:footer="709" w:gutter="0"/>
          <w:cols w:space="1134"/>
          <w:docGrid w:linePitch="360"/>
        </w:sectPr>
      </w:pPr>
    </w:p>
    <w:p w14:paraId="6B0761BA" w14:textId="77777777" w:rsidR="00007F25" w:rsidRPr="00226191" w:rsidRDefault="00EB7612" w:rsidP="003907E3">
      <w:pPr>
        <w:divId w:val="438111399"/>
        <w:rPr>
          <w:color w:val="FF0000"/>
          <w:sz w:val="28"/>
          <w:szCs w:val="28"/>
        </w:rPr>
      </w:pPr>
      <w:r w:rsidRPr="00226191">
        <w:rPr>
          <w:color w:val="FF0000"/>
        </w:rPr>
        <w:lastRenderedPageBreak/>
        <w:t>Prostor za podpisano</w:t>
      </w:r>
      <w:r w:rsidR="004D3CF1" w:rsidRPr="00226191">
        <w:rPr>
          <w:color w:val="FF0000"/>
        </w:rPr>
        <w:t xml:space="preserve"> te</w:t>
      </w:r>
      <w:r w:rsidR="004D3CF1" w:rsidRPr="00226191">
        <w:rPr>
          <w:color w:val="FF0000"/>
          <w:spacing w:val="-2"/>
        </w:rPr>
        <w:t>m</w:t>
      </w:r>
      <w:r w:rsidRPr="00226191">
        <w:rPr>
          <w:color w:val="FF0000"/>
        </w:rPr>
        <w:t>o</w:t>
      </w:r>
      <w:r w:rsidR="004D3CF1" w:rsidRPr="00226191">
        <w:rPr>
          <w:color w:val="FF0000"/>
        </w:rPr>
        <w:t xml:space="preserve"> zaključne</w:t>
      </w:r>
      <w:r w:rsidRPr="00226191">
        <w:rPr>
          <w:color w:val="FF0000"/>
        </w:rPr>
        <w:t>ga</w:t>
      </w:r>
      <w:r w:rsidR="004D3CF1" w:rsidRPr="00226191">
        <w:rPr>
          <w:color w:val="FF0000"/>
        </w:rPr>
        <w:t xml:space="preserve"> </w:t>
      </w:r>
      <w:r w:rsidRPr="00226191">
        <w:rPr>
          <w:color w:val="FF0000"/>
        </w:rPr>
        <w:t>dela.</w:t>
      </w:r>
    </w:p>
    <w:p w14:paraId="153D1BCD" w14:textId="77777777" w:rsidR="003907E3" w:rsidRPr="00226191" w:rsidRDefault="003907E3" w:rsidP="003907E3">
      <w:pPr>
        <w:divId w:val="438111399"/>
        <w:rPr>
          <w:sz w:val="28"/>
          <w:szCs w:val="28"/>
        </w:rPr>
      </w:pPr>
    </w:p>
    <w:p w14:paraId="64604B6E" w14:textId="77777777" w:rsidR="008F766D" w:rsidRPr="00226191" w:rsidRDefault="008F766D" w:rsidP="003907E3">
      <w:pPr>
        <w:divId w:val="438111399"/>
        <w:rPr>
          <w:sz w:val="28"/>
          <w:szCs w:val="28"/>
        </w:rPr>
      </w:pPr>
    </w:p>
    <w:p w14:paraId="5D3AB17F" w14:textId="77777777" w:rsidR="008F766D" w:rsidRPr="00226191" w:rsidRDefault="008F766D">
      <w:pPr>
        <w:spacing w:after="200" w:line="276" w:lineRule="auto"/>
        <w:jc w:val="left"/>
        <w:rPr>
          <w:sz w:val="28"/>
          <w:szCs w:val="28"/>
        </w:rPr>
      </w:pPr>
      <w:r w:rsidRPr="00226191">
        <w:rPr>
          <w:sz w:val="28"/>
          <w:szCs w:val="28"/>
        </w:rPr>
        <w:br w:type="page"/>
      </w:r>
    </w:p>
    <w:p w14:paraId="2FB83C9D" w14:textId="77777777" w:rsidR="008F766D" w:rsidRPr="00226191" w:rsidRDefault="008F766D" w:rsidP="003907E3">
      <w:pPr>
        <w:divId w:val="438111399"/>
        <w:rPr>
          <w:sz w:val="28"/>
          <w:szCs w:val="28"/>
        </w:rPr>
      </w:pPr>
    </w:p>
    <w:p w14:paraId="49FA26F4" w14:textId="77777777" w:rsidR="008F766D" w:rsidRPr="00226191" w:rsidRDefault="008F766D" w:rsidP="003907E3">
      <w:pPr>
        <w:divId w:val="438111399"/>
        <w:rPr>
          <w:sz w:val="28"/>
          <w:szCs w:val="28"/>
        </w:rPr>
      </w:pPr>
    </w:p>
    <w:p w14:paraId="1CB54944" w14:textId="77777777" w:rsidR="008F766D" w:rsidRPr="00226191" w:rsidRDefault="008F766D" w:rsidP="003907E3">
      <w:pPr>
        <w:divId w:val="438111399"/>
        <w:rPr>
          <w:sz w:val="28"/>
          <w:szCs w:val="28"/>
        </w:rPr>
        <w:sectPr w:rsidR="008F766D" w:rsidRPr="00226191" w:rsidSect="000E7127">
          <w:pgSz w:w="11906" w:h="16838" w:code="9"/>
          <w:pgMar w:top="1701" w:right="1418" w:bottom="1418" w:left="1701" w:header="709" w:footer="709" w:gutter="0"/>
          <w:cols w:space="1134"/>
          <w:docGrid w:linePitch="360"/>
        </w:sectPr>
      </w:pPr>
    </w:p>
    <w:p w14:paraId="71C87B62" w14:textId="77777777" w:rsidR="00C57A8C" w:rsidRPr="00226191" w:rsidRDefault="00E13F8C" w:rsidP="00555659">
      <w:pPr>
        <w:pStyle w:val="Predpoglavjeizvenkazala"/>
      </w:pPr>
      <w:r w:rsidRPr="00226191">
        <w:lastRenderedPageBreak/>
        <w:t>Zahvala</w:t>
      </w:r>
    </w:p>
    <w:p w14:paraId="33325BF5" w14:textId="77777777" w:rsidR="00280EF2" w:rsidRPr="00226191" w:rsidRDefault="00280EF2" w:rsidP="00D6475E">
      <w:pPr>
        <w:rPr>
          <w:color w:val="FF0000"/>
        </w:rPr>
      </w:pPr>
      <w:r w:rsidRPr="00226191">
        <w:rPr>
          <w:color w:val="FF0000"/>
        </w:rPr>
        <w:t xml:space="preserve">Pisanje zahvale ali posvetila je neobvezno. </w:t>
      </w:r>
    </w:p>
    <w:p w14:paraId="2DFE9B80" w14:textId="77777777" w:rsidR="00280EF2" w:rsidRPr="00226191" w:rsidRDefault="00280EF2" w:rsidP="00D6475E">
      <w:pPr>
        <w:rPr>
          <w:color w:val="FF0000"/>
        </w:rPr>
      </w:pPr>
    </w:p>
    <w:p w14:paraId="1BA03AA5" w14:textId="77777777" w:rsidR="005E1174" w:rsidRPr="00226191" w:rsidRDefault="00280EF2" w:rsidP="00E13F8C">
      <w:r w:rsidRPr="00226191">
        <w:rPr>
          <w:color w:val="FF0000"/>
        </w:rPr>
        <w:t>Pri zahvali</w:t>
      </w:r>
      <w:r w:rsidR="00814915" w:rsidRPr="00226191">
        <w:rPr>
          <w:color w:val="FF0000"/>
        </w:rPr>
        <w:t xml:space="preserve"> </w:t>
      </w:r>
      <w:r w:rsidR="001B038C" w:rsidRPr="00226191">
        <w:rPr>
          <w:color w:val="FF0000"/>
        </w:rPr>
        <w:t>napišite</w:t>
      </w:r>
      <w:r w:rsidR="00814915" w:rsidRPr="00226191">
        <w:rPr>
          <w:color w:val="FF0000"/>
        </w:rPr>
        <w:t xml:space="preserve"> zahvalo tistim, ki so pomagali pri nastanku dela in brez katerih delo ne bi nastalo v takšni obliki, kot je. Navadno se </w:t>
      </w:r>
      <w:r w:rsidR="001B038C" w:rsidRPr="00226191">
        <w:rPr>
          <w:color w:val="FF0000"/>
        </w:rPr>
        <w:t>je potrebno zahvaliti</w:t>
      </w:r>
      <w:r w:rsidR="00814915" w:rsidRPr="00226191">
        <w:rPr>
          <w:color w:val="FF0000"/>
        </w:rPr>
        <w:t xml:space="preserve"> v pr</w:t>
      </w:r>
      <w:r w:rsidRPr="00226191">
        <w:rPr>
          <w:color w:val="FF0000"/>
        </w:rPr>
        <w:t>vi vrsti mentorju, somentorju in inštituciji, ki je morda finančno ali kako drugače podprla izvedbo zaključnega dela. N</w:t>
      </w:r>
      <w:r w:rsidR="00814915" w:rsidRPr="00226191">
        <w:rPr>
          <w:color w:val="FF0000"/>
        </w:rPr>
        <w:t>ato</w:t>
      </w:r>
      <w:r w:rsidRPr="00226191">
        <w:rPr>
          <w:color w:val="FF0000"/>
        </w:rPr>
        <w:t xml:space="preserve"> </w:t>
      </w:r>
      <w:r w:rsidR="001B038C" w:rsidRPr="00226191">
        <w:rPr>
          <w:color w:val="FF0000"/>
        </w:rPr>
        <w:t>sledijo</w:t>
      </w:r>
      <w:r w:rsidR="00814915" w:rsidRPr="00226191">
        <w:rPr>
          <w:color w:val="FF0000"/>
        </w:rPr>
        <w:t xml:space="preserve"> </w:t>
      </w:r>
      <w:r w:rsidR="00A13361" w:rsidRPr="00226191">
        <w:rPr>
          <w:color w:val="FF0000"/>
        </w:rPr>
        <w:t>asistent</w:t>
      </w:r>
      <w:r w:rsidR="001B038C" w:rsidRPr="00226191">
        <w:rPr>
          <w:color w:val="FF0000"/>
        </w:rPr>
        <w:t>i, ostali</w:t>
      </w:r>
      <w:r w:rsidR="00A13361" w:rsidRPr="00226191">
        <w:rPr>
          <w:color w:val="FF0000"/>
        </w:rPr>
        <w:t xml:space="preserve"> sodelavc</w:t>
      </w:r>
      <w:r w:rsidR="001B038C" w:rsidRPr="00226191">
        <w:rPr>
          <w:color w:val="FF0000"/>
        </w:rPr>
        <w:t>i</w:t>
      </w:r>
      <w:r w:rsidR="00A13361" w:rsidRPr="00226191">
        <w:rPr>
          <w:color w:val="FF0000"/>
        </w:rPr>
        <w:t xml:space="preserve"> in </w:t>
      </w:r>
      <w:r w:rsidR="001B038C" w:rsidRPr="00226191">
        <w:rPr>
          <w:color w:val="FF0000"/>
        </w:rPr>
        <w:t xml:space="preserve">vaši </w:t>
      </w:r>
      <w:r w:rsidR="00A13361" w:rsidRPr="00226191">
        <w:rPr>
          <w:color w:val="FF0000"/>
        </w:rPr>
        <w:t>koleg</w:t>
      </w:r>
      <w:r w:rsidR="001B038C" w:rsidRPr="00226191">
        <w:rPr>
          <w:color w:val="FF0000"/>
        </w:rPr>
        <w:t>i</w:t>
      </w:r>
      <w:r w:rsidR="00A13361" w:rsidRPr="00226191">
        <w:rPr>
          <w:color w:val="FF0000"/>
        </w:rPr>
        <w:t xml:space="preserve">, ki so pomagali pri teoretičnem in eksperimentalnem delu. Na koncu </w:t>
      </w:r>
      <w:r w:rsidR="001B038C" w:rsidRPr="00226191">
        <w:rPr>
          <w:color w:val="FF0000"/>
        </w:rPr>
        <w:t xml:space="preserve">se po navadi zahvalimo </w:t>
      </w:r>
      <w:r w:rsidR="00514CBB" w:rsidRPr="00226191">
        <w:rPr>
          <w:color w:val="FF0000"/>
        </w:rPr>
        <w:t>še družini.</w:t>
      </w:r>
    </w:p>
    <w:p w14:paraId="6CF687CF" w14:textId="77777777" w:rsidR="006E5CC6" w:rsidRPr="00226191" w:rsidRDefault="006E5CC6" w:rsidP="00E13F8C"/>
    <w:p w14:paraId="48C4EF0F" w14:textId="77777777" w:rsidR="008F766D" w:rsidRPr="00226191" w:rsidRDefault="008F766D" w:rsidP="00E13F8C"/>
    <w:p w14:paraId="4613EACA" w14:textId="77777777" w:rsidR="008F766D" w:rsidRPr="00226191" w:rsidRDefault="008F766D">
      <w:pPr>
        <w:spacing w:after="200" w:line="276" w:lineRule="auto"/>
        <w:jc w:val="left"/>
      </w:pPr>
      <w:r w:rsidRPr="00226191">
        <w:br w:type="page"/>
      </w:r>
    </w:p>
    <w:p w14:paraId="05232725" w14:textId="77777777" w:rsidR="008F766D" w:rsidRPr="00226191" w:rsidRDefault="008F766D" w:rsidP="00E13F8C"/>
    <w:p w14:paraId="30A16F2A" w14:textId="77777777" w:rsidR="008F766D" w:rsidRPr="00226191" w:rsidRDefault="008F766D" w:rsidP="00E13F8C"/>
    <w:p w14:paraId="3C3264FE" w14:textId="77777777" w:rsidR="008F766D" w:rsidRPr="00226191" w:rsidRDefault="008F766D" w:rsidP="00E13F8C">
      <w:pPr>
        <w:sectPr w:rsidR="008F766D" w:rsidRPr="00226191" w:rsidSect="000E7127">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701" w:header="709" w:footer="709" w:gutter="0"/>
          <w:pgNumType w:fmt="lowerRoman" w:start="5"/>
          <w:cols w:space="1134"/>
          <w:docGrid w:linePitch="360"/>
        </w:sectPr>
      </w:pPr>
    </w:p>
    <w:p w14:paraId="1DC1A25B" w14:textId="77777777" w:rsidR="00677065" w:rsidRPr="00226191" w:rsidRDefault="00677065" w:rsidP="00677065">
      <w:pPr>
        <w:pStyle w:val="Predpoglavjeizvenkazala"/>
      </w:pPr>
      <w:r w:rsidRPr="00226191">
        <w:lastRenderedPageBreak/>
        <w:t>Izvleček</w:t>
      </w:r>
    </w:p>
    <w:p w14:paraId="287E358E" w14:textId="77777777" w:rsidR="00677065" w:rsidRPr="00226191" w:rsidRDefault="00677065" w:rsidP="00677065">
      <w:pPr>
        <w:jc w:val="right"/>
      </w:pPr>
      <w:r w:rsidRPr="00226191">
        <w:t xml:space="preserve">UDK </w:t>
      </w:r>
      <w:r w:rsidRPr="00226191">
        <w:rPr>
          <w:color w:val="FF0000"/>
          <w:shd w:val="clear" w:color="auto" w:fill="FFFFFF"/>
        </w:rPr>
        <w:t>123.45:678.91:234.56(789.1)</w:t>
      </w:r>
    </w:p>
    <w:p w14:paraId="0CD960C8" w14:textId="77777777" w:rsidR="00677065" w:rsidRPr="00226191" w:rsidRDefault="00677065" w:rsidP="00677065">
      <w:pPr>
        <w:jc w:val="left"/>
      </w:pPr>
      <w:r w:rsidRPr="00226191">
        <w:t xml:space="preserve">Tek. štev.: </w:t>
      </w:r>
      <w:r w:rsidRPr="00226191">
        <w:rPr>
          <w:color w:val="FF0000"/>
        </w:rPr>
        <w:t>MAG II/99</w:t>
      </w:r>
    </w:p>
    <w:p w14:paraId="0A62841E" w14:textId="77777777" w:rsidR="00677065" w:rsidRPr="00226191" w:rsidRDefault="00677065" w:rsidP="00677065">
      <w:pPr>
        <w:jc w:val="left"/>
      </w:pPr>
    </w:p>
    <w:p w14:paraId="007333DE" w14:textId="77777777" w:rsidR="00677065" w:rsidRPr="00226191" w:rsidRDefault="00677065" w:rsidP="00677065">
      <w:pPr>
        <w:jc w:val="left"/>
      </w:pPr>
    </w:p>
    <w:p w14:paraId="5E996B44" w14:textId="77777777" w:rsidR="00677065" w:rsidRPr="00226191" w:rsidRDefault="00677065" w:rsidP="00677065">
      <w:pPr>
        <w:jc w:val="left"/>
      </w:pPr>
    </w:p>
    <w:p w14:paraId="3EB50292" w14:textId="77777777" w:rsidR="00677065" w:rsidRPr="00226191" w:rsidRDefault="00677065" w:rsidP="00677065">
      <w:pPr>
        <w:jc w:val="left"/>
        <w:rPr>
          <w:b/>
          <w:sz w:val="28"/>
          <w:szCs w:val="28"/>
        </w:rPr>
      </w:pPr>
      <w:r w:rsidRPr="00226191">
        <w:rPr>
          <w:b/>
          <w:color w:val="FF0000"/>
          <w:sz w:val="28"/>
          <w:szCs w:val="28"/>
        </w:rPr>
        <w:t>Zasnova predloge za zaključne naloge na Fakulteti za strojništvo</w:t>
      </w:r>
    </w:p>
    <w:p w14:paraId="41306B70" w14:textId="77777777" w:rsidR="00677065" w:rsidRPr="00226191" w:rsidRDefault="00677065" w:rsidP="00677065">
      <w:pPr>
        <w:rPr>
          <w:sz w:val="28"/>
          <w:szCs w:val="28"/>
        </w:rPr>
      </w:pPr>
    </w:p>
    <w:p w14:paraId="79967DB4" w14:textId="77777777" w:rsidR="00677065" w:rsidRPr="00226191" w:rsidRDefault="00677065" w:rsidP="00677065"/>
    <w:p w14:paraId="1D615050" w14:textId="77777777" w:rsidR="00677065" w:rsidRPr="00226191" w:rsidRDefault="00677065" w:rsidP="00677065"/>
    <w:p w14:paraId="3952D286" w14:textId="77777777" w:rsidR="00677065" w:rsidRPr="00226191" w:rsidRDefault="00677065" w:rsidP="00677065">
      <w:r w:rsidRPr="00226191">
        <w:rPr>
          <w:color w:val="FF0000"/>
        </w:rPr>
        <w:t>Janez Novak</w:t>
      </w:r>
    </w:p>
    <w:p w14:paraId="396320C4" w14:textId="77777777" w:rsidR="00677065" w:rsidRPr="00226191" w:rsidRDefault="00677065" w:rsidP="00677065"/>
    <w:p w14:paraId="2AECE0FC" w14:textId="77777777" w:rsidR="00677065" w:rsidRPr="00226191" w:rsidRDefault="00677065" w:rsidP="00677065"/>
    <w:p w14:paraId="5C7FFEF5" w14:textId="77777777" w:rsidR="00677065" w:rsidRPr="00226191" w:rsidRDefault="00677065" w:rsidP="00677065"/>
    <w:p w14:paraId="3564EDEC" w14:textId="77777777" w:rsidR="00677065" w:rsidRPr="00226191" w:rsidRDefault="00677065" w:rsidP="00677065">
      <w:pPr>
        <w:spacing w:after="60"/>
        <w:rPr>
          <w:color w:val="FF0000"/>
        </w:rPr>
      </w:pPr>
      <w:r w:rsidRPr="00226191">
        <w:t>Ključne besede:</w:t>
      </w:r>
      <w:r w:rsidRPr="00226191">
        <w:tab/>
      </w:r>
      <w:r w:rsidRPr="00226191">
        <w:rPr>
          <w:color w:val="FF0000"/>
        </w:rPr>
        <w:t>predloga</w:t>
      </w:r>
    </w:p>
    <w:p w14:paraId="7C08464E" w14:textId="77777777" w:rsidR="00677065" w:rsidRPr="00226191" w:rsidRDefault="00677065" w:rsidP="00677065">
      <w:pPr>
        <w:tabs>
          <w:tab w:val="left" w:pos="2127"/>
        </w:tabs>
        <w:spacing w:after="60"/>
        <w:rPr>
          <w:color w:val="FF0000"/>
        </w:rPr>
      </w:pPr>
      <w:r w:rsidRPr="00226191">
        <w:rPr>
          <w:color w:val="FF0000"/>
        </w:rPr>
        <w:tab/>
        <w:t>zaključna naloga</w:t>
      </w:r>
    </w:p>
    <w:p w14:paraId="647E1ACA" w14:textId="77777777" w:rsidR="00677065" w:rsidRPr="00226191" w:rsidRDefault="00677065" w:rsidP="00677065">
      <w:pPr>
        <w:tabs>
          <w:tab w:val="left" w:pos="2127"/>
        </w:tabs>
        <w:spacing w:after="60"/>
        <w:rPr>
          <w:color w:val="FF0000"/>
        </w:rPr>
      </w:pPr>
      <w:r w:rsidRPr="00226191">
        <w:rPr>
          <w:color w:val="FF0000"/>
        </w:rPr>
        <w:tab/>
        <w:t>navodila</w:t>
      </w:r>
    </w:p>
    <w:p w14:paraId="54D6AC58" w14:textId="77777777" w:rsidR="00677065" w:rsidRPr="00226191" w:rsidRDefault="00677065" w:rsidP="00677065">
      <w:pPr>
        <w:tabs>
          <w:tab w:val="left" w:pos="2127"/>
        </w:tabs>
        <w:spacing w:after="60"/>
        <w:rPr>
          <w:color w:val="FF0000"/>
        </w:rPr>
      </w:pPr>
      <w:r w:rsidRPr="00226191">
        <w:rPr>
          <w:color w:val="FF0000"/>
        </w:rPr>
        <w:tab/>
        <w:t>vsebina</w:t>
      </w:r>
    </w:p>
    <w:p w14:paraId="4A9E9A90" w14:textId="77777777" w:rsidR="00677065" w:rsidRPr="00226191" w:rsidRDefault="00677065" w:rsidP="00677065">
      <w:pPr>
        <w:tabs>
          <w:tab w:val="left" w:pos="2127"/>
        </w:tabs>
        <w:spacing w:after="60"/>
        <w:rPr>
          <w:color w:val="FF0000"/>
        </w:rPr>
      </w:pPr>
      <w:r w:rsidRPr="00226191">
        <w:rPr>
          <w:color w:val="FF0000"/>
        </w:rPr>
        <w:tab/>
        <w:t>diplomiranje</w:t>
      </w:r>
    </w:p>
    <w:p w14:paraId="419C640C" w14:textId="77777777" w:rsidR="00677065" w:rsidRPr="00226191" w:rsidRDefault="00677065" w:rsidP="00677065">
      <w:pPr>
        <w:tabs>
          <w:tab w:val="left" w:pos="2127"/>
        </w:tabs>
        <w:spacing w:after="60"/>
      </w:pPr>
      <w:r w:rsidRPr="00226191">
        <w:rPr>
          <w:color w:val="FF0000"/>
        </w:rPr>
        <w:tab/>
        <w:t>pravilnik</w:t>
      </w:r>
    </w:p>
    <w:p w14:paraId="27B7031E" w14:textId="77777777" w:rsidR="00677065" w:rsidRPr="00226191" w:rsidRDefault="00677065" w:rsidP="00677065">
      <w:pPr>
        <w:spacing w:after="60"/>
      </w:pPr>
    </w:p>
    <w:p w14:paraId="32FF58CF" w14:textId="77777777" w:rsidR="00677065" w:rsidRPr="00226191" w:rsidRDefault="00677065" w:rsidP="00677065">
      <w:pPr>
        <w:spacing w:after="60"/>
      </w:pPr>
    </w:p>
    <w:p w14:paraId="08FEDEE9" w14:textId="77777777" w:rsidR="00677065" w:rsidRPr="00226191" w:rsidRDefault="00677065" w:rsidP="00677065">
      <w:pPr>
        <w:spacing w:after="60"/>
      </w:pPr>
    </w:p>
    <w:p w14:paraId="34BA3EBA" w14:textId="77777777" w:rsidR="00677065" w:rsidRPr="00226191" w:rsidRDefault="00677065" w:rsidP="00677065">
      <w:pPr>
        <w:spacing w:after="60"/>
      </w:pPr>
    </w:p>
    <w:p w14:paraId="6805343E" w14:textId="77777777" w:rsidR="00677065" w:rsidRPr="00226191" w:rsidRDefault="00677065" w:rsidP="00677065">
      <w:pPr>
        <w:spacing w:after="60"/>
      </w:pPr>
    </w:p>
    <w:p w14:paraId="2AB22416" w14:textId="77777777" w:rsidR="00677065" w:rsidRPr="00226191" w:rsidRDefault="00677065" w:rsidP="00677065">
      <w:pPr>
        <w:spacing w:after="60"/>
      </w:pPr>
    </w:p>
    <w:p w14:paraId="0F1F399C" w14:textId="77777777" w:rsidR="00677065" w:rsidRPr="00226191" w:rsidRDefault="00677065" w:rsidP="00677065">
      <w:pPr>
        <w:tabs>
          <w:tab w:val="left" w:pos="3720"/>
        </w:tabs>
      </w:pPr>
      <w:r w:rsidRPr="00226191">
        <w:rPr>
          <w:color w:val="FF0000"/>
        </w:rPr>
        <w:t>V začetku izvlečka je jedrnat opis obravnavanega problema. Sledi opis izbrane metodologije in nato opis najpomembnejših rezultatov oz. ugotovitev brez dodatnih pojasnjevanj. Obseg izvlečka naj ne presega 200 besed oz. 600 znakov vključno s presledki.</w:t>
      </w:r>
    </w:p>
    <w:p w14:paraId="1BA2D363" w14:textId="77777777" w:rsidR="008F766D" w:rsidRPr="00226191" w:rsidRDefault="008F766D">
      <w:pPr>
        <w:spacing w:after="200" w:line="276" w:lineRule="auto"/>
        <w:jc w:val="left"/>
      </w:pPr>
      <w:r w:rsidRPr="00226191">
        <w:br w:type="page"/>
      </w:r>
    </w:p>
    <w:p w14:paraId="50943888" w14:textId="77777777" w:rsidR="00595D69" w:rsidRPr="00226191" w:rsidRDefault="00595D69" w:rsidP="00595D69"/>
    <w:p w14:paraId="6149A2C1" w14:textId="77777777" w:rsidR="008F766D" w:rsidRPr="00226191" w:rsidRDefault="008F766D" w:rsidP="00595D69"/>
    <w:p w14:paraId="60F5AEC9" w14:textId="77777777" w:rsidR="008F766D" w:rsidRPr="00226191" w:rsidRDefault="008F766D" w:rsidP="00595D69">
      <w:pPr>
        <w:sectPr w:rsidR="008F766D" w:rsidRPr="00226191" w:rsidSect="000E7127">
          <w:pgSz w:w="11906" w:h="16838" w:code="9"/>
          <w:pgMar w:top="1701" w:right="1418" w:bottom="1418" w:left="1701" w:header="709" w:footer="709" w:gutter="0"/>
          <w:pgNumType w:fmt="lowerRoman"/>
          <w:cols w:space="1134"/>
          <w:docGrid w:linePitch="360"/>
        </w:sectPr>
      </w:pPr>
    </w:p>
    <w:p w14:paraId="6ADD20F8" w14:textId="77777777" w:rsidR="00677065" w:rsidRPr="00226191" w:rsidRDefault="00677065" w:rsidP="00677065">
      <w:pPr>
        <w:pStyle w:val="Predpoglavjeizvenkazala"/>
      </w:pPr>
      <w:r w:rsidRPr="00226191">
        <w:lastRenderedPageBreak/>
        <w:t>Abstract</w:t>
      </w:r>
    </w:p>
    <w:p w14:paraId="4046C8CC" w14:textId="77777777" w:rsidR="00677065" w:rsidRPr="00226191" w:rsidRDefault="00677065" w:rsidP="00677065">
      <w:pPr>
        <w:jc w:val="right"/>
      </w:pPr>
      <w:r w:rsidRPr="00226191">
        <w:t xml:space="preserve">UDC </w:t>
      </w:r>
      <w:r w:rsidRPr="00226191">
        <w:rPr>
          <w:color w:val="FF0000"/>
          <w:shd w:val="clear" w:color="auto" w:fill="FFFFFF"/>
        </w:rPr>
        <w:t>123.45:678.91:234.56(789.1)</w:t>
      </w:r>
    </w:p>
    <w:p w14:paraId="769219F1" w14:textId="77777777" w:rsidR="00677065" w:rsidRPr="00226191" w:rsidRDefault="00677065" w:rsidP="00677065">
      <w:pPr>
        <w:jc w:val="left"/>
      </w:pPr>
      <w:r w:rsidRPr="00226191">
        <w:t xml:space="preserve">No.: </w:t>
      </w:r>
      <w:r w:rsidRPr="00226191">
        <w:rPr>
          <w:color w:val="FF0000"/>
        </w:rPr>
        <w:t>MAG II/99</w:t>
      </w:r>
    </w:p>
    <w:p w14:paraId="5DFA189A" w14:textId="77777777" w:rsidR="00677065" w:rsidRPr="00226191" w:rsidRDefault="00677065" w:rsidP="00677065">
      <w:pPr>
        <w:jc w:val="left"/>
      </w:pPr>
    </w:p>
    <w:p w14:paraId="5E8EB511" w14:textId="77777777" w:rsidR="00677065" w:rsidRPr="00226191" w:rsidRDefault="00677065" w:rsidP="00677065">
      <w:pPr>
        <w:jc w:val="left"/>
      </w:pPr>
    </w:p>
    <w:p w14:paraId="23C54750" w14:textId="77777777" w:rsidR="00677065" w:rsidRPr="00226191" w:rsidRDefault="00677065" w:rsidP="00677065">
      <w:pPr>
        <w:jc w:val="left"/>
      </w:pPr>
    </w:p>
    <w:p w14:paraId="624D7E62" w14:textId="77777777" w:rsidR="00677065" w:rsidRPr="00226191" w:rsidRDefault="00677065" w:rsidP="00677065">
      <w:pPr>
        <w:jc w:val="left"/>
        <w:rPr>
          <w:b/>
          <w:sz w:val="28"/>
          <w:szCs w:val="28"/>
        </w:rPr>
      </w:pPr>
      <w:r w:rsidRPr="00226191">
        <w:rPr>
          <w:b/>
          <w:color w:val="FF0000"/>
          <w:sz w:val="28"/>
          <w:szCs w:val="28"/>
        </w:rPr>
        <w:t>Design for a template for final theses at the Faculty of Mechanical Engineering</w:t>
      </w:r>
    </w:p>
    <w:p w14:paraId="51F669E4" w14:textId="77777777" w:rsidR="00677065" w:rsidRPr="00226191" w:rsidRDefault="00677065" w:rsidP="00677065"/>
    <w:p w14:paraId="75492611" w14:textId="77777777" w:rsidR="00677065" w:rsidRPr="00226191" w:rsidRDefault="00677065" w:rsidP="00677065"/>
    <w:p w14:paraId="12465D01" w14:textId="77777777" w:rsidR="00677065" w:rsidRPr="00226191" w:rsidRDefault="00677065" w:rsidP="00677065">
      <w:r w:rsidRPr="00226191">
        <w:rPr>
          <w:color w:val="FF0000"/>
        </w:rPr>
        <w:t>Janez Novak</w:t>
      </w:r>
    </w:p>
    <w:p w14:paraId="306AA889" w14:textId="77777777" w:rsidR="00677065" w:rsidRPr="00226191" w:rsidRDefault="00677065" w:rsidP="00677065"/>
    <w:p w14:paraId="06D059F4" w14:textId="77777777" w:rsidR="00677065" w:rsidRPr="00226191" w:rsidRDefault="00677065" w:rsidP="00677065"/>
    <w:p w14:paraId="02179260" w14:textId="77777777" w:rsidR="00677065" w:rsidRPr="00226191" w:rsidRDefault="00677065" w:rsidP="00677065"/>
    <w:p w14:paraId="5D573135" w14:textId="77777777" w:rsidR="00677065" w:rsidRPr="00226191" w:rsidRDefault="00677065" w:rsidP="00677065">
      <w:pPr>
        <w:spacing w:after="60"/>
        <w:rPr>
          <w:color w:val="FF0000"/>
        </w:rPr>
      </w:pPr>
      <w:r w:rsidRPr="00226191">
        <w:t xml:space="preserve">Key words: </w:t>
      </w:r>
      <w:r w:rsidRPr="00226191">
        <w:tab/>
      </w:r>
      <w:r w:rsidRPr="00226191">
        <w:tab/>
      </w:r>
      <w:r w:rsidRPr="00226191">
        <w:rPr>
          <w:color w:val="FF0000"/>
        </w:rPr>
        <w:t>template</w:t>
      </w:r>
    </w:p>
    <w:p w14:paraId="7507B145" w14:textId="77777777" w:rsidR="00677065" w:rsidRPr="00226191" w:rsidRDefault="00677065" w:rsidP="00677065">
      <w:pPr>
        <w:tabs>
          <w:tab w:val="left" w:pos="2127"/>
        </w:tabs>
        <w:spacing w:after="60"/>
        <w:rPr>
          <w:color w:val="FF0000"/>
        </w:rPr>
      </w:pPr>
      <w:r w:rsidRPr="00226191">
        <w:rPr>
          <w:color w:val="FF0000"/>
        </w:rPr>
        <w:tab/>
        <w:t>final thesis</w:t>
      </w:r>
    </w:p>
    <w:p w14:paraId="43288DF1" w14:textId="77777777" w:rsidR="00677065" w:rsidRPr="00226191" w:rsidRDefault="00677065" w:rsidP="00677065">
      <w:pPr>
        <w:tabs>
          <w:tab w:val="left" w:pos="2127"/>
        </w:tabs>
        <w:spacing w:after="60"/>
        <w:rPr>
          <w:color w:val="FF0000"/>
        </w:rPr>
      </w:pPr>
      <w:r w:rsidRPr="00226191">
        <w:rPr>
          <w:color w:val="FF0000"/>
        </w:rPr>
        <w:tab/>
        <w:t>instructions</w:t>
      </w:r>
    </w:p>
    <w:p w14:paraId="05DA235B" w14:textId="77777777" w:rsidR="00677065" w:rsidRPr="00226191" w:rsidRDefault="00677065" w:rsidP="00677065">
      <w:pPr>
        <w:tabs>
          <w:tab w:val="left" w:pos="2127"/>
        </w:tabs>
        <w:spacing w:after="60"/>
        <w:rPr>
          <w:color w:val="FF0000"/>
        </w:rPr>
      </w:pPr>
      <w:r w:rsidRPr="00226191">
        <w:rPr>
          <w:color w:val="FF0000"/>
        </w:rPr>
        <w:tab/>
        <w:t>contents</w:t>
      </w:r>
    </w:p>
    <w:p w14:paraId="1C8B1481" w14:textId="77777777" w:rsidR="00677065" w:rsidRPr="00226191" w:rsidRDefault="00677065" w:rsidP="00677065">
      <w:pPr>
        <w:tabs>
          <w:tab w:val="left" w:pos="2127"/>
        </w:tabs>
        <w:spacing w:after="60"/>
        <w:rPr>
          <w:color w:val="FF0000"/>
        </w:rPr>
      </w:pPr>
      <w:r w:rsidRPr="00226191">
        <w:rPr>
          <w:color w:val="FF0000"/>
        </w:rPr>
        <w:tab/>
        <w:t>graduation</w:t>
      </w:r>
    </w:p>
    <w:p w14:paraId="1E9E666B" w14:textId="77777777" w:rsidR="00677065" w:rsidRPr="00226191" w:rsidRDefault="00677065" w:rsidP="00677065">
      <w:pPr>
        <w:tabs>
          <w:tab w:val="left" w:pos="2127"/>
        </w:tabs>
        <w:spacing w:after="60"/>
      </w:pPr>
      <w:r w:rsidRPr="00226191">
        <w:rPr>
          <w:color w:val="FF0000"/>
        </w:rPr>
        <w:tab/>
        <w:t>regulations</w:t>
      </w:r>
    </w:p>
    <w:p w14:paraId="3DCBCA46" w14:textId="77777777" w:rsidR="00677065" w:rsidRPr="00226191" w:rsidRDefault="00677065" w:rsidP="00677065">
      <w:pPr>
        <w:tabs>
          <w:tab w:val="left" w:pos="1418"/>
        </w:tabs>
        <w:spacing w:after="60"/>
      </w:pPr>
    </w:p>
    <w:p w14:paraId="4E1BAA22" w14:textId="77777777" w:rsidR="00677065" w:rsidRPr="00226191" w:rsidRDefault="00677065" w:rsidP="00677065">
      <w:pPr>
        <w:spacing w:after="60"/>
      </w:pPr>
    </w:p>
    <w:p w14:paraId="165AB7DD" w14:textId="77777777" w:rsidR="00677065" w:rsidRPr="00226191" w:rsidRDefault="00677065" w:rsidP="00677065"/>
    <w:p w14:paraId="314C6723" w14:textId="77777777" w:rsidR="00677065" w:rsidRPr="00226191" w:rsidRDefault="00677065" w:rsidP="00677065"/>
    <w:p w14:paraId="5B1D78FD" w14:textId="77777777" w:rsidR="00677065" w:rsidRPr="00226191" w:rsidRDefault="00677065" w:rsidP="00677065"/>
    <w:p w14:paraId="14B7627F" w14:textId="77777777" w:rsidR="00677065" w:rsidRPr="00226191" w:rsidRDefault="00677065" w:rsidP="00677065"/>
    <w:p w14:paraId="5A4A5AC8" w14:textId="77777777" w:rsidR="00677065" w:rsidRPr="00226191" w:rsidRDefault="00677065" w:rsidP="00677065">
      <w:r w:rsidRPr="00226191">
        <w:rPr>
          <w:color w:val="FF0000"/>
        </w:rPr>
        <w:t>Angleški prevod izvlečka…</w:t>
      </w:r>
    </w:p>
    <w:p w14:paraId="67C96F5B" w14:textId="77777777" w:rsidR="00917D57" w:rsidRPr="00226191" w:rsidRDefault="00917D57" w:rsidP="00917D57"/>
    <w:p w14:paraId="35C1DA17" w14:textId="77777777" w:rsidR="003728AF" w:rsidRPr="00226191" w:rsidRDefault="003728AF" w:rsidP="003728AF"/>
    <w:p w14:paraId="68D86AA3" w14:textId="77777777" w:rsidR="008F766D" w:rsidRPr="00226191" w:rsidRDefault="008F766D">
      <w:pPr>
        <w:spacing w:after="200" w:line="276" w:lineRule="auto"/>
        <w:jc w:val="left"/>
      </w:pPr>
      <w:r w:rsidRPr="00226191">
        <w:br w:type="page"/>
      </w:r>
    </w:p>
    <w:p w14:paraId="517FD797" w14:textId="77777777" w:rsidR="008F766D" w:rsidRPr="00226191" w:rsidRDefault="008F766D" w:rsidP="003728AF"/>
    <w:p w14:paraId="307E96AB" w14:textId="77777777" w:rsidR="008F766D" w:rsidRPr="00226191" w:rsidRDefault="008F766D" w:rsidP="003728AF"/>
    <w:p w14:paraId="0366FDA9" w14:textId="77777777" w:rsidR="008F766D" w:rsidRPr="00226191" w:rsidRDefault="008F766D" w:rsidP="00A42D02">
      <w:pPr>
        <w:pStyle w:val="Predpoglavje"/>
        <w:sectPr w:rsidR="008F766D" w:rsidRPr="00226191" w:rsidSect="000E7127">
          <w:pgSz w:w="11906" w:h="16838" w:code="9"/>
          <w:pgMar w:top="1701" w:right="1418" w:bottom="1418" w:left="1701" w:header="709" w:footer="709" w:gutter="0"/>
          <w:pgNumType w:fmt="lowerRoman"/>
          <w:cols w:space="1134"/>
          <w:docGrid w:linePitch="360"/>
        </w:sectPr>
      </w:pPr>
    </w:p>
    <w:p w14:paraId="159F18C1" w14:textId="77777777" w:rsidR="00DB7696" w:rsidRPr="00226191" w:rsidRDefault="00DB7696" w:rsidP="00DB7696">
      <w:pPr>
        <w:pStyle w:val="Predpoglavjeizvenkazala"/>
      </w:pPr>
      <w:r w:rsidRPr="00226191">
        <w:lastRenderedPageBreak/>
        <w:t>Kazalo</w:t>
      </w:r>
    </w:p>
    <w:sdt>
      <w:sdtPr>
        <w:rPr>
          <w:color w:val="FF0000"/>
        </w:rPr>
        <w:id w:val="-1419239756"/>
        <w:docPartObj>
          <w:docPartGallery w:val="Table of Contents"/>
          <w:docPartUnique/>
        </w:docPartObj>
      </w:sdtPr>
      <w:sdtEndPr>
        <w:rPr>
          <w:b/>
          <w:bCs/>
        </w:rPr>
      </w:sdtEndPr>
      <w:sdtContent>
        <w:p w14:paraId="1385666E" w14:textId="77777777" w:rsidR="00DB7696" w:rsidRPr="00226191" w:rsidRDefault="00DB7696" w:rsidP="00DB7696">
          <w:pPr>
            <w:rPr>
              <w:color w:val="FF0000"/>
              <w:sz w:val="2"/>
              <w:szCs w:val="2"/>
            </w:rPr>
          </w:pPr>
        </w:p>
        <w:p w14:paraId="17F0375F" w14:textId="54FB0592" w:rsidR="004373D3" w:rsidRPr="00226191" w:rsidRDefault="00DB7696">
          <w:pPr>
            <w:pStyle w:val="TOC5"/>
            <w:rPr>
              <w:rFonts w:asciiTheme="minorHAnsi" w:eastAsiaTheme="minorEastAsia" w:hAnsiTheme="minorHAnsi" w:cstheme="minorBidi"/>
              <w:b w:val="0"/>
              <w:noProof/>
              <w:sz w:val="22"/>
              <w:szCs w:val="22"/>
            </w:rPr>
          </w:pPr>
          <w:r w:rsidRPr="00226191">
            <w:rPr>
              <w:rFonts w:asciiTheme="minorHAnsi" w:hAnsiTheme="minorHAnsi"/>
              <w:bCs/>
              <w:color w:val="FF0000"/>
              <w:sz w:val="28"/>
            </w:rPr>
            <w:fldChar w:fldCharType="begin"/>
          </w:r>
          <w:r w:rsidRPr="00226191">
            <w:rPr>
              <w:rFonts w:asciiTheme="minorHAnsi" w:hAnsiTheme="minorHAnsi"/>
              <w:bCs/>
              <w:color w:val="FF0000"/>
              <w:sz w:val="28"/>
            </w:rPr>
            <w:instrText xml:space="preserve"> TOC \o "1-4" \h \z \t "Heading 5;5;Predpoglavje;5" </w:instrText>
          </w:r>
          <w:r w:rsidRPr="00226191">
            <w:rPr>
              <w:rFonts w:asciiTheme="minorHAnsi" w:hAnsiTheme="minorHAnsi"/>
              <w:bCs/>
              <w:color w:val="FF0000"/>
              <w:sz w:val="28"/>
            </w:rPr>
            <w:fldChar w:fldCharType="separate"/>
          </w:r>
          <w:hyperlink w:anchor="_Toc118895292" w:history="1">
            <w:r w:rsidR="004373D3" w:rsidRPr="00226191">
              <w:rPr>
                <w:rStyle w:val="Hyperlink"/>
                <w:noProof/>
              </w:rPr>
              <w:t>Kazalo slik</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_Toc118895292 \h </w:instrText>
            </w:r>
            <w:r w:rsidR="004373D3" w:rsidRPr="00226191">
              <w:rPr>
                <w:noProof/>
                <w:webHidden/>
              </w:rPr>
            </w:r>
            <w:r w:rsidR="004373D3" w:rsidRPr="00226191">
              <w:rPr>
                <w:noProof/>
                <w:webHidden/>
              </w:rPr>
              <w:fldChar w:fldCharType="separate"/>
            </w:r>
            <w:r w:rsidR="004373D3" w:rsidRPr="00226191">
              <w:rPr>
                <w:noProof/>
                <w:webHidden/>
              </w:rPr>
              <w:t>xiii</w:t>
            </w:r>
            <w:r w:rsidR="004373D3" w:rsidRPr="00226191">
              <w:rPr>
                <w:noProof/>
                <w:webHidden/>
              </w:rPr>
              <w:fldChar w:fldCharType="end"/>
            </w:r>
          </w:hyperlink>
        </w:p>
        <w:p w14:paraId="7588FA32" w14:textId="4FC76E2A" w:rsidR="004373D3" w:rsidRPr="00226191" w:rsidRDefault="00423C34">
          <w:pPr>
            <w:pStyle w:val="TOC5"/>
            <w:rPr>
              <w:rFonts w:asciiTheme="minorHAnsi" w:eastAsiaTheme="minorEastAsia" w:hAnsiTheme="minorHAnsi" w:cstheme="minorBidi"/>
              <w:b w:val="0"/>
              <w:noProof/>
              <w:sz w:val="22"/>
              <w:szCs w:val="22"/>
            </w:rPr>
          </w:pPr>
          <w:hyperlink w:anchor="_Toc118895293" w:history="1">
            <w:r w:rsidR="004373D3" w:rsidRPr="00226191">
              <w:rPr>
                <w:rStyle w:val="Hyperlink"/>
                <w:noProof/>
              </w:rPr>
              <w:t>Kazalo preglednic</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_Toc118895293 \h </w:instrText>
            </w:r>
            <w:r w:rsidR="004373D3" w:rsidRPr="00226191">
              <w:rPr>
                <w:noProof/>
                <w:webHidden/>
              </w:rPr>
            </w:r>
            <w:r w:rsidR="004373D3" w:rsidRPr="00226191">
              <w:rPr>
                <w:noProof/>
                <w:webHidden/>
              </w:rPr>
              <w:fldChar w:fldCharType="separate"/>
            </w:r>
            <w:r w:rsidR="004373D3" w:rsidRPr="00226191">
              <w:rPr>
                <w:noProof/>
                <w:webHidden/>
              </w:rPr>
              <w:t>xv</w:t>
            </w:r>
            <w:r w:rsidR="004373D3" w:rsidRPr="00226191">
              <w:rPr>
                <w:noProof/>
                <w:webHidden/>
              </w:rPr>
              <w:fldChar w:fldCharType="end"/>
            </w:r>
          </w:hyperlink>
        </w:p>
        <w:p w14:paraId="22F34355" w14:textId="4E157D9A" w:rsidR="004373D3" w:rsidRPr="00226191" w:rsidRDefault="00423C34">
          <w:pPr>
            <w:pStyle w:val="TOC5"/>
            <w:rPr>
              <w:rFonts w:asciiTheme="minorHAnsi" w:eastAsiaTheme="minorEastAsia" w:hAnsiTheme="minorHAnsi" w:cstheme="minorBidi"/>
              <w:b w:val="0"/>
              <w:noProof/>
              <w:sz w:val="22"/>
              <w:szCs w:val="22"/>
            </w:rPr>
          </w:pPr>
          <w:hyperlink w:anchor="_Toc118895294" w:history="1">
            <w:r w:rsidR="004373D3" w:rsidRPr="00226191">
              <w:rPr>
                <w:rStyle w:val="Hyperlink"/>
                <w:noProof/>
              </w:rPr>
              <w:t>Seznam uporabljenih simbolov</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_Toc118895294 \h </w:instrText>
            </w:r>
            <w:r w:rsidR="004373D3" w:rsidRPr="00226191">
              <w:rPr>
                <w:noProof/>
                <w:webHidden/>
              </w:rPr>
            </w:r>
            <w:r w:rsidR="004373D3" w:rsidRPr="00226191">
              <w:rPr>
                <w:noProof/>
                <w:webHidden/>
              </w:rPr>
              <w:fldChar w:fldCharType="separate"/>
            </w:r>
            <w:r w:rsidR="004373D3" w:rsidRPr="00226191">
              <w:rPr>
                <w:noProof/>
                <w:webHidden/>
              </w:rPr>
              <w:t>xvii</w:t>
            </w:r>
            <w:r w:rsidR="004373D3" w:rsidRPr="00226191">
              <w:rPr>
                <w:noProof/>
                <w:webHidden/>
              </w:rPr>
              <w:fldChar w:fldCharType="end"/>
            </w:r>
          </w:hyperlink>
        </w:p>
        <w:p w14:paraId="696ACE65" w14:textId="3CB60BC9" w:rsidR="004373D3" w:rsidRPr="00226191" w:rsidRDefault="00423C34">
          <w:pPr>
            <w:pStyle w:val="TOC5"/>
            <w:rPr>
              <w:rFonts w:asciiTheme="minorHAnsi" w:eastAsiaTheme="minorEastAsia" w:hAnsiTheme="minorHAnsi" w:cstheme="minorBidi"/>
              <w:b w:val="0"/>
              <w:noProof/>
              <w:sz w:val="22"/>
              <w:szCs w:val="22"/>
            </w:rPr>
          </w:pPr>
          <w:hyperlink w:anchor="_Toc118895295" w:history="1">
            <w:r w:rsidR="004373D3" w:rsidRPr="00226191">
              <w:rPr>
                <w:rStyle w:val="Hyperlink"/>
                <w:noProof/>
              </w:rPr>
              <w:t>Seznam uporabljenih okrajšav</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_Toc118895295 \h </w:instrText>
            </w:r>
            <w:r w:rsidR="004373D3" w:rsidRPr="00226191">
              <w:rPr>
                <w:noProof/>
                <w:webHidden/>
              </w:rPr>
            </w:r>
            <w:r w:rsidR="004373D3" w:rsidRPr="00226191">
              <w:rPr>
                <w:noProof/>
                <w:webHidden/>
              </w:rPr>
              <w:fldChar w:fldCharType="separate"/>
            </w:r>
            <w:r w:rsidR="004373D3" w:rsidRPr="00226191">
              <w:rPr>
                <w:noProof/>
                <w:webHidden/>
              </w:rPr>
              <w:t>xix</w:t>
            </w:r>
            <w:r w:rsidR="004373D3" w:rsidRPr="00226191">
              <w:rPr>
                <w:noProof/>
                <w:webHidden/>
              </w:rPr>
              <w:fldChar w:fldCharType="end"/>
            </w:r>
          </w:hyperlink>
        </w:p>
        <w:p w14:paraId="417CF393" w14:textId="0E62DFCA" w:rsidR="004373D3" w:rsidRPr="00226191" w:rsidRDefault="00423C34">
          <w:pPr>
            <w:pStyle w:val="TOC1"/>
            <w:rPr>
              <w:rFonts w:asciiTheme="minorHAnsi" w:eastAsiaTheme="minorEastAsia" w:hAnsiTheme="minorHAnsi" w:cstheme="minorBidi"/>
              <w:b w:val="0"/>
              <w:bCs w:val="0"/>
              <w:noProof/>
              <w:sz w:val="22"/>
              <w:szCs w:val="22"/>
            </w:rPr>
          </w:pPr>
          <w:hyperlink w:anchor="_Toc118895296" w:history="1">
            <w:r w:rsidR="004373D3" w:rsidRPr="00226191">
              <w:rPr>
                <w:rStyle w:val="Hyperlink"/>
                <w:noProof/>
              </w:rPr>
              <w:t>1</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Uvod</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_Toc118895296 \h </w:instrText>
            </w:r>
            <w:r w:rsidR="004373D3" w:rsidRPr="00226191">
              <w:rPr>
                <w:noProof/>
                <w:webHidden/>
              </w:rPr>
            </w:r>
            <w:r w:rsidR="004373D3" w:rsidRPr="00226191">
              <w:rPr>
                <w:noProof/>
                <w:webHidden/>
              </w:rPr>
              <w:fldChar w:fldCharType="separate"/>
            </w:r>
            <w:r w:rsidR="004373D3" w:rsidRPr="00226191">
              <w:rPr>
                <w:noProof/>
                <w:webHidden/>
              </w:rPr>
              <w:t>1</w:t>
            </w:r>
            <w:r w:rsidR="004373D3" w:rsidRPr="00226191">
              <w:rPr>
                <w:noProof/>
                <w:webHidden/>
              </w:rPr>
              <w:fldChar w:fldCharType="end"/>
            </w:r>
          </w:hyperlink>
        </w:p>
        <w:p w14:paraId="7199240B" w14:textId="522E3163" w:rsidR="004373D3" w:rsidRPr="00226191" w:rsidRDefault="00423C34">
          <w:pPr>
            <w:pStyle w:val="TOC2"/>
            <w:tabs>
              <w:tab w:val="left" w:pos="960"/>
              <w:tab w:val="right" w:leader="dot" w:pos="8777"/>
            </w:tabs>
            <w:rPr>
              <w:rFonts w:asciiTheme="minorHAnsi" w:eastAsiaTheme="minorEastAsia" w:hAnsiTheme="minorHAnsi" w:cstheme="minorBidi"/>
              <w:b w:val="0"/>
              <w:bCs w:val="0"/>
              <w:noProof/>
              <w:sz w:val="22"/>
              <w:szCs w:val="22"/>
            </w:rPr>
          </w:pPr>
          <w:hyperlink w:anchor="_Toc118895297" w:history="1">
            <w:r w:rsidR="004373D3" w:rsidRPr="00226191">
              <w:rPr>
                <w:rStyle w:val="Hyperlink"/>
                <w:noProof/>
              </w:rPr>
              <w:t>1.1</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Ozadje problema</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_Toc118895297 \h </w:instrText>
            </w:r>
            <w:r w:rsidR="004373D3" w:rsidRPr="00226191">
              <w:rPr>
                <w:noProof/>
                <w:webHidden/>
              </w:rPr>
            </w:r>
            <w:r w:rsidR="004373D3" w:rsidRPr="00226191">
              <w:rPr>
                <w:noProof/>
                <w:webHidden/>
              </w:rPr>
              <w:fldChar w:fldCharType="separate"/>
            </w:r>
            <w:r w:rsidR="004373D3" w:rsidRPr="00226191">
              <w:rPr>
                <w:noProof/>
                <w:webHidden/>
              </w:rPr>
              <w:t>1</w:t>
            </w:r>
            <w:r w:rsidR="004373D3" w:rsidRPr="00226191">
              <w:rPr>
                <w:noProof/>
                <w:webHidden/>
              </w:rPr>
              <w:fldChar w:fldCharType="end"/>
            </w:r>
          </w:hyperlink>
        </w:p>
        <w:p w14:paraId="1B08AB71" w14:textId="70CC8B07" w:rsidR="004373D3" w:rsidRPr="00226191" w:rsidRDefault="00423C34">
          <w:pPr>
            <w:pStyle w:val="TOC2"/>
            <w:tabs>
              <w:tab w:val="left" w:pos="960"/>
              <w:tab w:val="right" w:leader="dot" w:pos="8777"/>
            </w:tabs>
            <w:rPr>
              <w:rFonts w:asciiTheme="minorHAnsi" w:eastAsiaTheme="minorEastAsia" w:hAnsiTheme="minorHAnsi" w:cstheme="minorBidi"/>
              <w:b w:val="0"/>
              <w:bCs w:val="0"/>
              <w:noProof/>
              <w:sz w:val="22"/>
              <w:szCs w:val="22"/>
            </w:rPr>
          </w:pPr>
          <w:hyperlink w:anchor="_Toc118895298" w:history="1">
            <w:r w:rsidR="004373D3" w:rsidRPr="00226191">
              <w:rPr>
                <w:rStyle w:val="Hyperlink"/>
                <w:noProof/>
              </w:rPr>
              <w:t>1.2</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Cilji</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_Toc118895298 \h </w:instrText>
            </w:r>
            <w:r w:rsidR="004373D3" w:rsidRPr="00226191">
              <w:rPr>
                <w:noProof/>
                <w:webHidden/>
              </w:rPr>
            </w:r>
            <w:r w:rsidR="004373D3" w:rsidRPr="00226191">
              <w:rPr>
                <w:noProof/>
                <w:webHidden/>
              </w:rPr>
              <w:fldChar w:fldCharType="separate"/>
            </w:r>
            <w:r w:rsidR="004373D3" w:rsidRPr="00226191">
              <w:rPr>
                <w:noProof/>
                <w:webHidden/>
              </w:rPr>
              <w:t>1</w:t>
            </w:r>
            <w:r w:rsidR="004373D3" w:rsidRPr="00226191">
              <w:rPr>
                <w:noProof/>
                <w:webHidden/>
              </w:rPr>
              <w:fldChar w:fldCharType="end"/>
            </w:r>
          </w:hyperlink>
        </w:p>
        <w:p w14:paraId="36A5C1D4" w14:textId="493B68EA" w:rsidR="004373D3" w:rsidRPr="00226191" w:rsidRDefault="00423C34">
          <w:pPr>
            <w:pStyle w:val="TOC2"/>
            <w:tabs>
              <w:tab w:val="left" w:pos="960"/>
              <w:tab w:val="right" w:leader="dot" w:pos="8777"/>
            </w:tabs>
            <w:rPr>
              <w:rFonts w:asciiTheme="minorHAnsi" w:eastAsiaTheme="minorEastAsia" w:hAnsiTheme="minorHAnsi" w:cstheme="minorBidi"/>
              <w:b w:val="0"/>
              <w:bCs w:val="0"/>
              <w:noProof/>
              <w:sz w:val="22"/>
              <w:szCs w:val="22"/>
            </w:rPr>
          </w:pPr>
          <w:hyperlink w:anchor="_Toc118895299" w:history="1">
            <w:r w:rsidR="004373D3" w:rsidRPr="00226191">
              <w:rPr>
                <w:rStyle w:val="Hyperlink"/>
                <w:noProof/>
              </w:rPr>
              <w:t>1.3</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Navodilo za uporabo predloge za zaključne naloge</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_Toc118895299 \h </w:instrText>
            </w:r>
            <w:r w:rsidR="004373D3" w:rsidRPr="00226191">
              <w:rPr>
                <w:noProof/>
                <w:webHidden/>
              </w:rPr>
            </w:r>
            <w:r w:rsidR="004373D3" w:rsidRPr="00226191">
              <w:rPr>
                <w:noProof/>
                <w:webHidden/>
              </w:rPr>
              <w:fldChar w:fldCharType="separate"/>
            </w:r>
            <w:r w:rsidR="004373D3" w:rsidRPr="00226191">
              <w:rPr>
                <w:noProof/>
                <w:webHidden/>
              </w:rPr>
              <w:t>1</w:t>
            </w:r>
            <w:r w:rsidR="004373D3" w:rsidRPr="00226191">
              <w:rPr>
                <w:noProof/>
                <w:webHidden/>
              </w:rPr>
              <w:fldChar w:fldCharType="end"/>
            </w:r>
          </w:hyperlink>
        </w:p>
        <w:p w14:paraId="1009A933" w14:textId="56AD42B7" w:rsidR="004373D3" w:rsidRPr="00226191" w:rsidRDefault="00423C34">
          <w:pPr>
            <w:pStyle w:val="TOC3"/>
            <w:rPr>
              <w:rFonts w:asciiTheme="minorHAnsi" w:eastAsiaTheme="minorEastAsia" w:hAnsiTheme="minorHAnsi" w:cstheme="minorBidi"/>
              <w:noProof/>
              <w:sz w:val="22"/>
              <w:szCs w:val="22"/>
            </w:rPr>
          </w:pPr>
          <w:hyperlink w:anchor="_Toc118895300" w:history="1">
            <w:r w:rsidR="004373D3" w:rsidRPr="00226191">
              <w:rPr>
                <w:rStyle w:val="Hyperlink"/>
                <w:noProof/>
                <w14:scene3d>
                  <w14:camera w14:prst="orthographicFront"/>
                  <w14:lightRig w14:rig="threePt" w14:dir="t">
                    <w14:rot w14:lat="0" w14:lon="0" w14:rev="0"/>
                  </w14:lightRig>
                </w14:scene3d>
              </w:rPr>
              <w:t>1.3.1</w:t>
            </w:r>
            <w:r w:rsidR="004373D3" w:rsidRPr="00226191">
              <w:rPr>
                <w:rFonts w:asciiTheme="minorHAnsi" w:eastAsiaTheme="minorEastAsia" w:hAnsiTheme="minorHAnsi" w:cstheme="minorBidi"/>
                <w:noProof/>
                <w:sz w:val="22"/>
                <w:szCs w:val="22"/>
              </w:rPr>
              <w:tab/>
            </w:r>
            <w:r w:rsidR="004373D3" w:rsidRPr="00226191">
              <w:rPr>
                <w:rStyle w:val="Hyperlink"/>
                <w:noProof/>
              </w:rPr>
              <w:t>Uporaba prednastavljenih slogov v predlogi</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_Toc118895300 \h </w:instrText>
            </w:r>
            <w:r w:rsidR="004373D3" w:rsidRPr="00226191">
              <w:rPr>
                <w:noProof/>
                <w:webHidden/>
              </w:rPr>
            </w:r>
            <w:r w:rsidR="004373D3" w:rsidRPr="00226191">
              <w:rPr>
                <w:noProof/>
                <w:webHidden/>
              </w:rPr>
              <w:fldChar w:fldCharType="separate"/>
            </w:r>
            <w:r w:rsidR="004373D3" w:rsidRPr="00226191">
              <w:rPr>
                <w:noProof/>
                <w:webHidden/>
              </w:rPr>
              <w:t>2</w:t>
            </w:r>
            <w:r w:rsidR="004373D3" w:rsidRPr="00226191">
              <w:rPr>
                <w:noProof/>
                <w:webHidden/>
              </w:rPr>
              <w:fldChar w:fldCharType="end"/>
            </w:r>
          </w:hyperlink>
        </w:p>
        <w:p w14:paraId="5DACD26E" w14:textId="5FCE9BC9" w:rsidR="004373D3" w:rsidRPr="00226191" w:rsidRDefault="00423C34">
          <w:pPr>
            <w:pStyle w:val="TOC3"/>
            <w:rPr>
              <w:rFonts w:asciiTheme="minorHAnsi" w:eastAsiaTheme="minorEastAsia" w:hAnsiTheme="minorHAnsi" w:cstheme="minorBidi"/>
              <w:noProof/>
              <w:sz w:val="22"/>
              <w:szCs w:val="22"/>
            </w:rPr>
          </w:pPr>
          <w:hyperlink w:anchor="_Toc118895301" w:history="1">
            <w:r w:rsidR="004373D3" w:rsidRPr="00226191">
              <w:rPr>
                <w:rStyle w:val="Hyperlink"/>
                <w:noProof/>
                <w14:scene3d>
                  <w14:camera w14:prst="orthographicFront"/>
                  <w14:lightRig w14:rig="threePt" w14:dir="t">
                    <w14:rot w14:lat="0" w14:lon="0" w14:rev="0"/>
                  </w14:lightRig>
                </w14:scene3d>
              </w:rPr>
              <w:t>1.3.2</w:t>
            </w:r>
            <w:r w:rsidR="004373D3" w:rsidRPr="00226191">
              <w:rPr>
                <w:rFonts w:asciiTheme="minorHAnsi" w:eastAsiaTheme="minorEastAsia" w:hAnsiTheme="minorHAnsi" w:cstheme="minorBidi"/>
                <w:noProof/>
                <w:sz w:val="22"/>
                <w:szCs w:val="22"/>
              </w:rPr>
              <w:tab/>
            </w:r>
            <w:r w:rsidR="004373D3" w:rsidRPr="00226191">
              <w:rPr>
                <w:rStyle w:val="Hyperlink"/>
                <w:noProof/>
              </w:rPr>
              <w:t>Sklicevanje na dele besedila</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_Toc118895301 \h </w:instrText>
            </w:r>
            <w:r w:rsidR="004373D3" w:rsidRPr="00226191">
              <w:rPr>
                <w:noProof/>
                <w:webHidden/>
              </w:rPr>
            </w:r>
            <w:r w:rsidR="004373D3" w:rsidRPr="00226191">
              <w:rPr>
                <w:noProof/>
                <w:webHidden/>
              </w:rPr>
              <w:fldChar w:fldCharType="separate"/>
            </w:r>
            <w:r w:rsidR="004373D3" w:rsidRPr="00226191">
              <w:rPr>
                <w:noProof/>
                <w:webHidden/>
              </w:rPr>
              <w:t>3</w:t>
            </w:r>
            <w:r w:rsidR="004373D3" w:rsidRPr="00226191">
              <w:rPr>
                <w:noProof/>
                <w:webHidden/>
              </w:rPr>
              <w:fldChar w:fldCharType="end"/>
            </w:r>
          </w:hyperlink>
        </w:p>
        <w:p w14:paraId="4A11BC0C" w14:textId="2B57B625" w:rsidR="004373D3" w:rsidRPr="00226191" w:rsidRDefault="00423C34">
          <w:pPr>
            <w:pStyle w:val="TOC1"/>
            <w:rPr>
              <w:rFonts w:asciiTheme="minorHAnsi" w:eastAsiaTheme="minorEastAsia" w:hAnsiTheme="minorHAnsi" w:cstheme="minorBidi"/>
              <w:b w:val="0"/>
              <w:bCs w:val="0"/>
              <w:noProof/>
              <w:sz w:val="22"/>
              <w:szCs w:val="22"/>
            </w:rPr>
          </w:pPr>
          <w:hyperlink w:anchor="_Toc118895302" w:history="1">
            <w:r w:rsidR="004373D3" w:rsidRPr="00226191">
              <w:rPr>
                <w:rStyle w:val="Hyperlink"/>
                <w:noProof/>
              </w:rPr>
              <w:t>2</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Teoretične osnove in pregled literature</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_Toc118895302 \h </w:instrText>
            </w:r>
            <w:r w:rsidR="004373D3" w:rsidRPr="00226191">
              <w:rPr>
                <w:noProof/>
                <w:webHidden/>
              </w:rPr>
            </w:r>
            <w:r w:rsidR="004373D3" w:rsidRPr="00226191">
              <w:rPr>
                <w:noProof/>
                <w:webHidden/>
              </w:rPr>
              <w:fldChar w:fldCharType="separate"/>
            </w:r>
            <w:r w:rsidR="004373D3" w:rsidRPr="00226191">
              <w:rPr>
                <w:noProof/>
                <w:webHidden/>
              </w:rPr>
              <w:t>5</w:t>
            </w:r>
            <w:r w:rsidR="004373D3" w:rsidRPr="00226191">
              <w:rPr>
                <w:noProof/>
                <w:webHidden/>
              </w:rPr>
              <w:fldChar w:fldCharType="end"/>
            </w:r>
          </w:hyperlink>
        </w:p>
        <w:p w14:paraId="2567FC64" w14:textId="4329DC71" w:rsidR="004373D3" w:rsidRPr="00226191" w:rsidRDefault="00423C34">
          <w:pPr>
            <w:pStyle w:val="TOC2"/>
            <w:tabs>
              <w:tab w:val="left" w:pos="960"/>
              <w:tab w:val="right" w:leader="dot" w:pos="8777"/>
            </w:tabs>
            <w:rPr>
              <w:rFonts w:asciiTheme="minorHAnsi" w:eastAsiaTheme="minorEastAsia" w:hAnsiTheme="minorHAnsi" w:cstheme="minorBidi"/>
              <w:b w:val="0"/>
              <w:bCs w:val="0"/>
              <w:noProof/>
              <w:sz w:val="22"/>
              <w:szCs w:val="22"/>
            </w:rPr>
          </w:pPr>
          <w:hyperlink w:anchor="_Toc118895303" w:history="1">
            <w:r w:rsidR="004373D3" w:rsidRPr="00226191">
              <w:rPr>
                <w:rStyle w:val="Hyperlink"/>
                <w:noProof/>
              </w:rPr>
              <w:t>2.1</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Vsebina</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_Toc118895303 \h </w:instrText>
            </w:r>
            <w:r w:rsidR="004373D3" w:rsidRPr="00226191">
              <w:rPr>
                <w:noProof/>
                <w:webHidden/>
              </w:rPr>
            </w:r>
            <w:r w:rsidR="004373D3" w:rsidRPr="00226191">
              <w:rPr>
                <w:noProof/>
                <w:webHidden/>
              </w:rPr>
              <w:fldChar w:fldCharType="separate"/>
            </w:r>
            <w:r w:rsidR="004373D3" w:rsidRPr="00226191">
              <w:rPr>
                <w:noProof/>
                <w:webHidden/>
              </w:rPr>
              <w:t>5</w:t>
            </w:r>
            <w:r w:rsidR="004373D3" w:rsidRPr="00226191">
              <w:rPr>
                <w:noProof/>
                <w:webHidden/>
              </w:rPr>
              <w:fldChar w:fldCharType="end"/>
            </w:r>
          </w:hyperlink>
        </w:p>
        <w:p w14:paraId="214A4E9D" w14:textId="6402EDEE" w:rsidR="004373D3" w:rsidRPr="00226191" w:rsidRDefault="00423C34">
          <w:pPr>
            <w:pStyle w:val="TOC3"/>
            <w:rPr>
              <w:rFonts w:asciiTheme="minorHAnsi" w:eastAsiaTheme="minorEastAsia" w:hAnsiTheme="minorHAnsi" w:cstheme="minorBidi"/>
              <w:noProof/>
              <w:sz w:val="22"/>
              <w:szCs w:val="22"/>
            </w:rPr>
          </w:pPr>
          <w:hyperlink w:anchor="_Toc118895304" w:history="1">
            <w:r w:rsidR="004373D3" w:rsidRPr="00226191">
              <w:rPr>
                <w:rStyle w:val="Hyperlink"/>
                <w:noProof/>
                <w14:scene3d>
                  <w14:camera w14:prst="orthographicFront"/>
                  <w14:lightRig w14:rig="threePt" w14:dir="t">
                    <w14:rot w14:lat="0" w14:lon="0" w14:rev="0"/>
                  </w14:lightRig>
                </w14:scene3d>
              </w:rPr>
              <w:t>2.1.1</w:t>
            </w:r>
            <w:r w:rsidR="004373D3" w:rsidRPr="00226191">
              <w:rPr>
                <w:rFonts w:asciiTheme="minorHAnsi" w:eastAsiaTheme="minorEastAsia" w:hAnsiTheme="minorHAnsi" w:cstheme="minorBidi"/>
                <w:noProof/>
                <w:sz w:val="22"/>
                <w:szCs w:val="22"/>
              </w:rPr>
              <w:tab/>
            </w:r>
            <w:r w:rsidR="004373D3" w:rsidRPr="00226191">
              <w:rPr>
                <w:rStyle w:val="Hyperlink"/>
                <w:noProof/>
              </w:rPr>
              <w:t>Vir informacij</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_Toc118895304 \h </w:instrText>
            </w:r>
            <w:r w:rsidR="004373D3" w:rsidRPr="00226191">
              <w:rPr>
                <w:noProof/>
                <w:webHidden/>
              </w:rPr>
            </w:r>
            <w:r w:rsidR="004373D3" w:rsidRPr="00226191">
              <w:rPr>
                <w:noProof/>
                <w:webHidden/>
              </w:rPr>
              <w:fldChar w:fldCharType="separate"/>
            </w:r>
            <w:r w:rsidR="004373D3" w:rsidRPr="00226191">
              <w:rPr>
                <w:noProof/>
                <w:webHidden/>
              </w:rPr>
              <w:t>5</w:t>
            </w:r>
            <w:r w:rsidR="004373D3" w:rsidRPr="00226191">
              <w:rPr>
                <w:noProof/>
                <w:webHidden/>
              </w:rPr>
              <w:fldChar w:fldCharType="end"/>
            </w:r>
          </w:hyperlink>
        </w:p>
        <w:p w14:paraId="3AB69F0C" w14:textId="20BF2FB4" w:rsidR="004373D3" w:rsidRPr="00226191" w:rsidRDefault="00423C34">
          <w:pPr>
            <w:pStyle w:val="TOC2"/>
            <w:tabs>
              <w:tab w:val="left" w:pos="960"/>
              <w:tab w:val="right" w:leader="dot" w:pos="8777"/>
            </w:tabs>
            <w:rPr>
              <w:rFonts w:asciiTheme="minorHAnsi" w:eastAsiaTheme="minorEastAsia" w:hAnsiTheme="minorHAnsi" w:cstheme="minorBidi"/>
              <w:b w:val="0"/>
              <w:bCs w:val="0"/>
              <w:noProof/>
              <w:sz w:val="22"/>
              <w:szCs w:val="22"/>
            </w:rPr>
          </w:pPr>
          <w:hyperlink w:anchor="_Toc118895305" w:history="1">
            <w:r w:rsidR="004373D3" w:rsidRPr="00226191">
              <w:rPr>
                <w:rStyle w:val="Hyperlink"/>
                <w:noProof/>
              </w:rPr>
              <w:t>2.2</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Podpoglavja in slogi</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_Toc118895305 \h </w:instrText>
            </w:r>
            <w:r w:rsidR="004373D3" w:rsidRPr="00226191">
              <w:rPr>
                <w:noProof/>
                <w:webHidden/>
              </w:rPr>
            </w:r>
            <w:r w:rsidR="004373D3" w:rsidRPr="00226191">
              <w:rPr>
                <w:noProof/>
                <w:webHidden/>
              </w:rPr>
              <w:fldChar w:fldCharType="separate"/>
            </w:r>
            <w:r w:rsidR="004373D3" w:rsidRPr="00226191">
              <w:rPr>
                <w:noProof/>
                <w:webHidden/>
              </w:rPr>
              <w:t>5</w:t>
            </w:r>
            <w:r w:rsidR="004373D3" w:rsidRPr="00226191">
              <w:rPr>
                <w:noProof/>
                <w:webHidden/>
              </w:rPr>
              <w:fldChar w:fldCharType="end"/>
            </w:r>
          </w:hyperlink>
        </w:p>
        <w:p w14:paraId="0B006A2D" w14:textId="3D19C7CC" w:rsidR="004373D3" w:rsidRPr="00226191" w:rsidRDefault="00423C34">
          <w:pPr>
            <w:pStyle w:val="TOC3"/>
            <w:rPr>
              <w:rFonts w:asciiTheme="minorHAnsi" w:eastAsiaTheme="minorEastAsia" w:hAnsiTheme="minorHAnsi" w:cstheme="minorBidi"/>
              <w:noProof/>
              <w:sz w:val="22"/>
              <w:szCs w:val="22"/>
            </w:rPr>
          </w:pPr>
          <w:hyperlink w:anchor="_Toc118895306" w:history="1">
            <w:r w:rsidR="004373D3" w:rsidRPr="00226191">
              <w:rPr>
                <w:rStyle w:val="Hyperlink"/>
                <w:noProof/>
                <w14:scene3d>
                  <w14:camera w14:prst="orthographicFront"/>
                  <w14:lightRig w14:rig="threePt" w14:dir="t">
                    <w14:rot w14:lat="0" w14:lon="0" w14:rev="0"/>
                  </w14:lightRig>
                </w14:scene3d>
              </w:rPr>
              <w:t>2.2.1</w:t>
            </w:r>
            <w:r w:rsidR="004373D3" w:rsidRPr="00226191">
              <w:rPr>
                <w:rFonts w:asciiTheme="minorHAnsi" w:eastAsiaTheme="minorEastAsia" w:hAnsiTheme="minorHAnsi" w:cstheme="minorBidi"/>
                <w:noProof/>
                <w:sz w:val="22"/>
                <w:szCs w:val="22"/>
              </w:rPr>
              <w:tab/>
            </w:r>
            <w:r w:rsidR="004373D3" w:rsidRPr="00226191">
              <w:rPr>
                <w:rStyle w:val="Hyperlink"/>
                <w:noProof/>
              </w:rPr>
              <w:t>Podpoglavje 2. ravni</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_Toc118895306 \h </w:instrText>
            </w:r>
            <w:r w:rsidR="004373D3" w:rsidRPr="00226191">
              <w:rPr>
                <w:noProof/>
                <w:webHidden/>
              </w:rPr>
            </w:r>
            <w:r w:rsidR="004373D3" w:rsidRPr="00226191">
              <w:rPr>
                <w:noProof/>
                <w:webHidden/>
              </w:rPr>
              <w:fldChar w:fldCharType="separate"/>
            </w:r>
            <w:r w:rsidR="004373D3" w:rsidRPr="00226191">
              <w:rPr>
                <w:noProof/>
                <w:webHidden/>
              </w:rPr>
              <w:t>5</w:t>
            </w:r>
            <w:r w:rsidR="004373D3" w:rsidRPr="00226191">
              <w:rPr>
                <w:noProof/>
                <w:webHidden/>
              </w:rPr>
              <w:fldChar w:fldCharType="end"/>
            </w:r>
          </w:hyperlink>
        </w:p>
        <w:p w14:paraId="29F5F985" w14:textId="6C9E0B1F" w:rsidR="004373D3" w:rsidRPr="00226191" w:rsidRDefault="00423C34">
          <w:pPr>
            <w:pStyle w:val="TOC4"/>
            <w:tabs>
              <w:tab w:val="left" w:pos="1680"/>
              <w:tab w:val="right" w:leader="dot" w:pos="8777"/>
            </w:tabs>
            <w:rPr>
              <w:rFonts w:asciiTheme="minorHAnsi" w:eastAsiaTheme="minorEastAsia" w:hAnsiTheme="minorHAnsi" w:cstheme="minorBidi"/>
              <w:noProof/>
              <w:szCs w:val="22"/>
            </w:rPr>
          </w:pPr>
          <w:hyperlink w:anchor="_Toc118895307" w:history="1">
            <w:r w:rsidR="004373D3" w:rsidRPr="00226191">
              <w:rPr>
                <w:rStyle w:val="Hyperlink"/>
                <w:noProof/>
              </w:rPr>
              <w:t>2.2.1.1</w:t>
            </w:r>
            <w:r w:rsidR="004373D3" w:rsidRPr="00226191">
              <w:rPr>
                <w:rFonts w:asciiTheme="minorHAnsi" w:eastAsiaTheme="minorEastAsia" w:hAnsiTheme="minorHAnsi" w:cstheme="minorBidi"/>
                <w:noProof/>
                <w:szCs w:val="22"/>
              </w:rPr>
              <w:tab/>
            </w:r>
            <w:r w:rsidR="004373D3" w:rsidRPr="00226191">
              <w:rPr>
                <w:rStyle w:val="Hyperlink"/>
                <w:noProof/>
              </w:rPr>
              <w:t>Podpoglavje 3. ravni</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_Toc118895307 \h </w:instrText>
            </w:r>
            <w:r w:rsidR="004373D3" w:rsidRPr="00226191">
              <w:rPr>
                <w:noProof/>
                <w:webHidden/>
              </w:rPr>
            </w:r>
            <w:r w:rsidR="004373D3" w:rsidRPr="00226191">
              <w:rPr>
                <w:noProof/>
                <w:webHidden/>
              </w:rPr>
              <w:fldChar w:fldCharType="separate"/>
            </w:r>
            <w:r w:rsidR="004373D3" w:rsidRPr="00226191">
              <w:rPr>
                <w:noProof/>
                <w:webHidden/>
              </w:rPr>
              <w:t>5</w:t>
            </w:r>
            <w:r w:rsidR="004373D3" w:rsidRPr="00226191">
              <w:rPr>
                <w:noProof/>
                <w:webHidden/>
              </w:rPr>
              <w:fldChar w:fldCharType="end"/>
            </w:r>
          </w:hyperlink>
        </w:p>
        <w:p w14:paraId="5C722D7E" w14:textId="0E8B5DCD" w:rsidR="004373D3" w:rsidRPr="00226191" w:rsidRDefault="00423C34">
          <w:pPr>
            <w:pStyle w:val="TOC4"/>
            <w:tabs>
              <w:tab w:val="left" w:pos="1680"/>
              <w:tab w:val="right" w:leader="dot" w:pos="8777"/>
            </w:tabs>
            <w:rPr>
              <w:rFonts w:asciiTheme="minorHAnsi" w:eastAsiaTheme="minorEastAsia" w:hAnsiTheme="minorHAnsi" w:cstheme="minorBidi"/>
              <w:noProof/>
              <w:szCs w:val="22"/>
            </w:rPr>
          </w:pPr>
          <w:hyperlink w:anchor="_Toc118895308" w:history="1">
            <w:r w:rsidR="004373D3" w:rsidRPr="00226191">
              <w:rPr>
                <w:rStyle w:val="Hyperlink"/>
                <w:noProof/>
              </w:rPr>
              <w:t>2.2.1.2</w:t>
            </w:r>
            <w:r w:rsidR="004373D3" w:rsidRPr="00226191">
              <w:rPr>
                <w:rFonts w:asciiTheme="minorHAnsi" w:eastAsiaTheme="minorEastAsia" w:hAnsiTheme="minorHAnsi" w:cstheme="minorBidi"/>
                <w:noProof/>
                <w:szCs w:val="22"/>
              </w:rPr>
              <w:tab/>
            </w:r>
            <w:r w:rsidR="004373D3" w:rsidRPr="00226191">
              <w:rPr>
                <w:rStyle w:val="Hyperlink"/>
                <w:noProof/>
              </w:rPr>
              <w:t>Uporaba krepkega, poševnega in podčrtanega tiska</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_Toc118895308 \h </w:instrText>
            </w:r>
            <w:r w:rsidR="004373D3" w:rsidRPr="00226191">
              <w:rPr>
                <w:noProof/>
                <w:webHidden/>
              </w:rPr>
            </w:r>
            <w:r w:rsidR="004373D3" w:rsidRPr="00226191">
              <w:rPr>
                <w:noProof/>
                <w:webHidden/>
              </w:rPr>
              <w:fldChar w:fldCharType="separate"/>
            </w:r>
            <w:r w:rsidR="004373D3" w:rsidRPr="00226191">
              <w:rPr>
                <w:noProof/>
                <w:webHidden/>
              </w:rPr>
              <w:t>6</w:t>
            </w:r>
            <w:r w:rsidR="004373D3" w:rsidRPr="00226191">
              <w:rPr>
                <w:noProof/>
                <w:webHidden/>
              </w:rPr>
              <w:fldChar w:fldCharType="end"/>
            </w:r>
          </w:hyperlink>
        </w:p>
        <w:p w14:paraId="2348343C" w14:textId="6FF7E1A3" w:rsidR="004373D3" w:rsidRPr="00226191" w:rsidRDefault="00423C34">
          <w:pPr>
            <w:pStyle w:val="TOC4"/>
            <w:tabs>
              <w:tab w:val="left" w:pos="1680"/>
              <w:tab w:val="right" w:leader="dot" w:pos="8777"/>
            </w:tabs>
            <w:rPr>
              <w:rFonts w:asciiTheme="minorHAnsi" w:eastAsiaTheme="minorEastAsia" w:hAnsiTheme="minorHAnsi" w:cstheme="minorBidi"/>
              <w:noProof/>
              <w:szCs w:val="22"/>
            </w:rPr>
          </w:pPr>
          <w:hyperlink w:anchor="_Toc118895309" w:history="1">
            <w:r w:rsidR="004373D3" w:rsidRPr="00226191">
              <w:rPr>
                <w:rStyle w:val="Hyperlink"/>
                <w:noProof/>
              </w:rPr>
              <w:t>2.2.1.3</w:t>
            </w:r>
            <w:r w:rsidR="004373D3" w:rsidRPr="00226191">
              <w:rPr>
                <w:rFonts w:asciiTheme="minorHAnsi" w:eastAsiaTheme="minorEastAsia" w:hAnsiTheme="minorHAnsi" w:cstheme="minorBidi"/>
                <w:noProof/>
                <w:szCs w:val="22"/>
              </w:rPr>
              <w:tab/>
            </w:r>
            <w:r w:rsidR="004373D3" w:rsidRPr="00226191">
              <w:rPr>
                <w:rStyle w:val="Hyperlink"/>
                <w:noProof/>
              </w:rPr>
              <w:t>Ravni naštevanja</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_Toc118895309 \h </w:instrText>
            </w:r>
            <w:r w:rsidR="004373D3" w:rsidRPr="00226191">
              <w:rPr>
                <w:noProof/>
                <w:webHidden/>
              </w:rPr>
            </w:r>
            <w:r w:rsidR="004373D3" w:rsidRPr="00226191">
              <w:rPr>
                <w:noProof/>
                <w:webHidden/>
              </w:rPr>
              <w:fldChar w:fldCharType="separate"/>
            </w:r>
            <w:r w:rsidR="004373D3" w:rsidRPr="00226191">
              <w:rPr>
                <w:noProof/>
                <w:webHidden/>
              </w:rPr>
              <w:t>6</w:t>
            </w:r>
            <w:r w:rsidR="004373D3" w:rsidRPr="00226191">
              <w:rPr>
                <w:noProof/>
                <w:webHidden/>
              </w:rPr>
              <w:fldChar w:fldCharType="end"/>
            </w:r>
          </w:hyperlink>
        </w:p>
        <w:p w14:paraId="2408A622" w14:textId="5052E1D7" w:rsidR="004373D3" w:rsidRPr="00226191" w:rsidRDefault="00423C34">
          <w:pPr>
            <w:pStyle w:val="TOC2"/>
            <w:tabs>
              <w:tab w:val="left" w:pos="960"/>
              <w:tab w:val="right" w:leader="dot" w:pos="8777"/>
            </w:tabs>
            <w:rPr>
              <w:rFonts w:asciiTheme="minorHAnsi" w:eastAsiaTheme="minorEastAsia" w:hAnsiTheme="minorHAnsi" w:cstheme="minorBidi"/>
              <w:b w:val="0"/>
              <w:bCs w:val="0"/>
              <w:noProof/>
              <w:sz w:val="22"/>
              <w:szCs w:val="22"/>
            </w:rPr>
          </w:pPr>
          <w:hyperlink w:anchor="_Toc118895310" w:history="1">
            <w:r w:rsidR="004373D3" w:rsidRPr="00226191">
              <w:rPr>
                <w:rStyle w:val="Hyperlink"/>
                <w:noProof/>
              </w:rPr>
              <w:t>2.3</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Preglednice</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_Toc118895310 \h </w:instrText>
            </w:r>
            <w:r w:rsidR="004373D3" w:rsidRPr="00226191">
              <w:rPr>
                <w:noProof/>
                <w:webHidden/>
              </w:rPr>
            </w:r>
            <w:r w:rsidR="004373D3" w:rsidRPr="00226191">
              <w:rPr>
                <w:noProof/>
                <w:webHidden/>
              </w:rPr>
              <w:fldChar w:fldCharType="separate"/>
            </w:r>
            <w:r w:rsidR="004373D3" w:rsidRPr="00226191">
              <w:rPr>
                <w:noProof/>
                <w:webHidden/>
              </w:rPr>
              <w:t>7</w:t>
            </w:r>
            <w:r w:rsidR="004373D3" w:rsidRPr="00226191">
              <w:rPr>
                <w:noProof/>
                <w:webHidden/>
              </w:rPr>
              <w:fldChar w:fldCharType="end"/>
            </w:r>
          </w:hyperlink>
        </w:p>
        <w:p w14:paraId="7ADA3300" w14:textId="6F6F47D7" w:rsidR="004373D3" w:rsidRPr="00226191" w:rsidRDefault="00423C34">
          <w:pPr>
            <w:pStyle w:val="TOC2"/>
            <w:tabs>
              <w:tab w:val="left" w:pos="960"/>
              <w:tab w:val="right" w:leader="dot" w:pos="8777"/>
            </w:tabs>
            <w:rPr>
              <w:rFonts w:asciiTheme="minorHAnsi" w:eastAsiaTheme="minorEastAsia" w:hAnsiTheme="minorHAnsi" w:cstheme="minorBidi"/>
              <w:b w:val="0"/>
              <w:bCs w:val="0"/>
              <w:noProof/>
              <w:sz w:val="22"/>
              <w:szCs w:val="22"/>
            </w:rPr>
          </w:pPr>
          <w:hyperlink w:anchor="_Toc118895311" w:history="1">
            <w:r w:rsidR="004373D3" w:rsidRPr="00226191">
              <w:rPr>
                <w:rStyle w:val="Hyperlink"/>
                <w:noProof/>
              </w:rPr>
              <w:t>2.4</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Slike</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_Toc118895311 \h </w:instrText>
            </w:r>
            <w:r w:rsidR="004373D3" w:rsidRPr="00226191">
              <w:rPr>
                <w:noProof/>
                <w:webHidden/>
              </w:rPr>
            </w:r>
            <w:r w:rsidR="004373D3" w:rsidRPr="00226191">
              <w:rPr>
                <w:noProof/>
                <w:webHidden/>
              </w:rPr>
              <w:fldChar w:fldCharType="separate"/>
            </w:r>
            <w:r w:rsidR="004373D3" w:rsidRPr="00226191">
              <w:rPr>
                <w:noProof/>
                <w:webHidden/>
              </w:rPr>
              <w:t>8</w:t>
            </w:r>
            <w:r w:rsidR="004373D3" w:rsidRPr="00226191">
              <w:rPr>
                <w:noProof/>
                <w:webHidden/>
              </w:rPr>
              <w:fldChar w:fldCharType="end"/>
            </w:r>
          </w:hyperlink>
        </w:p>
        <w:p w14:paraId="1FE3803C" w14:textId="64433C9D" w:rsidR="004373D3" w:rsidRPr="00226191" w:rsidRDefault="00423C34">
          <w:pPr>
            <w:pStyle w:val="TOC2"/>
            <w:tabs>
              <w:tab w:val="left" w:pos="960"/>
              <w:tab w:val="right" w:leader="dot" w:pos="8777"/>
            </w:tabs>
            <w:rPr>
              <w:rFonts w:asciiTheme="minorHAnsi" w:eastAsiaTheme="minorEastAsia" w:hAnsiTheme="minorHAnsi" w:cstheme="minorBidi"/>
              <w:b w:val="0"/>
              <w:bCs w:val="0"/>
              <w:noProof/>
              <w:sz w:val="22"/>
              <w:szCs w:val="22"/>
            </w:rPr>
          </w:pPr>
          <w:hyperlink w:anchor="_Toc118895312" w:history="1">
            <w:r w:rsidR="004373D3" w:rsidRPr="00226191">
              <w:rPr>
                <w:rStyle w:val="Hyperlink"/>
                <w:noProof/>
              </w:rPr>
              <w:t>2.5</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Enačbe</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_Toc118895312 \h </w:instrText>
            </w:r>
            <w:r w:rsidR="004373D3" w:rsidRPr="00226191">
              <w:rPr>
                <w:noProof/>
                <w:webHidden/>
              </w:rPr>
            </w:r>
            <w:r w:rsidR="004373D3" w:rsidRPr="00226191">
              <w:rPr>
                <w:noProof/>
                <w:webHidden/>
              </w:rPr>
              <w:fldChar w:fldCharType="separate"/>
            </w:r>
            <w:r w:rsidR="004373D3" w:rsidRPr="00226191">
              <w:rPr>
                <w:noProof/>
                <w:webHidden/>
              </w:rPr>
              <w:t>11</w:t>
            </w:r>
            <w:r w:rsidR="004373D3" w:rsidRPr="00226191">
              <w:rPr>
                <w:noProof/>
                <w:webHidden/>
              </w:rPr>
              <w:fldChar w:fldCharType="end"/>
            </w:r>
          </w:hyperlink>
        </w:p>
        <w:p w14:paraId="75BB53BD" w14:textId="4BA069D0" w:rsidR="004373D3" w:rsidRPr="00226191" w:rsidRDefault="00423C34">
          <w:pPr>
            <w:pStyle w:val="TOC2"/>
            <w:tabs>
              <w:tab w:val="left" w:pos="960"/>
              <w:tab w:val="right" w:leader="dot" w:pos="8777"/>
            </w:tabs>
            <w:rPr>
              <w:rFonts w:asciiTheme="minorHAnsi" w:eastAsiaTheme="minorEastAsia" w:hAnsiTheme="minorHAnsi" w:cstheme="minorBidi"/>
              <w:b w:val="0"/>
              <w:bCs w:val="0"/>
              <w:noProof/>
              <w:sz w:val="22"/>
              <w:szCs w:val="22"/>
            </w:rPr>
          </w:pPr>
          <w:hyperlink w:anchor="_Toc118895313" w:history="1">
            <w:r w:rsidR="004373D3" w:rsidRPr="00226191">
              <w:rPr>
                <w:rStyle w:val="Hyperlink"/>
                <w:noProof/>
              </w:rPr>
              <w:t>2.6</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Citiranje in navajanje virov</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_Toc118895313 \h </w:instrText>
            </w:r>
            <w:r w:rsidR="004373D3" w:rsidRPr="00226191">
              <w:rPr>
                <w:noProof/>
                <w:webHidden/>
              </w:rPr>
            </w:r>
            <w:r w:rsidR="004373D3" w:rsidRPr="00226191">
              <w:rPr>
                <w:noProof/>
                <w:webHidden/>
              </w:rPr>
              <w:fldChar w:fldCharType="separate"/>
            </w:r>
            <w:r w:rsidR="004373D3" w:rsidRPr="00226191">
              <w:rPr>
                <w:noProof/>
                <w:webHidden/>
              </w:rPr>
              <w:t>11</w:t>
            </w:r>
            <w:r w:rsidR="004373D3" w:rsidRPr="00226191">
              <w:rPr>
                <w:noProof/>
                <w:webHidden/>
              </w:rPr>
              <w:fldChar w:fldCharType="end"/>
            </w:r>
          </w:hyperlink>
        </w:p>
        <w:p w14:paraId="2E88609D" w14:textId="7C59ED1A" w:rsidR="004373D3" w:rsidRPr="00226191" w:rsidRDefault="00423C34">
          <w:pPr>
            <w:pStyle w:val="TOC3"/>
            <w:rPr>
              <w:rFonts w:asciiTheme="minorHAnsi" w:eastAsiaTheme="minorEastAsia" w:hAnsiTheme="minorHAnsi" w:cstheme="minorBidi"/>
              <w:noProof/>
              <w:sz w:val="22"/>
              <w:szCs w:val="22"/>
            </w:rPr>
          </w:pPr>
          <w:hyperlink w:anchor="_Toc118895314" w:history="1">
            <w:r w:rsidR="004373D3" w:rsidRPr="00226191">
              <w:rPr>
                <w:rStyle w:val="Hyperlink"/>
                <w:noProof/>
                <w14:scene3d>
                  <w14:camera w14:prst="orthographicFront"/>
                  <w14:lightRig w14:rig="threePt" w14:dir="t">
                    <w14:rot w14:lat="0" w14:lon="0" w14:rev="0"/>
                  </w14:lightRig>
                </w14:scene3d>
              </w:rPr>
              <w:t>2.6.1</w:t>
            </w:r>
            <w:r w:rsidR="004373D3" w:rsidRPr="00226191">
              <w:rPr>
                <w:rFonts w:asciiTheme="minorHAnsi" w:eastAsiaTheme="minorEastAsia" w:hAnsiTheme="minorHAnsi" w:cstheme="minorBidi"/>
                <w:noProof/>
                <w:sz w:val="22"/>
                <w:szCs w:val="22"/>
              </w:rPr>
              <w:tab/>
            </w:r>
            <w:r w:rsidR="004373D3" w:rsidRPr="00226191">
              <w:rPr>
                <w:rStyle w:val="Hyperlink"/>
                <w:noProof/>
              </w:rPr>
              <w:t>Vzorci</w:t>
            </w:r>
            <w:r w:rsidR="004373D3" w:rsidRPr="00226191">
              <w:rPr>
                <w:rStyle w:val="Hyperlink"/>
                <w:noProof/>
                <w:spacing w:val="-10"/>
              </w:rPr>
              <w:t xml:space="preserve"> </w:t>
            </w:r>
            <w:r w:rsidR="004373D3" w:rsidRPr="00226191">
              <w:rPr>
                <w:rStyle w:val="Hyperlink"/>
                <w:noProof/>
              </w:rPr>
              <w:t>popisa literature</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_Toc118895314 \h </w:instrText>
            </w:r>
            <w:r w:rsidR="004373D3" w:rsidRPr="00226191">
              <w:rPr>
                <w:noProof/>
                <w:webHidden/>
              </w:rPr>
            </w:r>
            <w:r w:rsidR="004373D3" w:rsidRPr="00226191">
              <w:rPr>
                <w:noProof/>
                <w:webHidden/>
              </w:rPr>
              <w:fldChar w:fldCharType="separate"/>
            </w:r>
            <w:r w:rsidR="004373D3" w:rsidRPr="00226191">
              <w:rPr>
                <w:noProof/>
                <w:webHidden/>
              </w:rPr>
              <w:t>12</w:t>
            </w:r>
            <w:r w:rsidR="004373D3" w:rsidRPr="00226191">
              <w:rPr>
                <w:noProof/>
                <w:webHidden/>
              </w:rPr>
              <w:fldChar w:fldCharType="end"/>
            </w:r>
          </w:hyperlink>
        </w:p>
        <w:p w14:paraId="40EF30B1" w14:textId="2CF5767E" w:rsidR="004373D3" w:rsidRPr="00226191" w:rsidRDefault="00423C34">
          <w:pPr>
            <w:pStyle w:val="TOC1"/>
            <w:rPr>
              <w:rFonts w:asciiTheme="minorHAnsi" w:eastAsiaTheme="minorEastAsia" w:hAnsiTheme="minorHAnsi" w:cstheme="minorBidi"/>
              <w:b w:val="0"/>
              <w:bCs w:val="0"/>
              <w:noProof/>
              <w:sz w:val="22"/>
              <w:szCs w:val="22"/>
            </w:rPr>
          </w:pPr>
          <w:hyperlink w:anchor="_Toc118895315" w:history="1">
            <w:r w:rsidR="004373D3" w:rsidRPr="00226191">
              <w:rPr>
                <w:rStyle w:val="Hyperlink"/>
                <w:noProof/>
              </w:rPr>
              <w:t>3</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Metodologija raziskave</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_Toc118895315 \h </w:instrText>
            </w:r>
            <w:r w:rsidR="004373D3" w:rsidRPr="00226191">
              <w:rPr>
                <w:noProof/>
                <w:webHidden/>
              </w:rPr>
            </w:r>
            <w:r w:rsidR="004373D3" w:rsidRPr="00226191">
              <w:rPr>
                <w:noProof/>
                <w:webHidden/>
              </w:rPr>
              <w:fldChar w:fldCharType="separate"/>
            </w:r>
            <w:r w:rsidR="004373D3" w:rsidRPr="00226191">
              <w:rPr>
                <w:noProof/>
                <w:webHidden/>
              </w:rPr>
              <w:t>15</w:t>
            </w:r>
            <w:r w:rsidR="004373D3" w:rsidRPr="00226191">
              <w:rPr>
                <w:noProof/>
                <w:webHidden/>
              </w:rPr>
              <w:fldChar w:fldCharType="end"/>
            </w:r>
          </w:hyperlink>
        </w:p>
        <w:p w14:paraId="332BBEFB" w14:textId="0DF877B5" w:rsidR="004373D3" w:rsidRPr="00226191" w:rsidRDefault="00423C34">
          <w:pPr>
            <w:pStyle w:val="TOC2"/>
            <w:tabs>
              <w:tab w:val="left" w:pos="960"/>
              <w:tab w:val="right" w:leader="dot" w:pos="8777"/>
            </w:tabs>
            <w:rPr>
              <w:rFonts w:asciiTheme="minorHAnsi" w:eastAsiaTheme="minorEastAsia" w:hAnsiTheme="minorHAnsi" w:cstheme="minorBidi"/>
              <w:b w:val="0"/>
              <w:bCs w:val="0"/>
              <w:noProof/>
              <w:sz w:val="22"/>
              <w:szCs w:val="22"/>
            </w:rPr>
          </w:pPr>
          <w:hyperlink w:anchor="_Toc118895316" w:history="1">
            <w:r w:rsidR="004373D3" w:rsidRPr="00226191">
              <w:rPr>
                <w:rStyle w:val="Hyperlink"/>
                <w:noProof/>
              </w:rPr>
              <w:t>3.1</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Preračuni</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_Toc118895316 \h </w:instrText>
            </w:r>
            <w:r w:rsidR="004373D3" w:rsidRPr="00226191">
              <w:rPr>
                <w:noProof/>
                <w:webHidden/>
              </w:rPr>
            </w:r>
            <w:r w:rsidR="004373D3" w:rsidRPr="00226191">
              <w:rPr>
                <w:noProof/>
                <w:webHidden/>
              </w:rPr>
              <w:fldChar w:fldCharType="separate"/>
            </w:r>
            <w:r w:rsidR="004373D3" w:rsidRPr="00226191">
              <w:rPr>
                <w:noProof/>
                <w:webHidden/>
              </w:rPr>
              <w:t>15</w:t>
            </w:r>
            <w:r w:rsidR="004373D3" w:rsidRPr="00226191">
              <w:rPr>
                <w:noProof/>
                <w:webHidden/>
              </w:rPr>
              <w:fldChar w:fldCharType="end"/>
            </w:r>
          </w:hyperlink>
        </w:p>
        <w:p w14:paraId="304A845E" w14:textId="250EA5F4" w:rsidR="004373D3" w:rsidRPr="00226191" w:rsidRDefault="00423C34">
          <w:pPr>
            <w:pStyle w:val="TOC2"/>
            <w:tabs>
              <w:tab w:val="left" w:pos="960"/>
              <w:tab w:val="right" w:leader="dot" w:pos="8777"/>
            </w:tabs>
            <w:rPr>
              <w:rFonts w:asciiTheme="minorHAnsi" w:eastAsiaTheme="minorEastAsia" w:hAnsiTheme="minorHAnsi" w:cstheme="minorBidi"/>
              <w:b w:val="0"/>
              <w:bCs w:val="0"/>
              <w:noProof/>
              <w:sz w:val="22"/>
              <w:szCs w:val="22"/>
            </w:rPr>
          </w:pPr>
          <w:hyperlink w:anchor="_Toc118895317" w:history="1">
            <w:r w:rsidR="004373D3" w:rsidRPr="00226191">
              <w:rPr>
                <w:rStyle w:val="Hyperlink"/>
                <w:noProof/>
              </w:rPr>
              <w:t>3.2</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Eksperimentalni del</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_Toc118895317 \h </w:instrText>
            </w:r>
            <w:r w:rsidR="004373D3" w:rsidRPr="00226191">
              <w:rPr>
                <w:noProof/>
                <w:webHidden/>
              </w:rPr>
            </w:r>
            <w:r w:rsidR="004373D3" w:rsidRPr="00226191">
              <w:rPr>
                <w:noProof/>
                <w:webHidden/>
              </w:rPr>
              <w:fldChar w:fldCharType="separate"/>
            </w:r>
            <w:r w:rsidR="004373D3" w:rsidRPr="00226191">
              <w:rPr>
                <w:noProof/>
                <w:webHidden/>
              </w:rPr>
              <w:t>15</w:t>
            </w:r>
            <w:r w:rsidR="004373D3" w:rsidRPr="00226191">
              <w:rPr>
                <w:noProof/>
                <w:webHidden/>
              </w:rPr>
              <w:fldChar w:fldCharType="end"/>
            </w:r>
          </w:hyperlink>
        </w:p>
        <w:p w14:paraId="35C4D42E" w14:textId="6658BF6C" w:rsidR="004373D3" w:rsidRPr="00226191" w:rsidRDefault="00423C34">
          <w:pPr>
            <w:pStyle w:val="TOC3"/>
            <w:rPr>
              <w:rFonts w:asciiTheme="minorHAnsi" w:eastAsiaTheme="minorEastAsia" w:hAnsiTheme="minorHAnsi" w:cstheme="minorBidi"/>
              <w:noProof/>
              <w:sz w:val="22"/>
              <w:szCs w:val="22"/>
            </w:rPr>
          </w:pPr>
          <w:hyperlink w:anchor="_Toc118895318" w:history="1">
            <w:r w:rsidR="004373D3" w:rsidRPr="00226191">
              <w:rPr>
                <w:rStyle w:val="Hyperlink"/>
                <w:noProof/>
                <w14:scene3d>
                  <w14:camera w14:prst="orthographicFront"/>
                  <w14:lightRig w14:rig="threePt" w14:dir="t">
                    <w14:rot w14:lat="0" w14:lon="0" w14:rev="0"/>
                  </w14:lightRig>
                </w14:scene3d>
              </w:rPr>
              <w:t>3.2.1</w:t>
            </w:r>
            <w:r w:rsidR="004373D3" w:rsidRPr="00226191">
              <w:rPr>
                <w:rFonts w:asciiTheme="minorHAnsi" w:eastAsiaTheme="minorEastAsia" w:hAnsiTheme="minorHAnsi" w:cstheme="minorBidi"/>
                <w:noProof/>
                <w:sz w:val="22"/>
                <w:szCs w:val="22"/>
              </w:rPr>
              <w:tab/>
            </w:r>
            <w:r w:rsidR="004373D3" w:rsidRPr="00226191">
              <w:rPr>
                <w:rStyle w:val="Hyperlink"/>
                <w:noProof/>
              </w:rPr>
              <w:t>Vzorci in materiali</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_Toc118895318 \h </w:instrText>
            </w:r>
            <w:r w:rsidR="004373D3" w:rsidRPr="00226191">
              <w:rPr>
                <w:noProof/>
                <w:webHidden/>
              </w:rPr>
            </w:r>
            <w:r w:rsidR="004373D3" w:rsidRPr="00226191">
              <w:rPr>
                <w:noProof/>
                <w:webHidden/>
              </w:rPr>
              <w:fldChar w:fldCharType="separate"/>
            </w:r>
            <w:r w:rsidR="004373D3" w:rsidRPr="00226191">
              <w:rPr>
                <w:noProof/>
                <w:webHidden/>
              </w:rPr>
              <w:t>15</w:t>
            </w:r>
            <w:r w:rsidR="004373D3" w:rsidRPr="00226191">
              <w:rPr>
                <w:noProof/>
                <w:webHidden/>
              </w:rPr>
              <w:fldChar w:fldCharType="end"/>
            </w:r>
          </w:hyperlink>
        </w:p>
        <w:p w14:paraId="5B0CADDE" w14:textId="187DAE15" w:rsidR="004373D3" w:rsidRPr="00226191" w:rsidRDefault="00423C34">
          <w:pPr>
            <w:pStyle w:val="TOC4"/>
            <w:tabs>
              <w:tab w:val="left" w:pos="1680"/>
              <w:tab w:val="right" w:leader="dot" w:pos="8777"/>
            </w:tabs>
            <w:rPr>
              <w:rFonts w:asciiTheme="minorHAnsi" w:eastAsiaTheme="minorEastAsia" w:hAnsiTheme="minorHAnsi" w:cstheme="minorBidi"/>
              <w:noProof/>
              <w:szCs w:val="22"/>
            </w:rPr>
          </w:pPr>
          <w:hyperlink w:anchor="_Toc118895319" w:history="1">
            <w:r w:rsidR="004373D3" w:rsidRPr="00226191">
              <w:rPr>
                <w:rStyle w:val="Hyperlink"/>
                <w:noProof/>
              </w:rPr>
              <w:t>3.2.1.1</w:t>
            </w:r>
            <w:r w:rsidR="004373D3" w:rsidRPr="00226191">
              <w:rPr>
                <w:rFonts w:asciiTheme="minorHAnsi" w:eastAsiaTheme="minorEastAsia" w:hAnsiTheme="minorHAnsi" w:cstheme="minorBidi"/>
                <w:noProof/>
                <w:szCs w:val="22"/>
              </w:rPr>
              <w:tab/>
            </w:r>
            <w:r w:rsidR="004373D3" w:rsidRPr="00226191">
              <w:rPr>
                <w:rStyle w:val="Hyperlink"/>
                <w:noProof/>
              </w:rPr>
              <w:t>Zobniški par</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_Toc118895319 \h </w:instrText>
            </w:r>
            <w:r w:rsidR="004373D3" w:rsidRPr="00226191">
              <w:rPr>
                <w:noProof/>
                <w:webHidden/>
              </w:rPr>
            </w:r>
            <w:r w:rsidR="004373D3" w:rsidRPr="00226191">
              <w:rPr>
                <w:noProof/>
                <w:webHidden/>
              </w:rPr>
              <w:fldChar w:fldCharType="separate"/>
            </w:r>
            <w:r w:rsidR="004373D3" w:rsidRPr="00226191">
              <w:rPr>
                <w:noProof/>
                <w:webHidden/>
              </w:rPr>
              <w:t>15</w:t>
            </w:r>
            <w:r w:rsidR="004373D3" w:rsidRPr="00226191">
              <w:rPr>
                <w:noProof/>
                <w:webHidden/>
              </w:rPr>
              <w:fldChar w:fldCharType="end"/>
            </w:r>
          </w:hyperlink>
        </w:p>
        <w:p w14:paraId="10771097" w14:textId="6CED174C" w:rsidR="004373D3" w:rsidRPr="00226191" w:rsidRDefault="00423C34">
          <w:pPr>
            <w:pStyle w:val="TOC4"/>
            <w:tabs>
              <w:tab w:val="left" w:pos="1680"/>
              <w:tab w:val="right" w:leader="dot" w:pos="8777"/>
            </w:tabs>
            <w:rPr>
              <w:rFonts w:asciiTheme="minorHAnsi" w:eastAsiaTheme="minorEastAsia" w:hAnsiTheme="minorHAnsi" w:cstheme="minorBidi"/>
              <w:noProof/>
              <w:szCs w:val="22"/>
            </w:rPr>
          </w:pPr>
          <w:hyperlink w:anchor="_Toc118895320" w:history="1">
            <w:r w:rsidR="004373D3" w:rsidRPr="00226191">
              <w:rPr>
                <w:rStyle w:val="Hyperlink"/>
                <w:noProof/>
              </w:rPr>
              <w:t>3.2.1.2</w:t>
            </w:r>
            <w:r w:rsidR="004373D3" w:rsidRPr="00226191">
              <w:rPr>
                <w:rFonts w:asciiTheme="minorHAnsi" w:eastAsiaTheme="minorEastAsia" w:hAnsiTheme="minorHAnsi" w:cstheme="minorBidi"/>
                <w:noProof/>
                <w:szCs w:val="22"/>
              </w:rPr>
              <w:tab/>
            </w:r>
            <w:r w:rsidR="004373D3" w:rsidRPr="00226191">
              <w:rPr>
                <w:rStyle w:val="Hyperlink"/>
                <w:noProof/>
              </w:rPr>
              <w:t>Gred</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_Toc118895320 \h </w:instrText>
            </w:r>
            <w:r w:rsidR="004373D3" w:rsidRPr="00226191">
              <w:rPr>
                <w:noProof/>
                <w:webHidden/>
              </w:rPr>
            </w:r>
            <w:r w:rsidR="004373D3" w:rsidRPr="00226191">
              <w:rPr>
                <w:noProof/>
                <w:webHidden/>
              </w:rPr>
              <w:fldChar w:fldCharType="separate"/>
            </w:r>
            <w:r w:rsidR="004373D3" w:rsidRPr="00226191">
              <w:rPr>
                <w:noProof/>
                <w:webHidden/>
              </w:rPr>
              <w:t>15</w:t>
            </w:r>
            <w:r w:rsidR="004373D3" w:rsidRPr="00226191">
              <w:rPr>
                <w:noProof/>
                <w:webHidden/>
              </w:rPr>
              <w:fldChar w:fldCharType="end"/>
            </w:r>
          </w:hyperlink>
        </w:p>
        <w:p w14:paraId="42C43CC2" w14:textId="10B06243" w:rsidR="004373D3" w:rsidRPr="00226191" w:rsidRDefault="00423C34">
          <w:pPr>
            <w:pStyle w:val="TOC3"/>
            <w:rPr>
              <w:rFonts w:asciiTheme="minorHAnsi" w:eastAsiaTheme="minorEastAsia" w:hAnsiTheme="minorHAnsi" w:cstheme="minorBidi"/>
              <w:noProof/>
              <w:sz w:val="22"/>
              <w:szCs w:val="22"/>
            </w:rPr>
          </w:pPr>
          <w:hyperlink w:anchor="_Toc118895321" w:history="1">
            <w:r w:rsidR="004373D3" w:rsidRPr="00226191">
              <w:rPr>
                <w:rStyle w:val="Hyperlink"/>
                <w:noProof/>
                <w14:scene3d>
                  <w14:camera w14:prst="orthographicFront"/>
                  <w14:lightRig w14:rig="threePt" w14:dir="t">
                    <w14:rot w14:lat="0" w14:lon="0" w14:rev="0"/>
                  </w14:lightRig>
                </w14:scene3d>
              </w:rPr>
              <w:t>3.2.2</w:t>
            </w:r>
            <w:r w:rsidR="004373D3" w:rsidRPr="00226191">
              <w:rPr>
                <w:rFonts w:asciiTheme="minorHAnsi" w:eastAsiaTheme="minorEastAsia" w:hAnsiTheme="minorHAnsi" w:cstheme="minorBidi"/>
                <w:noProof/>
                <w:sz w:val="22"/>
                <w:szCs w:val="22"/>
              </w:rPr>
              <w:tab/>
            </w:r>
            <w:r w:rsidR="004373D3" w:rsidRPr="00226191">
              <w:rPr>
                <w:rStyle w:val="Hyperlink"/>
                <w:noProof/>
              </w:rPr>
              <w:t>Metodologija preizkusov</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_Toc118895321 \h </w:instrText>
            </w:r>
            <w:r w:rsidR="004373D3" w:rsidRPr="00226191">
              <w:rPr>
                <w:noProof/>
                <w:webHidden/>
              </w:rPr>
            </w:r>
            <w:r w:rsidR="004373D3" w:rsidRPr="00226191">
              <w:rPr>
                <w:noProof/>
                <w:webHidden/>
              </w:rPr>
              <w:fldChar w:fldCharType="separate"/>
            </w:r>
            <w:r w:rsidR="004373D3" w:rsidRPr="00226191">
              <w:rPr>
                <w:noProof/>
                <w:webHidden/>
              </w:rPr>
              <w:t>15</w:t>
            </w:r>
            <w:r w:rsidR="004373D3" w:rsidRPr="00226191">
              <w:rPr>
                <w:noProof/>
                <w:webHidden/>
              </w:rPr>
              <w:fldChar w:fldCharType="end"/>
            </w:r>
          </w:hyperlink>
        </w:p>
        <w:p w14:paraId="7D5BB863" w14:textId="70A03C76" w:rsidR="004373D3" w:rsidRPr="00226191" w:rsidRDefault="00423C34">
          <w:pPr>
            <w:pStyle w:val="TOC4"/>
            <w:tabs>
              <w:tab w:val="left" w:pos="1680"/>
              <w:tab w:val="right" w:leader="dot" w:pos="8777"/>
            </w:tabs>
            <w:rPr>
              <w:rFonts w:asciiTheme="minorHAnsi" w:eastAsiaTheme="minorEastAsia" w:hAnsiTheme="minorHAnsi" w:cstheme="minorBidi"/>
              <w:noProof/>
              <w:szCs w:val="22"/>
            </w:rPr>
          </w:pPr>
          <w:hyperlink w:anchor="_Toc118895322" w:history="1">
            <w:r w:rsidR="004373D3" w:rsidRPr="00226191">
              <w:rPr>
                <w:rStyle w:val="Hyperlink"/>
                <w:noProof/>
              </w:rPr>
              <w:t>3.2.2.1</w:t>
            </w:r>
            <w:r w:rsidR="004373D3" w:rsidRPr="00226191">
              <w:rPr>
                <w:rFonts w:asciiTheme="minorHAnsi" w:eastAsiaTheme="minorEastAsia" w:hAnsiTheme="minorHAnsi" w:cstheme="minorBidi"/>
                <w:noProof/>
                <w:szCs w:val="22"/>
              </w:rPr>
              <w:tab/>
            </w:r>
            <w:r w:rsidR="004373D3" w:rsidRPr="00226191">
              <w:rPr>
                <w:rStyle w:val="Hyperlink"/>
                <w:noProof/>
              </w:rPr>
              <w:t>Zobniško preizkuševališče</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_Toc118895322 \h </w:instrText>
            </w:r>
            <w:r w:rsidR="004373D3" w:rsidRPr="00226191">
              <w:rPr>
                <w:noProof/>
                <w:webHidden/>
              </w:rPr>
            </w:r>
            <w:r w:rsidR="004373D3" w:rsidRPr="00226191">
              <w:rPr>
                <w:noProof/>
                <w:webHidden/>
              </w:rPr>
              <w:fldChar w:fldCharType="separate"/>
            </w:r>
            <w:r w:rsidR="004373D3" w:rsidRPr="00226191">
              <w:rPr>
                <w:noProof/>
                <w:webHidden/>
              </w:rPr>
              <w:t>15</w:t>
            </w:r>
            <w:r w:rsidR="004373D3" w:rsidRPr="00226191">
              <w:rPr>
                <w:noProof/>
                <w:webHidden/>
              </w:rPr>
              <w:fldChar w:fldCharType="end"/>
            </w:r>
          </w:hyperlink>
        </w:p>
        <w:p w14:paraId="42BDACF8" w14:textId="1E47B256" w:rsidR="004373D3" w:rsidRPr="00226191" w:rsidRDefault="00423C34">
          <w:pPr>
            <w:pStyle w:val="TOC4"/>
            <w:tabs>
              <w:tab w:val="left" w:pos="1680"/>
              <w:tab w:val="right" w:leader="dot" w:pos="8777"/>
            </w:tabs>
            <w:rPr>
              <w:rFonts w:asciiTheme="minorHAnsi" w:eastAsiaTheme="minorEastAsia" w:hAnsiTheme="minorHAnsi" w:cstheme="minorBidi"/>
              <w:noProof/>
              <w:szCs w:val="22"/>
            </w:rPr>
          </w:pPr>
          <w:hyperlink w:anchor="_Toc118895323" w:history="1">
            <w:r w:rsidR="004373D3" w:rsidRPr="00226191">
              <w:rPr>
                <w:rStyle w:val="Hyperlink"/>
                <w:noProof/>
              </w:rPr>
              <w:t>3.2.2.2</w:t>
            </w:r>
            <w:r w:rsidR="004373D3" w:rsidRPr="00226191">
              <w:rPr>
                <w:rFonts w:asciiTheme="minorHAnsi" w:eastAsiaTheme="minorEastAsia" w:hAnsiTheme="minorHAnsi" w:cstheme="minorBidi"/>
                <w:noProof/>
                <w:szCs w:val="22"/>
              </w:rPr>
              <w:tab/>
            </w:r>
            <w:r w:rsidR="004373D3" w:rsidRPr="00226191">
              <w:rPr>
                <w:rStyle w:val="Hyperlink"/>
                <w:noProof/>
              </w:rPr>
              <w:t>Merilnik pomikov (LVDT)</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_Toc118895323 \h </w:instrText>
            </w:r>
            <w:r w:rsidR="004373D3" w:rsidRPr="00226191">
              <w:rPr>
                <w:noProof/>
                <w:webHidden/>
              </w:rPr>
            </w:r>
            <w:r w:rsidR="004373D3" w:rsidRPr="00226191">
              <w:rPr>
                <w:noProof/>
                <w:webHidden/>
              </w:rPr>
              <w:fldChar w:fldCharType="separate"/>
            </w:r>
            <w:r w:rsidR="004373D3" w:rsidRPr="00226191">
              <w:rPr>
                <w:noProof/>
                <w:webHidden/>
              </w:rPr>
              <w:t>16</w:t>
            </w:r>
            <w:r w:rsidR="004373D3" w:rsidRPr="00226191">
              <w:rPr>
                <w:noProof/>
                <w:webHidden/>
              </w:rPr>
              <w:fldChar w:fldCharType="end"/>
            </w:r>
          </w:hyperlink>
        </w:p>
        <w:p w14:paraId="01A17B71" w14:textId="79EF10BE" w:rsidR="004373D3" w:rsidRPr="00226191" w:rsidRDefault="00423C34">
          <w:pPr>
            <w:pStyle w:val="TOC3"/>
            <w:rPr>
              <w:rFonts w:asciiTheme="minorHAnsi" w:eastAsiaTheme="minorEastAsia" w:hAnsiTheme="minorHAnsi" w:cstheme="minorBidi"/>
              <w:noProof/>
              <w:sz w:val="22"/>
              <w:szCs w:val="22"/>
            </w:rPr>
          </w:pPr>
          <w:hyperlink w:anchor="_Toc118895324" w:history="1">
            <w:r w:rsidR="004373D3" w:rsidRPr="00226191">
              <w:rPr>
                <w:rStyle w:val="Hyperlink"/>
                <w:noProof/>
                <w14:scene3d>
                  <w14:camera w14:prst="orthographicFront"/>
                  <w14:lightRig w14:rig="threePt" w14:dir="t">
                    <w14:rot w14:lat="0" w14:lon="0" w14:rev="0"/>
                  </w14:lightRig>
                </w14:scene3d>
              </w:rPr>
              <w:t>3.2.3</w:t>
            </w:r>
            <w:r w:rsidR="004373D3" w:rsidRPr="00226191">
              <w:rPr>
                <w:rFonts w:asciiTheme="minorHAnsi" w:eastAsiaTheme="minorEastAsia" w:hAnsiTheme="minorHAnsi" w:cstheme="minorBidi"/>
                <w:noProof/>
                <w:sz w:val="22"/>
                <w:szCs w:val="22"/>
              </w:rPr>
              <w:tab/>
            </w:r>
            <w:r w:rsidR="004373D3" w:rsidRPr="00226191">
              <w:rPr>
                <w:rStyle w:val="Hyperlink"/>
                <w:noProof/>
              </w:rPr>
              <w:t>Analiza deformacijskih mehanizmov</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_Toc118895324 \h </w:instrText>
            </w:r>
            <w:r w:rsidR="004373D3" w:rsidRPr="00226191">
              <w:rPr>
                <w:noProof/>
                <w:webHidden/>
              </w:rPr>
            </w:r>
            <w:r w:rsidR="004373D3" w:rsidRPr="00226191">
              <w:rPr>
                <w:noProof/>
                <w:webHidden/>
              </w:rPr>
              <w:fldChar w:fldCharType="separate"/>
            </w:r>
            <w:r w:rsidR="004373D3" w:rsidRPr="00226191">
              <w:rPr>
                <w:noProof/>
                <w:webHidden/>
              </w:rPr>
              <w:t>16</w:t>
            </w:r>
            <w:r w:rsidR="004373D3" w:rsidRPr="00226191">
              <w:rPr>
                <w:noProof/>
                <w:webHidden/>
              </w:rPr>
              <w:fldChar w:fldCharType="end"/>
            </w:r>
          </w:hyperlink>
        </w:p>
        <w:p w14:paraId="2B094D42" w14:textId="18673F5F" w:rsidR="004373D3" w:rsidRPr="00226191" w:rsidRDefault="00423C34">
          <w:pPr>
            <w:pStyle w:val="TOC2"/>
            <w:tabs>
              <w:tab w:val="left" w:pos="960"/>
              <w:tab w:val="right" w:leader="dot" w:pos="8777"/>
            </w:tabs>
            <w:rPr>
              <w:rFonts w:asciiTheme="minorHAnsi" w:eastAsiaTheme="minorEastAsia" w:hAnsiTheme="minorHAnsi" w:cstheme="minorBidi"/>
              <w:b w:val="0"/>
              <w:bCs w:val="0"/>
              <w:noProof/>
              <w:sz w:val="22"/>
              <w:szCs w:val="22"/>
            </w:rPr>
          </w:pPr>
          <w:hyperlink w:anchor="_Toc118895325" w:history="1">
            <w:r w:rsidR="004373D3" w:rsidRPr="00226191">
              <w:rPr>
                <w:rStyle w:val="Hyperlink"/>
                <w:noProof/>
              </w:rPr>
              <w:t>3.3</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Korelacija preračunov in eksperimentalnih rezultatov</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_Toc118895325 \h </w:instrText>
            </w:r>
            <w:r w:rsidR="004373D3" w:rsidRPr="00226191">
              <w:rPr>
                <w:noProof/>
                <w:webHidden/>
              </w:rPr>
            </w:r>
            <w:r w:rsidR="004373D3" w:rsidRPr="00226191">
              <w:rPr>
                <w:noProof/>
                <w:webHidden/>
              </w:rPr>
              <w:fldChar w:fldCharType="separate"/>
            </w:r>
            <w:r w:rsidR="004373D3" w:rsidRPr="00226191">
              <w:rPr>
                <w:noProof/>
                <w:webHidden/>
              </w:rPr>
              <w:t>16</w:t>
            </w:r>
            <w:r w:rsidR="004373D3" w:rsidRPr="00226191">
              <w:rPr>
                <w:noProof/>
                <w:webHidden/>
              </w:rPr>
              <w:fldChar w:fldCharType="end"/>
            </w:r>
          </w:hyperlink>
        </w:p>
        <w:p w14:paraId="1EE5A117" w14:textId="38D4FE41" w:rsidR="004373D3" w:rsidRPr="00226191" w:rsidRDefault="00423C34">
          <w:pPr>
            <w:pStyle w:val="TOC1"/>
            <w:rPr>
              <w:rFonts w:asciiTheme="minorHAnsi" w:eastAsiaTheme="minorEastAsia" w:hAnsiTheme="minorHAnsi" w:cstheme="minorBidi"/>
              <w:b w:val="0"/>
              <w:bCs w:val="0"/>
              <w:noProof/>
              <w:sz w:val="22"/>
              <w:szCs w:val="22"/>
            </w:rPr>
          </w:pPr>
          <w:hyperlink w:anchor="_Toc118895326" w:history="1">
            <w:r w:rsidR="004373D3" w:rsidRPr="00226191">
              <w:rPr>
                <w:rStyle w:val="Hyperlink"/>
                <w:noProof/>
              </w:rPr>
              <w:t>4</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Rezultati</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_Toc118895326 \h </w:instrText>
            </w:r>
            <w:r w:rsidR="004373D3" w:rsidRPr="00226191">
              <w:rPr>
                <w:noProof/>
                <w:webHidden/>
              </w:rPr>
            </w:r>
            <w:r w:rsidR="004373D3" w:rsidRPr="00226191">
              <w:rPr>
                <w:noProof/>
                <w:webHidden/>
              </w:rPr>
              <w:fldChar w:fldCharType="separate"/>
            </w:r>
            <w:r w:rsidR="004373D3" w:rsidRPr="00226191">
              <w:rPr>
                <w:noProof/>
                <w:webHidden/>
              </w:rPr>
              <w:t>17</w:t>
            </w:r>
            <w:r w:rsidR="004373D3" w:rsidRPr="00226191">
              <w:rPr>
                <w:noProof/>
                <w:webHidden/>
              </w:rPr>
              <w:fldChar w:fldCharType="end"/>
            </w:r>
          </w:hyperlink>
        </w:p>
        <w:p w14:paraId="6A61B29A" w14:textId="59A54C17" w:rsidR="004373D3" w:rsidRPr="00226191" w:rsidRDefault="00423C34">
          <w:pPr>
            <w:pStyle w:val="TOC1"/>
            <w:rPr>
              <w:rFonts w:asciiTheme="minorHAnsi" w:eastAsiaTheme="minorEastAsia" w:hAnsiTheme="minorHAnsi" w:cstheme="minorBidi"/>
              <w:b w:val="0"/>
              <w:bCs w:val="0"/>
              <w:noProof/>
              <w:sz w:val="22"/>
              <w:szCs w:val="22"/>
            </w:rPr>
          </w:pPr>
          <w:hyperlink w:anchor="_Toc118895327" w:history="1">
            <w:r w:rsidR="004373D3" w:rsidRPr="00226191">
              <w:rPr>
                <w:rStyle w:val="Hyperlink"/>
                <w:noProof/>
              </w:rPr>
              <w:t>5</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Diskusija</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_Toc118895327 \h </w:instrText>
            </w:r>
            <w:r w:rsidR="004373D3" w:rsidRPr="00226191">
              <w:rPr>
                <w:noProof/>
                <w:webHidden/>
              </w:rPr>
            </w:r>
            <w:r w:rsidR="004373D3" w:rsidRPr="00226191">
              <w:rPr>
                <w:noProof/>
                <w:webHidden/>
              </w:rPr>
              <w:fldChar w:fldCharType="separate"/>
            </w:r>
            <w:r w:rsidR="004373D3" w:rsidRPr="00226191">
              <w:rPr>
                <w:noProof/>
                <w:webHidden/>
              </w:rPr>
              <w:t>19</w:t>
            </w:r>
            <w:r w:rsidR="004373D3" w:rsidRPr="00226191">
              <w:rPr>
                <w:noProof/>
                <w:webHidden/>
              </w:rPr>
              <w:fldChar w:fldCharType="end"/>
            </w:r>
          </w:hyperlink>
        </w:p>
        <w:p w14:paraId="410DABD4" w14:textId="19561A7E" w:rsidR="004373D3" w:rsidRPr="00226191" w:rsidRDefault="00423C34">
          <w:pPr>
            <w:pStyle w:val="TOC1"/>
            <w:rPr>
              <w:rFonts w:asciiTheme="minorHAnsi" w:eastAsiaTheme="minorEastAsia" w:hAnsiTheme="minorHAnsi" w:cstheme="minorBidi"/>
              <w:b w:val="0"/>
              <w:bCs w:val="0"/>
              <w:noProof/>
              <w:sz w:val="22"/>
              <w:szCs w:val="22"/>
            </w:rPr>
          </w:pPr>
          <w:hyperlink w:anchor="_Toc118895328" w:history="1">
            <w:r w:rsidR="004373D3" w:rsidRPr="00226191">
              <w:rPr>
                <w:rStyle w:val="Hyperlink"/>
                <w:noProof/>
              </w:rPr>
              <w:t>6</w:t>
            </w:r>
            <w:r w:rsidR="004373D3" w:rsidRPr="00226191">
              <w:rPr>
                <w:rFonts w:asciiTheme="minorHAnsi" w:eastAsiaTheme="minorEastAsia" w:hAnsiTheme="minorHAnsi" w:cstheme="minorBidi"/>
                <w:b w:val="0"/>
                <w:bCs w:val="0"/>
                <w:noProof/>
                <w:sz w:val="22"/>
                <w:szCs w:val="22"/>
              </w:rPr>
              <w:tab/>
            </w:r>
            <w:r w:rsidR="004373D3" w:rsidRPr="00226191">
              <w:rPr>
                <w:rStyle w:val="Hyperlink"/>
                <w:noProof/>
              </w:rPr>
              <w:t>Zaključki</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_Toc118895328 \h </w:instrText>
            </w:r>
            <w:r w:rsidR="004373D3" w:rsidRPr="00226191">
              <w:rPr>
                <w:noProof/>
                <w:webHidden/>
              </w:rPr>
            </w:r>
            <w:r w:rsidR="004373D3" w:rsidRPr="00226191">
              <w:rPr>
                <w:noProof/>
                <w:webHidden/>
              </w:rPr>
              <w:fldChar w:fldCharType="separate"/>
            </w:r>
            <w:r w:rsidR="004373D3" w:rsidRPr="00226191">
              <w:rPr>
                <w:noProof/>
                <w:webHidden/>
              </w:rPr>
              <w:t>21</w:t>
            </w:r>
            <w:r w:rsidR="004373D3" w:rsidRPr="00226191">
              <w:rPr>
                <w:noProof/>
                <w:webHidden/>
              </w:rPr>
              <w:fldChar w:fldCharType="end"/>
            </w:r>
          </w:hyperlink>
        </w:p>
        <w:p w14:paraId="4485B922" w14:textId="1E68DC5B" w:rsidR="004373D3" w:rsidRPr="00226191" w:rsidRDefault="00423C34">
          <w:pPr>
            <w:pStyle w:val="TOC1"/>
            <w:rPr>
              <w:rFonts w:asciiTheme="minorHAnsi" w:eastAsiaTheme="minorEastAsia" w:hAnsiTheme="minorHAnsi" w:cstheme="minorBidi"/>
              <w:b w:val="0"/>
              <w:bCs w:val="0"/>
              <w:noProof/>
              <w:sz w:val="22"/>
              <w:szCs w:val="22"/>
            </w:rPr>
          </w:pPr>
          <w:hyperlink w:anchor="_Toc118895329" w:history="1">
            <w:r w:rsidR="004373D3" w:rsidRPr="00226191">
              <w:rPr>
                <w:rStyle w:val="Hyperlink"/>
                <w:noProof/>
              </w:rPr>
              <w:t>Literatura</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_Toc118895329 \h </w:instrText>
            </w:r>
            <w:r w:rsidR="004373D3" w:rsidRPr="00226191">
              <w:rPr>
                <w:noProof/>
                <w:webHidden/>
              </w:rPr>
            </w:r>
            <w:r w:rsidR="004373D3" w:rsidRPr="00226191">
              <w:rPr>
                <w:noProof/>
                <w:webHidden/>
              </w:rPr>
              <w:fldChar w:fldCharType="separate"/>
            </w:r>
            <w:r w:rsidR="004373D3" w:rsidRPr="00226191">
              <w:rPr>
                <w:noProof/>
                <w:webHidden/>
              </w:rPr>
              <w:t>23</w:t>
            </w:r>
            <w:r w:rsidR="004373D3" w:rsidRPr="00226191">
              <w:rPr>
                <w:noProof/>
                <w:webHidden/>
              </w:rPr>
              <w:fldChar w:fldCharType="end"/>
            </w:r>
          </w:hyperlink>
        </w:p>
        <w:p w14:paraId="591C3460" w14:textId="48556EC7" w:rsidR="004373D3" w:rsidRPr="00226191" w:rsidRDefault="00423C34">
          <w:pPr>
            <w:pStyle w:val="TOC1"/>
            <w:rPr>
              <w:rFonts w:asciiTheme="minorHAnsi" w:eastAsiaTheme="minorEastAsia" w:hAnsiTheme="minorHAnsi" w:cstheme="minorBidi"/>
              <w:b w:val="0"/>
              <w:bCs w:val="0"/>
              <w:noProof/>
              <w:sz w:val="22"/>
              <w:szCs w:val="22"/>
            </w:rPr>
          </w:pPr>
          <w:hyperlink w:anchor="_Toc118895330" w:history="1">
            <w:r w:rsidR="004373D3" w:rsidRPr="00226191">
              <w:rPr>
                <w:rStyle w:val="Hyperlink"/>
                <w:noProof/>
              </w:rPr>
              <w:t>Priloga A</w:t>
            </w:r>
            <w:r w:rsidR="004373D3" w:rsidRPr="00226191">
              <w:rPr>
                <w:noProof/>
                <w:webHidden/>
              </w:rPr>
              <w:tab/>
            </w:r>
            <w:r w:rsidR="004373D3" w:rsidRPr="00226191">
              <w:rPr>
                <w:noProof/>
                <w:webHidden/>
              </w:rPr>
              <w:fldChar w:fldCharType="begin"/>
            </w:r>
            <w:r w:rsidR="004373D3" w:rsidRPr="00226191">
              <w:rPr>
                <w:noProof/>
                <w:webHidden/>
              </w:rPr>
              <w:instrText xml:space="preserve"> PAGEREF _Toc118895330 \h </w:instrText>
            </w:r>
            <w:r w:rsidR="004373D3" w:rsidRPr="00226191">
              <w:rPr>
                <w:noProof/>
                <w:webHidden/>
              </w:rPr>
            </w:r>
            <w:r w:rsidR="004373D3" w:rsidRPr="00226191">
              <w:rPr>
                <w:noProof/>
                <w:webHidden/>
              </w:rPr>
              <w:fldChar w:fldCharType="separate"/>
            </w:r>
            <w:r w:rsidR="004373D3" w:rsidRPr="00226191">
              <w:rPr>
                <w:noProof/>
                <w:webHidden/>
              </w:rPr>
              <w:t>25</w:t>
            </w:r>
            <w:r w:rsidR="004373D3" w:rsidRPr="00226191">
              <w:rPr>
                <w:noProof/>
                <w:webHidden/>
              </w:rPr>
              <w:fldChar w:fldCharType="end"/>
            </w:r>
          </w:hyperlink>
        </w:p>
        <w:p w14:paraId="2ABAF8F2" w14:textId="211AB075" w:rsidR="00DB7696" w:rsidRPr="00226191" w:rsidRDefault="00DB7696" w:rsidP="00DB7696">
          <w:pPr>
            <w:rPr>
              <w:b/>
              <w:bCs/>
            </w:rPr>
          </w:pPr>
          <w:r w:rsidRPr="00226191">
            <w:rPr>
              <w:rFonts w:asciiTheme="minorHAnsi" w:hAnsiTheme="minorHAnsi"/>
              <w:bCs/>
              <w:color w:val="FF0000"/>
              <w:sz w:val="28"/>
              <w:szCs w:val="20"/>
            </w:rPr>
            <w:fldChar w:fldCharType="end"/>
          </w:r>
        </w:p>
      </w:sdtContent>
    </w:sdt>
    <w:p w14:paraId="61ED1B14" w14:textId="77777777" w:rsidR="00DB7696" w:rsidRPr="00226191" w:rsidRDefault="00DB7696" w:rsidP="00DB7696">
      <w:r w:rsidRPr="00226191">
        <w:fldChar w:fldCharType="begin"/>
      </w:r>
      <w:r w:rsidRPr="00226191">
        <w:instrText xml:space="preserve"> TOC \o \h \z \u </w:instrText>
      </w:r>
      <w:r w:rsidRPr="00226191">
        <w:fldChar w:fldCharType="end"/>
      </w:r>
    </w:p>
    <w:p w14:paraId="6034ACD3" w14:textId="77777777" w:rsidR="00DB7696" w:rsidRPr="00226191" w:rsidRDefault="00DB7696" w:rsidP="00DB7696"/>
    <w:p w14:paraId="5FD6FD55" w14:textId="77777777" w:rsidR="00DB7696" w:rsidRPr="00226191" w:rsidRDefault="00DB7696" w:rsidP="00DB7696"/>
    <w:p w14:paraId="49456C4B" w14:textId="77777777" w:rsidR="006E5CC6" w:rsidRPr="00226191" w:rsidRDefault="006E5CC6" w:rsidP="002403E5"/>
    <w:p w14:paraId="07584E4B" w14:textId="77777777" w:rsidR="008F766D" w:rsidRPr="00226191" w:rsidRDefault="008F766D">
      <w:pPr>
        <w:spacing w:after="200" w:line="276" w:lineRule="auto"/>
        <w:jc w:val="left"/>
      </w:pPr>
      <w:r w:rsidRPr="00226191">
        <w:br w:type="page"/>
      </w:r>
    </w:p>
    <w:p w14:paraId="5DEB0A38" w14:textId="77777777" w:rsidR="00DB7696" w:rsidRPr="00226191" w:rsidRDefault="00DB7696" w:rsidP="00DB7696">
      <w:pPr>
        <w:pStyle w:val="Predpoglavje"/>
      </w:pPr>
      <w:bookmarkStart w:id="2" w:name="_Toc118895292"/>
      <w:r w:rsidRPr="00226191">
        <w:lastRenderedPageBreak/>
        <w:t>Kazalo slik</w:t>
      </w:r>
      <w:bookmarkEnd w:id="2"/>
    </w:p>
    <w:p w14:paraId="1CF3E97A" w14:textId="77777777" w:rsidR="00DB7696" w:rsidRPr="00226191" w:rsidRDefault="00DB7696" w:rsidP="00DB7696">
      <w:pPr>
        <w:pStyle w:val="TableofFigures"/>
        <w:tabs>
          <w:tab w:val="right" w:leader="dot" w:pos="8777"/>
        </w:tabs>
        <w:rPr>
          <w:rFonts w:asciiTheme="minorHAnsi" w:eastAsiaTheme="minorEastAsia" w:hAnsiTheme="minorHAnsi" w:cstheme="minorBidi"/>
          <w:noProof/>
          <w:color w:val="FF0000"/>
          <w:szCs w:val="22"/>
          <w:lang w:val="sl-SI" w:eastAsia="sl-SI"/>
        </w:rPr>
      </w:pPr>
      <w:r w:rsidRPr="00226191">
        <w:rPr>
          <w:color w:val="FF0000"/>
          <w:lang w:val="sl-SI"/>
        </w:rPr>
        <w:fldChar w:fldCharType="begin"/>
      </w:r>
      <w:r w:rsidRPr="00226191">
        <w:rPr>
          <w:color w:val="FF0000"/>
          <w:lang w:val="sl-SI"/>
        </w:rPr>
        <w:instrText xml:space="preserve"> TOC \h \z \c "Slika" </w:instrText>
      </w:r>
      <w:r w:rsidRPr="00226191">
        <w:rPr>
          <w:color w:val="FF0000"/>
          <w:lang w:val="sl-SI"/>
        </w:rPr>
        <w:fldChar w:fldCharType="separate"/>
      </w:r>
      <w:hyperlink w:anchor="_Toc419362130" w:history="1">
        <w:r w:rsidRPr="00226191">
          <w:rPr>
            <w:rStyle w:val="Hyperlink"/>
            <w:noProof/>
            <w:color w:val="FF0000"/>
            <w:lang w:val="sl-SI"/>
          </w:rPr>
          <w:t>Slika 2.1: Slika posneta z elektronskim mikroskopom [2].</w:t>
        </w:r>
        <w:r w:rsidRPr="00226191">
          <w:rPr>
            <w:noProof/>
            <w:webHidden/>
            <w:color w:val="FF0000"/>
            <w:lang w:val="sl-SI"/>
          </w:rPr>
          <w:tab/>
        </w:r>
        <w:r w:rsidRPr="00226191">
          <w:rPr>
            <w:noProof/>
            <w:webHidden/>
            <w:color w:val="FF0000"/>
            <w:lang w:val="sl-SI"/>
          </w:rPr>
          <w:fldChar w:fldCharType="begin"/>
        </w:r>
        <w:r w:rsidRPr="00226191">
          <w:rPr>
            <w:noProof/>
            <w:webHidden/>
            <w:color w:val="FF0000"/>
            <w:lang w:val="sl-SI"/>
          </w:rPr>
          <w:instrText xml:space="preserve"> PAGEREF _Toc419362130 \h </w:instrText>
        </w:r>
        <w:r w:rsidRPr="00226191">
          <w:rPr>
            <w:noProof/>
            <w:webHidden/>
            <w:color w:val="FF0000"/>
            <w:lang w:val="sl-SI"/>
          </w:rPr>
        </w:r>
        <w:r w:rsidRPr="00226191">
          <w:rPr>
            <w:noProof/>
            <w:webHidden/>
            <w:color w:val="FF0000"/>
            <w:lang w:val="sl-SI"/>
          </w:rPr>
          <w:fldChar w:fldCharType="separate"/>
        </w:r>
        <w:r w:rsidRPr="00226191">
          <w:rPr>
            <w:noProof/>
            <w:webHidden/>
            <w:color w:val="FF0000"/>
            <w:lang w:val="sl-SI"/>
          </w:rPr>
          <w:t>9</w:t>
        </w:r>
        <w:r w:rsidRPr="00226191">
          <w:rPr>
            <w:noProof/>
            <w:webHidden/>
            <w:color w:val="FF0000"/>
            <w:lang w:val="sl-SI"/>
          </w:rPr>
          <w:fldChar w:fldCharType="end"/>
        </w:r>
      </w:hyperlink>
    </w:p>
    <w:p w14:paraId="5450ACB5" w14:textId="77777777" w:rsidR="00DB7696" w:rsidRPr="00226191" w:rsidRDefault="00423C34" w:rsidP="00DB7696">
      <w:pPr>
        <w:pStyle w:val="TableofFigures"/>
        <w:tabs>
          <w:tab w:val="right" w:leader="dot" w:pos="8777"/>
        </w:tabs>
        <w:rPr>
          <w:rFonts w:asciiTheme="minorHAnsi" w:eastAsiaTheme="minorEastAsia" w:hAnsiTheme="minorHAnsi" w:cstheme="minorBidi"/>
          <w:noProof/>
          <w:color w:val="FF0000"/>
          <w:szCs w:val="22"/>
          <w:lang w:val="sl-SI" w:eastAsia="sl-SI"/>
        </w:rPr>
      </w:pPr>
      <w:hyperlink w:anchor="_Toc419362131" w:history="1">
        <w:r w:rsidR="00DB7696" w:rsidRPr="00226191">
          <w:rPr>
            <w:rStyle w:val="Hyperlink"/>
            <w:noProof/>
            <w:color w:val="FF0000"/>
            <w:lang w:val="sl-SI"/>
          </w:rPr>
          <w:t>Slika 2.2:</w:t>
        </w:r>
        <w:r w:rsidR="00DB7696" w:rsidRPr="00226191">
          <w:rPr>
            <w:rStyle w:val="Hyperlink"/>
            <w:i/>
            <w:noProof/>
            <w:color w:val="FF0000"/>
            <w:lang w:val="sl-SI"/>
          </w:rPr>
          <w:t xml:space="preserve"> </w:t>
        </w:r>
        <w:r w:rsidR="00DB7696" w:rsidRPr="00226191">
          <w:rPr>
            <w:rStyle w:val="Hyperlink"/>
            <w:noProof/>
            <w:color w:val="FF0000"/>
            <w:lang w:val="sl-SI"/>
          </w:rPr>
          <w:t>Shematski prikaz postopka polimerizacije [2, 3].</w:t>
        </w:r>
        <w:r w:rsidR="00DB7696" w:rsidRPr="00226191">
          <w:rPr>
            <w:noProof/>
            <w:webHidden/>
            <w:color w:val="FF0000"/>
            <w:lang w:val="sl-SI"/>
          </w:rPr>
          <w:tab/>
        </w:r>
        <w:r w:rsidR="00DB7696" w:rsidRPr="00226191">
          <w:rPr>
            <w:noProof/>
            <w:webHidden/>
            <w:color w:val="FF0000"/>
            <w:lang w:val="sl-SI"/>
          </w:rPr>
          <w:fldChar w:fldCharType="begin"/>
        </w:r>
        <w:r w:rsidR="00DB7696" w:rsidRPr="00226191">
          <w:rPr>
            <w:noProof/>
            <w:webHidden/>
            <w:color w:val="FF0000"/>
            <w:lang w:val="sl-SI"/>
          </w:rPr>
          <w:instrText xml:space="preserve"> PAGEREF _Toc419362131 \h </w:instrText>
        </w:r>
        <w:r w:rsidR="00DB7696" w:rsidRPr="00226191">
          <w:rPr>
            <w:noProof/>
            <w:webHidden/>
            <w:color w:val="FF0000"/>
            <w:lang w:val="sl-SI"/>
          </w:rPr>
        </w:r>
        <w:r w:rsidR="00DB7696" w:rsidRPr="00226191">
          <w:rPr>
            <w:noProof/>
            <w:webHidden/>
            <w:color w:val="FF0000"/>
            <w:lang w:val="sl-SI"/>
          </w:rPr>
          <w:fldChar w:fldCharType="separate"/>
        </w:r>
        <w:r w:rsidR="00DB7696" w:rsidRPr="00226191">
          <w:rPr>
            <w:noProof/>
            <w:webHidden/>
            <w:color w:val="FF0000"/>
            <w:lang w:val="sl-SI"/>
          </w:rPr>
          <w:t>9</w:t>
        </w:r>
        <w:r w:rsidR="00DB7696" w:rsidRPr="00226191">
          <w:rPr>
            <w:noProof/>
            <w:webHidden/>
            <w:color w:val="FF0000"/>
            <w:lang w:val="sl-SI"/>
          </w:rPr>
          <w:fldChar w:fldCharType="end"/>
        </w:r>
      </w:hyperlink>
    </w:p>
    <w:p w14:paraId="35FE8F38" w14:textId="77777777" w:rsidR="00DB7696" w:rsidRPr="00226191" w:rsidRDefault="00423C34" w:rsidP="00DB7696">
      <w:pPr>
        <w:pStyle w:val="TableofFigures"/>
        <w:tabs>
          <w:tab w:val="right" w:leader="dot" w:pos="8777"/>
        </w:tabs>
        <w:rPr>
          <w:rFonts w:asciiTheme="minorHAnsi" w:eastAsiaTheme="minorEastAsia" w:hAnsiTheme="minorHAnsi" w:cstheme="minorBidi"/>
          <w:noProof/>
          <w:color w:val="FF0000"/>
          <w:szCs w:val="22"/>
          <w:lang w:val="sl-SI" w:eastAsia="sl-SI"/>
        </w:rPr>
      </w:pPr>
      <w:hyperlink w:anchor="_Toc419362132" w:history="1">
        <w:r w:rsidR="00DB7696" w:rsidRPr="00226191">
          <w:rPr>
            <w:rStyle w:val="Hyperlink"/>
            <w:noProof/>
            <w:color w:val="FF0000"/>
            <w:lang w:val="sl-SI"/>
          </w:rPr>
          <w:t>Slika 2.3: (a) Odvisnost deleža zgrešenih strelov na tekmovanju v odvisnosti od časa treninga pred njim. (b) Deformacija v odvisnosti od časa obremenjevanja za dva različna vzorca.</w:t>
        </w:r>
        <w:r w:rsidR="00DB7696" w:rsidRPr="00226191">
          <w:rPr>
            <w:noProof/>
            <w:webHidden/>
            <w:color w:val="FF0000"/>
            <w:lang w:val="sl-SI"/>
          </w:rPr>
          <w:tab/>
        </w:r>
        <w:r w:rsidR="00DB7696" w:rsidRPr="00226191">
          <w:rPr>
            <w:noProof/>
            <w:webHidden/>
            <w:color w:val="FF0000"/>
            <w:lang w:val="sl-SI"/>
          </w:rPr>
          <w:fldChar w:fldCharType="begin"/>
        </w:r>
        <w:r w:rsidR="00DB7696" w:rsidRPr="00226191">
          <w:rPr>
            <w:noProof/>
            <w:webHidden/>
            <w:color w:val="FF0000"/>
            <w:lang w:val="sl-SI"/>
          </w:rPr>
          <w:instrText xml:space="preserve"> PAGEREF _Toc419362132 \h </w:instrText>
        </w:r>
        <w:r w:rsidR="00DB7696" w:rsidRPr="00226191">
          <w:rPr>
            <w:noProof/>
            <w:webHidden/>
            <w:color w:val="FF0000"/>
            <w:lang w:val="sl-SI"/>
          </w:rPr>
        </w:r>
        <w:r w:rsidR="00DB7696" w:rsidRPr="00226191">
          <w:rPr>
            <w:noProof/>
            <w:webHidden/>
            <w:color w:val="FF0000"/>
            <w:lang w:val="sl-SI"/>
          </w:rPr>
          <w:fldChar w:fldCharType="separate"/>
        </w:r>
        <w:r w:rsidR="00DB7696" w:rsidRPr="00226191">
          <w:rPr>
            <w:noProof/>
            <w:webHidden/>
            <w:color w:val="FF0000"/>
            <w:lang w:val="sl-SI"/>
          </w:rPr>
          <w:t>10</w:t>
        </w:r>
        <w:r w:rsidR="00DB7696" w:rsidRPr="00226191">
          <w:rPr>
            <w:noProof/>
            <w:webHidden/>
            <w:color w:val="FF0000"/>
            <w:lang w:val="sl-SI"/>
          </w:rPr>
          <w:fldChar w:fldCharType="end"/>
        </w:r>
      </w:hyperlink>
    </w:p>
    <w:p w14:paraId="01C92DAA" w14:textId="77777777" w:rsidR="00DB7696" w:rsidRPr="00226191" w:rsidRDefault="00423C34" w:rsidP="00DB7696">
      <w:pPr>
        <w:pStyle w:val="TableofFigures"/>
        <w:tabs>
          <w:tab w:val="right" w:leader="dot" w:pos="8777"/>
        </w:tabs>
        <w:rPr>
          <w:rFonts w:asciiTheme="minorHAnsi" w:eastAsiaTheme="minorEastAsia" w:hAnsiTheme="minorHAnsi" w:cstheme="minorBidi"/>
          <w:noProof/>
          <w:color w:val="FF0000"/>
          <w:szCs w:val="22"/>
          <w:lang w:val="sl-SI" w:eastAsia="sl-SI"/>
        </w:rPr>
      </w:pPr>
      <w:hyperlink w:anchor="_Toc419362133" w:history="1">
        <w:r w:rsidR="00DB7696" w:rsidRPr="00226191">
          <w:rPr>
            <w:rStyle w:val="Hyperlink"/>
            <w:noProof/>
            <w:color w:val="FF0000"/>
            <w:lang w:val="sl-SI"/>
          </w:rPr>
          <w:t>Slika 2.4: Časovno sosledje padca projektila v vodo z višine (a) 2,1 m; in (b) 4,1 m [4].</w:t>
        </w:r>
        <w:r w:rsidR="00DB7696" w:rsidRPr="00226191">
          <w:rPr>
            <w:noProof/>
            <w:webHidden/>
            <w:color w:val="FF0000"/>
            <w:lang w:val="sl-SI"/>
          </w:rPr>
          <w:tab/>
        </w:r>
        <w:r w:rsidR="00DB7696" w:rsidRPr="00226191">
          <w:rPr>
            <w:noProof/>
            <w:webHidden/>
            <w:color w:val="FF0000"/>
            <w:lang w:val="sl-SI"/>
          </w:rPr>
          <w:fldChar w:fldCharType="begin"/>
        </w:r>
        <w:r w:rsidR="00DB7696" w:rsidRPr="00226191">
          <w:rPr>
            <w:noProof/>
            <w:webHidden/>
            <w:color w:val="FF0000"/>
            <w:lang w:val="sl-SI"/>
          </w:rPr>
          <w:instrText xml:space="preserve"> PAGEREF _Toc419362133 \h </w:instrText>
        </w:r>
        <w:r w:rsidR="00DB7696" w:rsidRPr="00226191">
          <w:rPr>
            <w:noProof/>
            <w:webHidden/>
            <w:color w:val="FF0000"/>
            <w:lang w:val="sl-SI"/>
          </w:rPr>
        </w:r>
        <w:r w:rsidR="00DB7696" w:rsidRPr="00226191">
          <w:rPr>
            <w:noProof/>
            <w:webHidden/>
            <w:color w:val="FF0000"/>
            <w:lang w:val="sl-SI"/>
          </w:rPr>
          <w:fldChar w:fldCharType="separate"/>
        </w:r>
        <w:r w:rsidR="00DB7696" w:rsidRPr="00226191">
          <w:rPr>
            <w:noProof/>
            <w:webHidden/>
            <w:color w:val="FF0000"/>
            <w:lang w:val="sl-SI"/>
          </w:rPr>
          <w:t>10</w:t>
        </w:r>
        <w:r w:rsidR="00DB7696" w:rsidRPr="00226191">
          <w:rPr>
            <w:noProof/>
            <w:webHidden/>
            <w:color w:val="FF0000"/>
            <w:lang w:val="sl-SI"/>
          </w:rPr>
          <w:fldChar w:fldCharType="end"/>
        </w:r>
      </w:hyperlink>
    </w:p>
    <w:p w14:paraId="61C04CF0" w14:textId="1DE98FD4" w:rsidR="008F766D" w:rsidRPr="00226191" w:rsidRDefault="00DB7696" w:rsidP="00DB7696">
      <w:r w:rsidRPr="00226191">
        <w:rPr>
          <w:color w:val="FF0000"/>
        </w:rPr>
        <w:fldChar w:fldCharType="end"/>
      </w:r>
    </w:p>
    <w:p w14:paraId="29548E26" w14:textId="77777777" w:rsidR="008F766D" w:rsidRPr="00226191" w:rsidRDefault="008F766D" w:rsidP="002403E5"/>
    <w:p w14:paraId="2BDDFE0E" w14:textId="77777777" w:rsidR="008F766D" w:rsidRPr="00226191" w:rsidRDefault="008F766D" w:rsidP="00A42D02">
      <w:pPr>
        <w:pStyle w:val="Predpoglavje"/>
        <w:divId w:val="438111399"/>
        <w:sectPr w:rsidR="008F766D" w:rsidRPr="00226191" w:rsidSect="000E7127">
          <w:pgSz w:w="11906" w:h="16838" w:code="9"/>
          <w:pgMar w:top="1701" w:right="1418" w:bottom="1418" w:left="1701" w:header="709" w:footer="709" w:gutter="0"/>
          <w:pgNumType w:fmt="lowerRoman"/>
          <w:cols w:space="1134"/>
          <w:docGrid w:linePitch="360"/>
        </w:sectPr>
      </w:pPr>
      <w:bookmarkStart w:id="3" w:name="_Toc397007863"/>
    </w:p>
    <w:bookmarkEnd w:id="3"/>
    <w:p w14:paraId="2A67E25F" w14:textId="440AD213" w:rsidR="00835BE1" w:rsidRPr="00226191" w:rsidRDefault="00835BE1" w:rsidP="00835BE1">
      <w:pPr>
        <w:rPr>
          <w:b/>
          <w:bCs/>
        </w:rPr>
      </w:pPr>
    </w:p>
    <w:p w14:paraId="6E6431D9" w14:textId="77777777" w:rsidR="003728AF" w:rsidRPr="00226191" w:rsidRDefault="0041598F" w:rsidP="00835BE1">
      <w:r w:rsidRPr="00226191">
        <w:fldChar w:fldCharType="begin"/>
      </w:r>
      <w:r w:rsidR="00D008A0" w:rsidRPr="00226191">
        <w:instrText xml:space="preserve"> TOC \o \h \z \u </w:instrText>
      </w:r>
      <w:r w:rsidRPr="00226191">
        <w:fldChar w:fldCharType="end"/>
      </w:r>
      <w:bookmarkStart w:id="4" w:name="_Toc397007864"/>
      <w:bookmarkStart w:id="5" w:name="_Toc360537989"/>
      <w:bookmarkEnd w:id="1"/>
    </w:p>
    <w:p w14:paraId="14D93BC9" w14:textId="77777777" w:rsidR="003728AF" w:rsidRPr="00226191" w:rsidRDefault="003728AF" w:rsidP="003728AF">
      <w:pPr>
        <w:divId w:val="438111399"/>
      </w:pPr>
    </w:p>
    <w:p w14:paraId="6CD73B80" w14:textId="77777777" w:rsidR="008F766D" w:rsidRPr="00226191" w:rsidRDefault="008F766D" w:rsidP="003728AF">
      <w:pPr>
        <w:divId w:val="438111399"/>
      </w:pPr>
    </w:p>
    <w:p w14:paraId="18128128" w14:textId="77777777" w:rsidR="006B6D0C" w:rsidRPr="00226191" w:rsidRDefault="006B6D0C" w:rsidP="00A42D02">
      <w:pPr>
        <w:pStyle w:val="Predpoglavje"/>
        <w:divId w:val="438111399"/>
        <w:sectPr w:rsidR="006B6D0C" w:rsidRPr="00226191" w:rsidSect="000E7127">
          <w:pgSz w:w="11906" w:h="16838" w:code="9"/>
          <w:pgMar w:top="1701" w:right="1418" w:bottom="1418" w:left="1701" w:header="709" w:footer="709" w:gutter="0"/>
          <w:pgNumType w:fmt="lowerRoman"/>
          <w:cols w:space="1134"/>
          <w:docGrid w:linePitch="360"/>
        </w:sectPr>
      </w:pPr>
    </w:p>
    <w:p w14:paraId="708BE1E0" w14:textId="77777777" w:rsidR="00DB7696" w:rsidRPr="00226191" w:rsidRDefault="00DB7696" w:rsidP="00DB7696">
      <w:pPr>
        <w:pStyle w:val="Predpoglavje"/>
        <w:divId w:val="438111399"/>
      </w:pPr>
      <w:bookmarkStart w:id="6" w:name="_Toc118895293"/>
      <w:bookmarkEnd w:id="4"/>
      <w:r w:rsidRPr="00226191">
        <w:lastRenderedPageBreak/>
        <w:t>Kazalo preglednic</w:t>
      </w:r>
      <w:bookmarkEnd w:id="6"/>
    </w:p>
    <w:p w14:paraId="41653E65" w14:textId="77777777" w:rsidR="00DB7696" w:rsidRPr="00226191" w:rsidRDefault="00DB7696" w:rsidP="00DB7696">
      <w:pPr>
        <w:pStyle w:val="TableofFigures"/>
        <w:tabs>
          <w:tab w:val="right" w:leader="dot" w:pos="8777"/>
        </w:tabs>
        <w:ind w:left="851" w:hanging="851"/>
        <w:divId w:val="438111399"/>
        <w:rPr>
          <w:rFonts w:asciiTheme="minorHAnsi" w:eastAsiaTheme="minorEastAsia" w:hAnsiTheme="minorHAnsi" w:cstheme="minorBidi"/>
          <w:noProof/>
          <w:color w:val="FF0000"/>
          <w:szCs w:val="22"/>
          <w:lang w:val="sl-SI" w:eastAsia="sl-SI"/>
        </w:rPr>
      </w:pPr>
      <w:r w:rsidRPr="00226191">
        <w:rPr>
          <w:color w:val="FF0000"/>
          <w:lang w:val="sl-SI"/>
        </w:rPr>
        <w:fldChar w:fldCharType="begin"/>
      </w:r>
      <w:r w:rsidRPr="00226191">
        <w:rPr>
          <w:color w:val="FF0000"/>
          <w:lang w:val="sl-SI"/>
        </w:rPr>
        <w:instrText xml:space="preserve"> TOC \h \z \c "Preglednica" </w:instrText>
      </w:r>
      <w:r w:rsidRPr="00226191">
        <w:rPr>
          <w:color w:val="FF0000"/>
          <w:lang w:val="sl-SI"/>
        </w:rPr>
        <w:fldChar w:fldCharType="separate"/>
      </w:r>
      <w:hyperlink w:anchor="_Toc418671846" w:history="1">
        <w:r w:rsidRPr="00226191">
          <w:rPr>
            <w:rStyle w:val="Hyperlink"/>
            <w:noProof/>
            <w:color w:val="FF0000"/>
            <w:lang w:val="sl-SI"/>
          </w:rPr>
          <w:t>Preglednica 2.1: Učinkovitost procesov odstranjevanja različnih onesnaževalcev vode.</w:t>
        </w:r>
        <w:r w:rsidRPr="00226191">
          <w:rPr>
            <w:noProof/>
            <w:webHidden/>
            <w:color w:val="FF0000"/>
            <w:lang w:val="sl-SI"/>
          </w:rPr>
          <w:tab/>
        </w:r>
        <w:r w:rsidRPr="00226191">
          <w:rPr>
            <w:noProof/>
            <w:webHidden/>
            <w:color w:val="FF0000"/>
            <w:lang w:val="sl-SI"/>
          </w:rPr>
          <w:fldChar w:fldCharType="begin"/>
        </w:r>
        <w:r w:rsidRPr="00226191">
          <w:rPr>
            <w:noProof/>
            <w:webHidden/>
            <w:color w:val="FF0000"/>
            <w:lang w:val="sl-SI"/>
          </w:rPr>
          <w:instrText xml:space="preserve"> PAGEREF _Toc418671846 \h </w:instrText>
        </w:r>
        <w:r w:rsidRPr="00226191">
          <w:rPr>
            <w:noProof/>
            <w:webHidden/>
            <w:color w:val="FF0000"/>
            <w:lang w:val="sl-SI"/>
          </w:rPr>
        </w:r>
        <w:r w:rsidRPr="00226191">
          <w:rPr>
            <w:noProof/>
            <w:webHidden/>
            <w:color w:val="FF0000"/>
            <w:lang w:val="sl-SI"/>
          </w:rPr>
          <w:fldChar w:fldCharType="separate"/>
        </w:r>
        <w:r w:rsidRPr="00226191">
          <w:rPr>
            <w:noProof/>
            <w:webHidden/>
            <w:color w:val="FF0000"/>
            <w:lang w:val="sl-SI"/>
          </w:rPr>
          <w:t>7</w:t>
        </w:r>
        <w:r w:rsidRPr="00226191">
          <w:rPr>
            <w:noProof/>
            <w:webHidden/>
            <w:color w:val="FF0000"/>
            <w:lang w:val="sl-SI"/>
          </w:rPr>
          <w:fldChar w:fldCharType="end"/>
        </w:r>
      </w:hyperlink>
    </w:p>
    <w:p w14:paraId="64177172" w14:textId="77777777" w:rsidR="00DB7696" w:rsidRPr="00226191" w:rsidRDefault="00423C34" w:rsidP="00DB7696">
      <w:pPr>
        <w:pStyle w:val="TableofFigures"/>
        <w:tabs>
          <w:tab w:val="right" w:leader="dot" w:pos="8777"/>
        </w:tabs>
        <w:ind w:left="851" w:hanging="851"/>
        <w:divId w:val="438111399"/>
        <w:rPr>
          <w:rFonts w:asciiTheme="minorHAnsi" w:eastAsiaTheme="minorEastAsia" w:hAnsiTheme="minorHAnsi" w:cstheme="minorBidi"/>
          <w:noProof/>
          <w:color w:val="FF0000"/>
          <w:szCs w:val="22"/>
          <w:lang w:val="sl-SI" w:eastAsia="sl-SI"/>
        </w:rPr>
      </w:pPr>
      <w:hyperlink w:anchor="_Toc418671847" w:history="1">
        <w:r w:rsidR="00DB7696" w:rsidRPr="00226191">
          <w:rPr>
            <w:rStyle w:val="Hyperlink"/>
            <w:noProof/>
            <w:color w:val="FF0000"/>
            <w:lang w:val="sl-SI"/>
          </w:rPr>
          <w:t>Preglednica 2.2: Kumulativne vrednosti porabe vode na vseh UF enotah za leto 2012 [1].</w:t>
        </w:r>
        <w:r w:rsidR="00DB7696" w:rsidRPr="00226191">
          <w:rPr>
            <w:noProof/>
            <w:webHidden/>
            <w:color w:val="FF0000"/>
            <w:lang w:val="sl-SI"/>
          </w:rPr>
          <w:tab/>
        </w:r>
        <w:r w:rsidR="00DB7696" w:rsidRPr="00226191">
          <w:rPr>
            <w:noProof/>
            <w:webHidden/>
            <w:color w:val="FF0000"/>
            <w:lang w:val="sl-SI"/>
          </w:rPr>
          <w:fldChar w:fldCharType="begin"/>
        </w:r>
        <w:r w:rsidR="00DB7696" w:rsidRPr="00226191">
          <w:rPr>
            <w:noProof/>
            <w:webHidden/>
            <w:color w:val="FF0000"/>
            <w:lang w:val="sl-SI"/>
          </w:rPr>
          <w:instrText xml:space="preserve"> PAGEREF _Toc418671847 \h </w:instrText>
        </w:r>
        <w:r w:rsidR="00DB7696" w:rsidRPr="00226191">
          <w:rPr>
            <w:noProof/>
            <w:webHidden/>
            <w:color w:val="FF0000"/>
            <w:lang w:val="sl-SI"/>
          </w:rPr>
        </w:r>
        <w:r w:rsidR="00DB7696" w:rsidRPr="00226191">
          <w:rPr>
            <w:noProof/>
            <w:webHidden/>
            <w:color w:val="FF0000"/>
            <w:lang w:val="sl-SI"/>
          </w:rPr>
          <w:fldChar w:fldCharType="separate"/>
        </w:r>
        <w:r w:rsidR="00DB7696" w:rsidRPr="00226191">
          <w:rPr>
            <w:noProof/>
            <w:webHidden/>
            <w:color w:val="FF0000"/>
            <w:lang w:val="sl-SI"/>
          </w:rPr>
          <w:t>8</w:t>
        </w:r>
        <w:r w:rsidR="00DB7696" w:rsidRPr="00226191">
          <w:rPr>
            <w:noProof/>
            <w:webHidden/>
            <w:color w:val="FF0000"/>
            <w:lang w:val="sl-SI"/>
          </w:rPr>
          <w:fldChar w:fldCharType="end"/>
        </w:r>
      </w:hyperlink>
    </w:p>
    <w:p w14:paraId="673539C9" w14:textId="72680A90" w:rsidR="0004605F" w:rsidRPr="00226191" w:rsidRDefault="00DB7696" w:rsidP="00DB7696">
      <w:pPr>
        <w:divId w:val="438111399"/>
      </w:pPr>
      <w:r w:rsidRPr="00226191">
        <w:rPr>
          <w:color w:val="FF0000"/>
        </w:rPr>
        <w:fldChar w:fldCharType="end"/>
      </w:r>
    </w:p>
    <w:p w14:paraId="7FF6CDC6" w14:textId="77777777" w:rsidR="00917D57" w:rsidRPr="00226191" w:rsidRDefault="00917D57" w:rsidP="00773CD1">
      <w:pPr>
        <w:divId w:val="438111399"/>
      </w:pPr>
    </w:p>
    <w:p w14:paraId="3A412B80" w14:textId="77777777" w:rsidR="006B6D0C" w:rsidRPr="00226191" w:rsidRDefault="006B6D0C" w:rsidP="00773CD1">
      <w:pPr>
        <w:divId w:val="438111399"/>
      </w:pPr>
    </w:p>
    <w:p w14:paraId="712EB007" w14:textId="77777777" w:rsidR="006B6D0C" w:rsidRPr="00226191" w:rsidRDefault="006B6D0C">
      <w:pPr>
        <w:spacing w:after="200" w:line="276" w:lineRule="auto"/>
        <w:jc w:val="left"/>
      </w:pPr>
      <w:r w:rsidRPr="00226191">
        <w:br w:type="page"/>
      </w:r>
    </w:p>
    <w:p w14:paraId="2723F747" w14:textId="77777777" w:rsidR="006B6D0C" w:rsidRPr="00226191" w:rsidRDefault="006B6D0C" w:rsidP="00773CD1">
      <w:pPr>
        <w:divId w:val="438111399"/>
      </w:pPr>
    </w:p>
    <w:p w14:paraId="29D226A7" w14:textId="77777777" w:rsidR="006B6D0C" w:rsidRPr="00226191" w:rsidRDefault="006B6D0C" w:rsidP="00773CD1">
      <w:pPr>
        <w:divId w:val="438111399"/>
      </w:pPr>
    </w:p>
    <w:p w14:paraId="7E218F8F" w14:textId="77777777" w:rsidR="006B6D0C" w:rsidRPr="00226191" w:rsidRDefault="006B6D0C" w:rsidP="00A42D02">
      <w:pPr>
        <w:pStyle w:val="Predpoglavje"/>
        <w:divId w:val="438111399"/>
        <w:sectPr w:rsidR="006B6D0C" w:rsidRPr="00226191" w:rsidSect="000E7127">
          <w:pgSz w:w="11906" w:h="16838" w:code="9"/>
          <w:pgMar w:top="1701" w:right="1418" w:bottom="1418" w:left="1701" w:header="709" w:footer="709" w:gutter="0"/>
          <w:pgNumType w:fmt="lowerRoman"/>
          <w:cols w:space="1134"/>
          <w:docGrid w:linePitch="360"/>
        </w:sectPr>
      </w:pPr>
    </w:p>
    <w:p w14:paraId="74044A5A" w14:textId="77777777" w:rsidR="00DB7696" w:rsidRPr="00226191" w:rsidRDefault="00DB7696" w:rsidP="00DB7696">
      <w:pPr>
        <w:pStyle w:val="Predpoglavje"/>
        <w:divId w:val="438111399"/>
      </w:pPr>
      <w:bookmarkStart w:id="7" w:name="_Toc118895294"/>
      <w:r w:rsidRPr="00226191">
        <w:lastRenderedPageBreak/>
        <w:t>Seznam uporabljenih simbolov</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276"/>
        <w:gridCol w:w="5702"/>
      </w:tblGrid>
      <w:tr w:rsidR="00DB7696" w:rsidRPr="00226191" w14:paraId="5886D6E0" w14:textId="77777777" w:rsidTr="00DB7696">
        <w:trPr>
          <w:divId w:val="438111399"/>
          <w:trHeight w:val="283"/>
        </w:trPr>
        <w:tc>
          <w:tcPr>
            <w:tcW w:w="1951" w:type="dxa"/>
            <w:tcBorders>
              <w:top w:val="single" w:sz="4" w:space="0" w:color="auto"/>
              <w:bottom w:val="single" w:sz="4" w:space="0" w:color="auto"/>
            </w:tcBorders>
          </w:tcPr>
          <w:p w14:paraId="63A56171" w14:textId="77777777" w:rsidR="00DB7696" w:rsidRPr="00226191" w:rsidRDefault="00DB7696" w:rsidP="00BA153C">
            <w:r w:rsidRPr="00226191">
              <w:t>Oznaka</w:t>
            </w:r>
          </w:p>
        </w:tc>
        <w:tc>
          <w:tcPr>
            <w:tcW w:w="1276" w:type="dxa"/>
            <w:tcBorders>
              <w:top w:val="single" w:sz="4" w:space="0" w:color="auto"/>
              <w:bottom w:val="single" w:sz="4" w:space="0" w:color="auto"/>
            </w:tcBorders>
          </w:tcPr>
          <w:p w14:paraId="5A982AE7" w14:textId="77777777" w:rsidR="00DB7696" w:rsidRPr="00226191" w:rsidRDefault="00DB7696" w:rsidP="00BA153C">
            <w:r w:rsidRPr="00226191">
              <w:t>Enota</w:t>
            </w:r>
          </w:p>
        </w:tc>
        <w:tc>
          <w:tcPr>
            <w:tcW w:w="5702" w:type="dxa"/>
            <w:tcBorders>
              <w:top w:val="single" w:sz="4" w:space="0" w:color="auto"/>
              <w:bottom w:val="single" w:sz="4" w:space="0" w:color="auto"/>
            </w:tcBorders>
          </w:tcPr>
          <w:p w14:paraId="1AB2CD9E" w14:textId="77777777" w:rsidR="00DB7696" w:rsidRPr="00226191" w:rsidRDefault="00DB7696" w:rsidP="00BA153C">
            <w:r w:rsidRPr="00226191">
              <w:t>Pomen</w:t>
            </w:r>
          </w:p>
        </w:tc>
      </w:tr>
      <w:tr w:rsidR="00DB7696" w:rsidRPr="00226191" w14:paraId="4AF3A7D0" w14:textId="77777777" w:rsidTr="00DB7696">
        <w:trPr>
          <w:divId w:val="438111399"/>
          <w:trHeight w:val="283"/>
        </w:trPr>
        <w:tc>
          <w:tcPr>
            <w:tcW w:w="1951" w:type="dxa"/>
          </w:tcPr>
          <w:p w14:paraId="47EE3D38" w14:textId="77777777" w:rsidR="00DB7696" w:rsidRPr="00226191" w:rsidRDefault="00DB7696" w:rsidP="00BA153C">
            <w:pPr>
              <w:rPr>
                <w:i/>
              </w:rPr>
            </w:pPr>
          </w:p>
        </w:tc>
        <w:tc>
          <w:tcPr>
            <w:tcW w:w="1276" w:type="dxa"/>
          </w:tcPr>
          <w:p w14:paraId="19AF7220" w14:textId="77777777" w:rsidR="00DB7696" w:rsidRPr="00226191" w:rsidRDefault="00DB7696" w:rsidP="00BA153C"/>
        </w:tc>
        <w:tc>
          <w:tcPr>
            <w:tcW w:w="5702" w:type="dxa"/>
          </w:tcPr>
          <w:p w14:paraId="7AB9F4DC" w14:textId="77777777" w:rsidR="00DB7696" w:rsidRPr="00226191" w:rsidRDefault="00DB7696" w:rsidP="00BA153C"/>
        </w:tc>
      </w:tr>
      <w:tr w:rsidR="00DB7696" w:rsidRPr="00226191" w14:paraId="76573E0D" w14:textId="77777777" w:rsidTr="00DB7696">
        <w:trPr>
          <w:divId w:val="438111399"/>
          <w:trHeight w:val="283"/>
        </w:trPr>
        <w:tc>
          <w:tcPr>
            <w:tcW w:w="1951" w:type="dxa"/>
          </w:tcPr>
          <w:p w14:paraId="0079B533" w14:textId="77777777" w:rsidR="00DB7696" w:rsidRPr="00226191" w:rsidRDefault="00DB7696" w:rsidP="00BA153C">
            <w:pPr>
              <w:rPr>
                <w:i/>
                <w:color w:val="FF0000"/>
              </w:rPr>
            </w:pPr>
            <w:r w:rsidRPr="00226191">
              <w:rPr>
                <w:i/>
                <w:color w:val="FF0000"/>
              </w:rPr>
              <w:t>A</w:t>
            </w:r>
          </w:p>
        </w:tc>
        <w:tc>
          <w:tcPr>
            <w:tcW w:w="1276" w:type="dxa"/>
          </w:tcPr>
          <w:p w14:paraId="582928D0" w14:textId="77777777" w:rsidR="00DB7696" w:rsidRPr="00226191" w:rsidRDefault="00DB7696" w:rsidP="00BA153C">
            <w:pPr>
              <w:rPr>
                <w:color w:val="FF0000"/>
              </w:rPr>
            </w:pPr>
            <w:r w:rsidRPr="00226191">
              <w:rPr>
                <w:color w:val="FF0000"/>
              </w:rPr>
              <w:t>m</w:t>
            </w:r>
            <w:r w:rsidRPr="00226191">
              <w:rPr>
                <w:color w:val="FF0000"/>
                <w:vertAlign w:val="superscript"/>
              </w:rPr>
              <w:t>2</w:t>
            </w:r>
          </w:p>
        </w:tc>
        <w:tc>
          <w:tcPr>
            <w:tcW w:w="5702" w:type="dxa"/>
          </w:tcPr>
          <w:p w14:paraId="3E0F91C0" w14:textId="77777777" w:rsidR="00DB7696" w:rsidRPr="00226191" w:rsidRDefault="00DB7696" w:rsidP="00BA153C">
            <w:pPr>
              <w:rPr>
                <w:color w:val="FF0000"/>
              </w:rPr>
            </w:pPr>
            <w:r w:rsidRPr="00226191">
              <w:rPr>
                <w:color w:val="FF0000"/>
              </w:rPr>
              <w:t>površina</w:t>
            </w:r>
          </w:p>
        </w:tc>
      </w:tr>
      <w:tr w:rsidR="00DB7696" w:rsidRPr="00226191" w14:paraId="5DE76163" w14:textId="77777777" w:rsidTr="00DB7696">
        <w:trPr>
          <w:divId w:val="438111399"/>
          <w:trHeight w:val="283"/>
        </w:trPr>
        <w:tc>
          <w:tcPr>
            <w:tcW w:w="1951" w:type="dxa"/>
          </w:tcPr>
          <w:p w14:paraId="0BF4679F" w14:textId="77777777" w:rsidR="00DB7696" w:rsidRPr="00226191" w:rsidRDefault="00DB7696" w:rsidP="00BA153C">
            <w:pPr>
              <w:rPr>
                <w:i/>
                <w:color w:val="FF0000"/>
              </w:rPr>
            </w:pPr>
            <w:r w:rsidRPr="00226191">
              <w:rPr>
                <w:i/>
                <w:color w:val="FF0000"/>
              </w:rPr>
              <w:t>C</w:t>
            </w:r>
          </w:p>
        </w:tc>
        <w:tc>
          <w:tcPr>
            <w:tcW w:w="1276" w:type="dxa"/>
          </w:tcPr>
          <w:p w14:paraId="3A37EBA5" w14:textId="77777777" w:rsidR="00DB7696" w:rsidRPr="00226191" w:rsidRDefault="00DB7696" w:rsidP="00BA153C">
            <w:pPr>
              <w:rPr>
                <w:color w:val="FF0000"/>
              </w:rPr>
            </w:pPr>
            <w:r w:rsidRPr="00226191">
              <w:rPr>
                <w:color w:val="FF0000"/>
              </w:rPr>
              <w:t>/</w:t>
            </w:r>
          </w:p>
        </w:tc>
        <w:tc>
          <w:tcPr>
            <w:tcW w:w="5702" w:type="dxa"/>
          </w:tcPr>
          <w:p w14:paraId="0E57EB37" w14:textId="77777777" w:rsidR="00DB7696" w:rsidRPr="00226191" w:rsidRDefault="00DB7696" w:rsidP="00BA153C">
            <w:pPr>
              <w:rPr>
                <w:color w:val="FF0000"/>
              </w:rPr>
            </w:pPr>
            <w:r w:rsidRPr="00226191">
              <w:rPr>
                <w:color w:val="FF0000"/>
              </w:rPr>
              <w:t>koncentracija</w:t>
            </w:r>
          </w:p>
        </w:tc>
      </w:tr>
      <w:tr w:rsidR="00DB7696" w:rsidRPr="00226191" w14:paraId="76AA329C" w14:textId="77777777" w:rsidTr="00DB7696">
        <w:trPr>
          <w:divId w:val="438111399"/>
          <w:trHeight w:val="283"/>
        </w:trPr>
        <w:tc>
          <w:tcPr>
            <w:tcW w:w="1951" w:type="dxa"/>
          </w:tcPr>
          <w:p w14:paraId="10900CF4" w14:textId="77777777" w:rsidR="00DB7696" w:rsidRPr="00226191" w:rsidRDefault="00DB7696" w:rsidP="00BA153C">
            <w:pPr>
              <w:rPr>
                <w:i/>
                <w:color w:val="FF0000"/>
              </w:rPr>
            </w:pPr>
            <w:r w:rsidRPr="00226191">
              <w:rPr>
                <w:i/>
                <w:color w:val="FF0000"/>
              </w:rPr>
              <w:t>D</w:t>
            </w:r>
          </w:p>
        </w:tc>
        <w:tc>
          <w:tcPr>
            <w:tcW w:w="1276" w:type="dxa"/>
          </w:tcPr>
          <w:p w14:paraId="014D9508" w14:textId="77777777" w:rsidR="00DB7696" w:rsidRPr="00226191" w:rsidRDefault="00DB7696" w:rsidP="00BA153C">
            <w:pPr>
              <w:rPr>
                <w:color w:val="FF0000"/>
              </w:rPr>
            </w:pPr>
            <w:r w:rsidRPr="00226191">
              <w:rPr>
                <w:color w:val="FF0000"/>
              </w:rPr>
              <w:t>m</w:t>
            </w:r>
            <w:r w:rsidRPr="00226191">
              <w:rPr>
                <w:color w:val="FF0000"/>
                <w:vertAlign w:val="superscript"/>
              </w:rPr>
              <w:t>2</w:t>
            </w:r>
            <w:r w:rsidRPr="00226191">
              <w:rPr>
                <w:color w:val="FF0000"/>
              </w:rPr>
              <w:t xml:space="preserve"> s</w:t>
            </w:r>
            <w:r w:rsidRPr="00226191">
              <w:rPr>
                <w:color w:val="FF0000"/>
                <w:vertAlign w:val="superscript"/>
              </w:rPr>
              <w:t>-1</w:t>
            </w:r>
          </w:p>
        </w:tc>
        <w:tc>
          <w:tcPr>
            <w:tcW w:w="5702" w:type="dxa"/>
          </w:tcPr>
          <w:p w14:paraId="185B03B7" w14:textId="77777777" w:rsidR="00DB7696" w:rsidRPr="00226191" w:rsidRDefault="00DB7696" w:rsidP="00BA153C">
            <w:pPr>
              <w:rPr>
                <w:color w:val="FF0000"/>
              </w:rPr>
            </w:pPr>
            <w:r w:rsidRPr="00226191">
              <w:rPr>
                <w:color w:val="FF0000"/>
              </w:rPr>
              <w:t>difuzijski koeficient</w:t>
            </w:r>
          </w:p>
        </w:tc>
      </w:tr>
      <w:tr w:rsidR="00DB7696" w:rsidRPr="00226191" w14:paraId="3F7F2055" w14:textId="77777777" w:rsidTr="00DB7696">
        <w:trPr>
          <w:divId w:val="438111399"/>
          <w:trHeight w:val="283"/>
        </w:trPr>
        <w:tc>
          <w:tcPr>
            <w:tcW w:w="1951" w:type="dxa"/>
          </w:tcPr>
          <w:p w14:paraId="7A6479AD" w14:textId="77777777" w:rsidR="00DB7696" w:rsidRPr="00226191" w:rsidRDefault="00DB7696" w:rsidP="00BA153C">
            <w:pPr>
              <w:rPr>
                <w:i/>
                <w:color w:val="FF0000"/>
              </w:rPr>
            </w:pPr>
            <w:r w:rsidRPr="00226191">
              <w:rPr>
                <w:i/>
                <w:color w:val="FF0000"/>
              </w:rPr>
              <w:t>d</w:t>
            </w:r>
          </w:p>
        </w:tc>
        <w:tc>
          <w:tcPr>
            <w:tcW w:w="1276" w:type="dxa"/>
          </w:tcPr>
          <w:p w14:paraId="7B9CD2C3" w14:textId="77777777" w:rsidR="00DB7696" w:rsidRPr="00226191" w:rsidRDefault="00DB7696" w:rsidP="00BA153C">
            <w:pPr>
              <w:rPr>
                <w:color w:val="FF0000"/>
              </w:rPr>
            </w:pPr>
            <w:r w:rsidRPr="00226191">
              <w:rPr>
                <w:color w:val="FF0000"/>
              </w:rPr>
              <w:t>mm</w:t>
            </w:r>
          </w:p>
        </w:tc>
        <w:tc>
          <w:tcPr>
            <w:tcW w:w="5702" w:type="dxa"/>
          </w:tcPr>
          <w:p w14:paraId="4A4E78DA" w14:textId="77777777" w:rsidR="00DB7696" w:rsidRPr="00226191" w:rsidRDefault="00DB7696" w:rsidP="00BA153C">
            <w:pPr>
              <w:rPr>
                <w:color w:val="FF0000"/>
              </w:rPr>
            </w:pPr>
            <w:r w:rsidRPr="00226191">
              <w:rPr>
                <w:color w:val="FF0000"/>
              </w:rPr>
              <w:t>premer</w:t>
            </w:r>
          </w:p>
        </w:tc>
      </w:tr>
      <w:tr w:rsidR="00DB7696" w:rsidRPr="00226191" w14:paraId="3D0EA648" w14:textId="77777777" w:rsidTr="00DB7696">
        <w:trPr>
          <w:divId w:val="438111399"/>
          <w:trHeight w:val="283"/>
        </w:trPr>
        <w:tc>
          <w:tcPr>
            <w:tcW w:w="1951" w:type="dxa"/>
          </w:tcPr>
          <w:p w14:paraId="0B082E41" w14:textId="77777777" w:rsidR="00DB7696" w:rsidRPr="00226191" w:rsidRDefault="00DB7696" w:rsidP="00BA153C">
            <w:pPr>
              <w:rPr>
                <w:i/>
                <w:color w:val="FF0000"/>
              </w:rPr>
            </w:pPr>
            <w:r w:rsidRPr="00226191">
              <w:rPr>
                <w:i/>
                <w:color w:val="FF0000"/>
              </w:rPr>
              <w:t>P</w:t>
            </w:r>
          </w:p>
        </w:tc>
        <w:tc>
          <w:tcPr>
            <w:tcW w:w="1276" w:type="dxa"/>
          </w:tcPr>
          <w:p w14:paraId="53E33121" w14:textId="77777777" w:rsidR="00DB7696" w:rsidRPr="00226191" w:rsidRDefault="00DB7696" w:rsidP="00BA153C">
            <w:pPr>
              <w:rPr>
                <w:color w:val="FF0000"/>
              </w:rPr>
            </w:pPr>
            <w:r w:rsidRPr="00226191">
              <w:rPr>
                <w:color w:val="FF0000"/>
              </w:rPr>
              <w:t>Pa, bar</w:t>
            </w:r>
          </w:p>
        </w:tc>
        <w:tc>
          <w:tcPr>
            <w:tcW w:w="5702" w:type="dxa"/>
          </w:tcPr>
          <w:p w14:paraId="4DE09DB2" w14:textId="77777777" w:rsidR="00DB7696" w:rsidRPr="00226191" w:rsidRDefault="00DB7696" w:rsidP="00BA153C">
            <w:pPr>
              <w:rPr>
                <w:color w:val="FF0000"/>
              </w:rPr>
            </w:pPr>
            <w:r w:rsidRPr="00226191">
              <w:rPr>
                <w:color w:val="FF0000"/>
              </w:rPr>
              <w:t>tlak</w:t>
            </w:r>
          </w:p>
        </w:tc>
      </w:tr>
      <w:tr w:rsidR="00DB7696" w:rsidRPr="00226191" w14:paraId="7C96FE0E" w14:textId="77777777" w:rsidTr="00DB7696">
        <w:trPr>
          <w:divId w:val="438111399"/>
          <w:trHeight w:val="283"/>
        </w:trPr>
        <w:tc>
          <w:tcPr>
            <w:tcW w:w="1951" w:type="dxa"/>
          </w:tcPr>
          <w:p w14:paraId="760DF238" w14:textId="77777777" w:rsidR="00DB7696" w:rsidRPr="00226191" w:rsidRDefault="00DB7696" w:rsidP="00BA153C">
            <w:pPr>
              <w:rPr>
                <w:i/>
                <w:color w:val="FF0000"/>
              </w:rPr>
            </w:pPr>
            <w:r w:rsidRPr="00226191">
              <w:rPr>
                <w:i/>
                <w:color w:val="FF0000"/>
              </w:rPr>
              <w:t>V</w:t>
            </w:r>
          </w:p>
        </w:tc>
        <w:tc>
          <w:tcPr>
            <w:tcW w:w="1276" w:type="dxa"/>
          </w:tcPr>
          <w:p w14:paraId="101234ED" w14:textId="77777777" w:rsidR="00DB7696" w:rsidRPr="00226191" w:rsidRDefault="00DB7696" w:rsidP="00BA153C">
            <w:pPr>
              <w:rPr>
                <w:color w:val="FF0000"/>
              </w:rPr>
            </w:pPr>
            <w:r w:rsidRPr="00226191">
              <w:rPr>
                <w:color w:val="FF0000"/>
              </w:rPr>
              <w:t>m</w:t>
            </w:r>
            <w:r w:rsidRPr="00226191">
              <w:rPr>
                <w:color w:val="FF0000"/>
                <w:vertAlign w:val="superscript"/>
              </w:rPr>
              <w:t>2</w:t>
            </w:r>
          </w:p>
        </w:tc>
        <w:tc>
          <w:tcPr>
            <w:tcW w:w="5702" w:type="dxa"/>
          </w:tcPr>
          <w:p w14:paraId="25850ED6" w14:textId="77777777" w:rsidR="00DB7696" w:rsidRPr="00226191" w:rsidRDefault="00DB7696" w:rsidP="00BA153C">
            <w:pPr>
              <w:rPr>
                <w:color w:val="FF0000"/>
              </w:rPr>
            </w:pPr>
            <w:r w:rsidRPr="00226191">
              <w:rPr>
                <w:color w:val="FF0000"/>
              </w:rPr>
              <w:t>volumen</w:t>
            </w:r>
          </w:p>
        </w:tc>
      </w:tr>
      <w:tr w:rsidR="00DB7696" w:rsidRPr="00226191" w14:paraId="451E6C0A" w14:textId="77777777" w:rsidTr="00DB7696">
        <w:trPr>
          <w:divId w:val="438111399"/>
          <w:trHeight w:val="283"/>
        </w:trPr>
        <w:tc>
          <w:tcPr>
            <w:tcW w:w="1951" w:type="dxa"/>
          </w:tcPr>
          <w:p w14:paraId="479D68E1" w14:textId="77777777" w:rsidR="00DB7696" w:rsidRPr="00226191" w:rsidRDefault="00DB7696" w:rsidP="00BA153C">
            <w:pPr>
              <w:rPr>
                <w:i/>
                <w:color w:val="FF0000"/>
              </w:rPr>
            </w:pPr>
          </w:p>
        </w:tc>
        <w:tc>
          <w:tcPr>
            <w:tcW w:w="1276" w:type="dxa"/>
          </w:tcPr>
          <w:p w14:paraId="7CCD5B13" w14:textId="77777777" w:rsidR="00DB7696" w:rsidRPr="00226191" w:rsidRDefault="00DB7696" w:rsidP="00BA153C">
            <w:pPr>
              <w:rPr>
                <w:color w:val="FF0000"/>
              </w:rPr>
            </w:pPr>
          </w:p>
        </w:tc>
        <w:tc>
          <w:tcPr>
            <w:tcW w:w="5702" w:type="dxa"/>
          </w:tcPr>
          <w:p w14:paraId="6D2BD1D9" w14:textId="77777777" w:rsidR="00DB7696" w:rsidRPr="00226191" w:rsidRDefault="00DB7696" w:rsidP="00BA153C">
            <w:pPr>
              <w:rPr>
                <w:color w:val="FF0000"/>
              </w:rPr>
            </w:pPr>
          </w:p>
        </w:tc>
      </w:tr>
      <w:tr w:rsidR="00DB7696" w:rsidRPr="00226191" w14:paraId="5CBA09BA" w14:textId="77777777" w:rsidTr="00DB7696">
        <w:trPr>
          <w:divId w:val="438111399"/>
          <w:trHeight w:val="283"/>
        </w:trPr>
        <w:tc>
          <w:tcPr>
            <w:tcW w:w="1951" w:type="dxa"/>
          </w:tcPr>
          <w:p w14:paraId="3B239F5D" w14:textId="77777777" w:rsidR="00DB7696" w:rsidRPr="00226191" w:rsidRDefault="00DB7696" w:rsidP="00BA153C">
            <w:pPr>
              <w:rPr>
                <w:i/>
                <w:color w:val="FF0000"/>
              </w:rPr>
            </w:pPr>
            <w:r w:rsidRPr="00226191">
              <w:rPr>
                <w:i/>
                <w:color w:val="FF0000"/>
              </w:rPr>
              <w:t>v</w:t>
            </w:r>
          </w:p>
        </w:tc>
        <w:tc>
          <w:tcPr>
            <w:tcW w:w="1276" w:type="dxa"/>
          </w:tcPr>
          <w:p w14:paraId="60A5838E" w14:textId="77777777" w:rsidR="00DB7696" w:rsidRPr="00226191" w:rsidRDefault="00DB7696" w:rsidP="00BA153C">
            <w:pPr>
              <w:rPr>
                <w:color w:val="FF0000"/>
                <w:vertAlign w:val="superscript"/>
              </w:rPr>
            </w:pPr>
            <w:r w:rsidRPr="00226191">
              <w:rPr>
                <w:color w:val="FF0000"/>
              </w:rPr>
              <w:t>m s</w:t>
            </w:r>
            <w:r w:rsidRPr="00226191">
              <w:rPr>
                <w:color w:val="FF0000"/>
                <w:vertAlign w:val="superscript"/>
              </w:rPr>
              <w:t>-1</w:t>
            </w:r>
          </w:p>
        </w:tc>
        <w:tc>
          <w:tcPr>
            <w:tcW w:w="5702" w:type="dxa"/>
          </w:tcPr>
          <w:p w14:paraId="48B4D772" w14:textId="77777777" w:rsidR="00DB7696" w:rsidRPr="00226191" w:rsidRDefault="00DB7696" w:rsidP="00BA153C">
            <w:pPr>
              <w:rPr>
                <w:color w:val="FF0000"/>
              </w:rPr>
            </w:pPr>
            <w:r w:rsidRPr="00226191">
              <w:rPr>
                <w:color w:val="FF0000"/>
              </w:rPr>
              <w:t>hitrost</w:t>
            </w:r>
          </w:p>
        </w:tc>
      </w:tr>
      <w:tr w:rsidR="00DB7696" w:rsidRPr="00226191" w14:paraId="0090F12F" w14:textId="77777777" w:rsidTr="00DB7696">
        <w:trPr>
          <w:divId w:val="438111399"/>
          <w:trHeight w:val="283"/>
        </w:trPr>
        <w:tc>
          <w:tcPr>
            <w:tcW w:w="1951" w:type="dxa"/>
          </w:tcPr>
          <w:p w14:paraId="68141230" w14:textId="77777777" w:rsidR="00DB7696" w:rsidRPr="00226191" w:rsidRDefault="00DB7696" w:rsidP="00BA153C">
            <w:pPr>
              <w:rPr>
                <w:i/>
                <w:color w:val="FF0000"/>
              </w:rPr>
            </w:pPr>
            <w:r w:rsidRPr="00226191">
              <w:rPr>
                <w:i/>
                <w:color w:val="FF0000"/>
              </w:rPr>
              <w:t>γ</w:t>
            </w:r>
          </w:p>
        </w:tc>
        <w:tc>
          <w:tcPr>
            <w:tcW w:w="1276" w:type="dxa"/>
          </w:tcPr>
          <w:p w14:paraId="650AB1AC" w14:textId="77777777" w:rsidR="00DB7696" w:rsidRPr="00226191" w:rsidRDefault="00DB7696" w:rsidP="00BA153C">
            <w:pPr>
              <w:rPr>
                <w:color w:val="FF0000"/>
              </w:rPr>
            </w:pPr>
            <w:r w:rsidRPr="00226191">
              <w:rPr>
                <w:color w:val="FF0000"/>
              </w:rPr>
              <w:t>m</w:t>
            </w:r>
            <w:r w:rsidRPr="00226191">
              <w:rPr>
                <w:color w:val="FF0000"/>
                <w:vertAlign w:val="superscript"/>
              </w:rPr>
              <w:t>2</w:t>
            </w:r>
            <w:r w:rsidRPr="00226191">
              <w:rPr>
                <w:color w:val="FF0000"/>
              </w:rPr>
              <w:t xml:space="preserve"> l</w:t>
            </w:r>
            <w:r w:rsidRPr="00226191">
              <w:rPr>
                <w:color w:val="FF0000"/>
                <w:vertAlign w:val="superscript"/>
              </w:rPr>
              <w:t>-1</w:t>
            </w:r>
          </w:p>
        </w:tc>
        <w:tc>
          <w:tcPr>
            <w:tcW w:w="5702" w:type="dxa"/>
          </w:tcPr>
          <w:p w14:paraId="664F0573" w14:textId="77777777" w:rsidR="00DB7696" w:rsidRPr="00226191" w:rsidRDefault="00DB7696" w:rsidP="00BA153C">
            <w:pPr>
              <w:rPr>
                <w:color w:val="FF0000"/>
              </w:rPr>
            </w:pPr>
            <w:r w:rsidRPr="00226191">
              <w:rPr>
                <w:color w:val="FF0000"/>
              </w:rPr>
              <w:t>stopnja povečevanja mašenja</w:t>
            </w:r>
          </w:p>
        </w:tc>
      </w:tr>
      <w:tr w:rsidR="00DB7696" w:rsidRPr="00226191" w14:paraId="7E7892EE" w14:textId="77777777" w:rsidTr="00DB7696">
        <w:trPr>
          <w:divId w:val="438111399"/>
          <w:trHeight w:val="283"/>
        </w:trPr>
        <w:tc>
          <w:tcPr>
            <w:tcW w:w="1951" w:type="dxa"/>
          </w:tcPr>
          <w:p w14:paraId="53815AD6" w14:textId="77777777" w:rsidR="00DB7696" w:rsidRPr="00226191" w:rsidRDefault="00DB7696" w:rsidP="00BA153C">
            <w:pPr>
              <w:rPr>
                <w:i/>
                <w:color w:val="FF0000"/>
              </w:rPr>
            </w:pPr>
            <w:r w:rsidRPr="00226191">
              <w:rPr>
                <w:i/>
                <w:color w:val="FF0000"/>
              </w:rPr>
              <w:t>ε</w:t>
            </w:r>
          </w:p>
        </w:tc>
        <w:tc>
          <w:tcPr>
            <w:tcW w:w="1276" w:type="dxa"/>
          </w:tcPr>
          <w:p w14:paraId="24869784" w14:textId="77777777" w:rsidR="00DB7696" w:rsidRPr="00226191" w:rsidRDefault="00DB7696" w:rsidP="00BA153C">
            <w:pPr>
              <w:rPr>
                <w:color w:val="FF0000"/>
              </w:rPr>
            </w:pPr>
            <w:r w:rsidRPr="00226191">
              <w:rPr>
                <w:color w:val="FF0000"/>
              </w:rPr>
              <w:t>/</w:t>
            </w:r>
          </w:p>
        </w:tc>
        <w:tc>
          <w:tcPr>
            <w:tcW w:w="5702" w:type="dxa"/>
          </w:tcPr>
          <w:p w14:paraId="5A6F64BD" w14:textId="77777777" w:rsidR="00DB7696" w:rsidRPr="00226191" w:rsidRDefault="00DB7696" w:rsidP="00BA153C">
            <w:pPr>
              <w:rPr>
                <w:color w:val="FF0000"/>
              </w:rPr>
            </w:pPr>
            <w:r w:rsidRPr="00226191">
              <w:rPr>
                <w:color w:val="FF0000"/>
              </w:rPr>
              <w:t>učinkovitost</w:t>
            </w:r>
          </w:p>
        </w:tc>
      </w:tr>
      <w:tr w:rsidR="00DB7696" w:rsidRPr="00226191" w14:paraId="0AFA8BEB" w14:textId="77777777" w:rsidTr="00DB7696">
        <w:trPr>
          <w:divId w:val="438111399"/>
          <w:trHeight w:val="283"/>
        </w:trPr>
        <w:tc>
          <w:tcPr>
            <w:tcW w:w="1951" w:type="dxa"/>
          </w:tcPr>
          <w:p w14:paraId="72A9A05B" w14:textId="77777777" w:rsidR="00DB7696" w:rsidRPr="00226191" w:rsidRDefault="00DB7696" w:rsidP="00BA153C">
            <w:pPr>
              <w:rPr>
                <w:i/>
                <w:color w:val="FF0000"/>
              </w:rPr>
            </w:pPr>
            <w:r w:rsidRPr="00226191">
              <w:rPr>
                <w:i/>
                <w:color w:val="FF0000"/>
              </w:rPr>
              <w:t>η</w:t>
            </w:r>
          </w:p>
        </w:tc>
        <w:tc>
          <w:tcPr>
            <w:tcW w:w="1276" w:type="dxa"/>
          </w:tcPr>
          <w:p w14:paraId="7079B279" w14:textId="77777777" w:rsidR="00DB7696" w:rsidRPr="00226191" w:rsidRDefault="00DB7696" w:rsidP="00BA153C">
            <w:pPr>
              <w:rPr>
                <w:color w:val="FF0000"/>
              </w:rPr>
            </w:pPr>
            <w:r w:rsidRPr="00226191">
              <w:rPr>
                <w:color w:val="FF0000"/>
              </w:rPr>
              <w:t>Pa s</w:t>
            </w:r>
          </w:p>
        </w:tc>
        <w:tc>
          <w:tcPr>
            <w:tcW w:w="5702" w:type="dxa"/>
          </w:tcPr>
          <w:p w14:paraId="07C0D00F" w14:textId="77777777" w:rsidR="00DB7696" w:rsidRPr="00226191" w:rsidRDefault="00DB7696" w:rsidP="00BA153C">
            <w:pPr>
              <w:rPr>
                <w:color w:val="FF0000"/>
              </w:rPr>
            </w:pPr>
            <w:r w:rsidRPr="00226191">
              <w:rPr>
                <w:color w:val="FF0000"/>
              </w:rPr>
              <w:t>dinamična viskoznost</w:t>
            </w:r>
          </w:p>
        </w:tc>
      </w:tr>
      <w:tr w:rsidR="00DB7696" w:rsidRPr="00226191" w14:paraId="090B8178" w14:textId="77777777" w:rsidTr="00DB7696">
        <w:trPr>
          <w:divId w:val="438111399"/>
          <w:trHeight w:val="283"/>
        </w:trPr>
        <w:tc>
          <w:tcPr>
            <w:tcW w:w="1951" w:type="dxa"/>
            <w:tcBorders>
              <w:bottom w:val="single" w:sz="4" w:space="0" w:color="auto"/>
            </w:tcBorders>
          </w:tcPr>
          <w:p w14:paraId="48D68040" w14:textId="77777777" w:rsidR="00DB7696" w:rsidRPr="00226191" w:rsidRDefault="00DB7696" w:rsidP="00BA153C">
            <w:pPr>
              <w:rPr>
                <w:i/>
              </w:rPr>
            </w:pPr>
          </w:p>
        </w:tc>
        <w:tc>
          <w:tcPr>
            <w:tcW w:w="1276" w:type="dxa"/>
            <w:tcBorders>
              <w:bottom w:val="single" w:sz="4" w:space="0" w:color="auto"/>
            </w:tcBorders>
          </w:tcPr>
          <w:p w14:paraId="6802F4D5" w14:textId="77777777" w:rsidR="00DB7696" w:rsidRPr="00226191" w:rsidRDefault="00DB7696" w:rsidP="00BA153C"/>
        </w:tc>
        <w:tc>
          <w:tcPr>
            <w:tcW w:w="5702" w:type="dxa"/>
            <w:tcBorders>
              <w:bottom w:val="single" w:sz="4" w:space="0" w:color="auto"/>
            </w:tcBorders>
          </w:tcPr>
          <w:p w14:paraId="54778A8F" w14:textId="77777777" w:rsidR="00DB7696" w:rsidRPr="00226191" w:rsidRDefault="00DB7696" w:rsidP="00BA153C"/>
        </w:tc>
      </w:tr>
      <w:tr w:rsidR="00DB7696" w:rsidRPr="00226191" w14:paraId="56FFCB37" w14:textId="77777777" w:rsidTr="00DB7696">
        <w:trPr>
          <w:divId w:val="438111399"/>
          <w:trHeight w:val="283"/>
        </w:trPr>
        <w:tc>
          <w:tcPr>
            <w:tcW w:w="1951" w:type="dxa"/>
            <w:tcBorders>
              <w:top w:val="single" w:sz="4" w:space="0" w:color="auto"/>
              <w:bottom w:val="single" w:sz="4" w:space="0" w:color="auto"/>
            </w:tcBorders>
          </w:tcPr>
          <w:p w14:paraId="19729331" w14:textId="77777777" w:rsidR="00DB7696" w:rsidRPr="00226191" w:rsidRDefault="00DB7696" w:rsidP="00BA153C">
            <w:r w:rsidRPr="00226191">
              <w:t>Indeksi</w:t>
            </w:r>
          </w:p>
        </w:tc>
        <w:tc>
          <w:tcPr>
            <w:tcW w:w="1276" w:type="dxa"/>
            <w:tcBorders>
              <w:top w:val="single" w:sz="4" w:space="0" w:color="auto"/>
              <w:bottom w:val="single" w:sz="4" w:space="0" w:color="auto"/>
            </w:tcBorders>
          </w:tcPr>
          <w:p w14:paraId="5B8573EC" w14:textId="77777777" w:rsidR="00DB7696" w:rsidRPr="00226191" w:rsidRDefault="00DB7696" w:rsidP="00BA153C"/>
        </w:tc>
        <w:tc>
          <w:tcPr>
            <w:tcW w:w="5702" w:type="dxa"/>
            <w:tcBorders>
              <w:top w:val="single" w:sz="4" w:space="0" w:color="auto"/>
              <w:bottom w:val="single" w:sz="4" w:space="0" w:color="auto"/>
            </w:tcBorders>
          </w:tcPr>
          <w:p w14:paraId="29BD1C9F" w14:textId="77777777" w:rsidR="00DB7696" w:rsidRPr="00226191" w:rsidRDefault="00DB7696" w:rsidP="00BA153C"/>
        </w:tc>
      </w:tr>
      <w:tr w:rsidR="00DB7696" w:rsidRPr="00226191" w14:paraId="0F606495" w14:textId="77777777" w:rsidTr="00DB7696">
        <w:trPr>
          <w:divId w:val="438111399"/>
          <w:trHeight w:val="283"/>
        </w:trPr>
        <w:tc>
          <w:tcPr>
            <w:tcW w:w="1951" w:type="dxa"/>
            <w:tcBorders>
              <w:top w:val="single" w:sz="4" w:space="0" w:color="auto"/>
            </w:tcBorders>
          </w:tcPr>
          <w:p w14:paraId="2E23D373" w14:textId="77777777" w:rsidR="00DB7696" w:rsidRPr="00226191" w:rsidRDefault="00DB7696" w:rsidP="00BA153C"/>
        </w:tc>
        <w:tc>
          <w:tcPr>
            <w:tcW w:w="1276" w:type="dxa"/>
            <w:tcBorders>
              <w:top w:val="single" w:sz="4" w:space="0" w:color="auto"/>
            </w:tcBorders>
          </w:tcPr>
          <w:p w14:paraId="2F73ADC8" w14:textId="77777777" w:rsidR="00DB7696" w:rsidRPr="00226191" w:rsidRDefault="00DB7696" w:rsidP="00BA153C"/>
        </w:tc>
        <w:tc>
          <w:tcPr>
            <w:tcW w:w="5702" w:type="dxa"/>
            <w:tcBorders>
              <w:top w:val="single" w:sz="4" w:space="0" w:color="auto"/>
            </w:tcBorders>
          </w:tcPr>
          <w:p w14:paraId="03DEA4AE" w14:textId="77777777" w:rsidR="00DB7696" w:rsidRPr="00226191" w:rsidRDefault="00DB7696" w:rsidP="00BA153C"/>
        </w:tc>
      </w:tr>
      <w:tr w:rsidR="00DB7696" w:rsidRPr="00226191" w14:paraId="0B6D14F8" w14:textId="77777777" w:rsidTr="00DB7696">
        <w:trPr>
          <w:divId w:val="438111399"/>
          <w:trHeight w:val="283"/>
        </w:trPr>
        <w:tc>
          <w:tcPr>
            <w:tcW w:w="1951" w:type="dxa"/>
          </w:tcPr>
          <w:p w14:paraId="7FFF5289" w14:textId="77777777" w:rsidR="00DB7696" w:rsidRPr="00226191" w:rsidRDefault="00DB7696" w:rsidP="00BA153C">
            <w:pPr>
              <w:rPr>
                <w:color w:val="FF0000"/>
              </w:rPr>
            </w:pPr>
            <w:r w:rsidRPr="00226191">
              <w:rPr>
                <w:color w:val="FF0000"/>
              </w:rPr>
              <w:t>cel</w:t>
            </w:r>
          </w:p>
        </w:tc>
        <w:tc>
          <w:tcPr>
            <w:tcW w:w="1276" w:type="dxa"/>
          </w:tcPr>
          <w:p w14:paraId="010E4AA2" w14:textId="77777777" w:rsidR="00DB7696" w:rsidRPr="00226191" w:rsidRDefault="00DB7696" w:rsidP="00BA153C">
            <w:pPr>
              <w:rPr>
                <w:color w:val="FF0000"/>
              </w:rPr>
            </w:pPr>
            <w:r w:rsidRPr="00226191">
              <w:rPr>
                <w:color w:val="FF0000"/>
              </w:rPr>
              <w:t xml:space="preserve">celotni </w:t>
            </w:r>
          </w:p>
        </w:tc>
        <w:tc>
          <w:tcPr>
            <w:tcW w:w="5702" w:type="dxa"/>
          </w:tcPr>
          <w:p w14:paraId="1C51DBE1" w14:textId="77777777" w:rsidR="00DB7696" w:rsidRPr="00226191" w:rsidRDefault="00DB7696" w:rsidP="00BA153C"/>
        </w:tc>
      </w:tr>
      <w:tr w:rsidR="00DB7696" w:rsidRPr="00226191" w14:paraId="4FE89464" w14:textId="77777777" w:rsidTr="00DB7696">
        <w:trPr>
          <w:divId w:val="438111399"/>
          <w:trHeight w:val="283"/>
        </w:trPr>
        <w:tc>
          <w:tcPr>
            <w:tcW w:w="1951" w:type="dxa"/>
          </w:tcPr>
          <w:p w14:paraId="72CA1EFB" w14:textId="77777777" w:rsidR="00DB7696" w:rsidRPr="00226191" w:rsidRDefault="00DB7696" w:rsidP="00BA153C">
            <w:pPr>
              <w:rPr>
                <w:color w:val="FF0000"/>
              </w:rPr>
            </w:pPr>
            <w:r w:rsidRPr="00226191">
              <w:rPr>
                <w:color w:val="FF0000"/>
              </w:rPr>
              <w:t>f</w:t>
            </w:r>
          </w:p>
        </w:tc>
        <w:tc>
          <w:tcPr>
            <w:tcW w:w="1276" w:type="dxa"/>
          </w:tcPr>
          <w:p w14:paraId="4F13842C" w14:textId="77777777" w:rsidR="00DB7696" w:rsidRPr="00226191" w:rsidRDefault="00DB7696" w:rsidP="00BA153C">
            <w:pPr>
              <w:rPr>
                <w:color w:val="FF0000"/>
              </w:rPr>
            </w:pPr>
            <w:r w:rsidRPr="00226191">
              <w:rPr>
                <w:color w:val="FF0000"/>
              </w:rPr>
              <w:t>filtracija</w:t>
            </w:r>
          </w:p>
        </w:tc>
        <w:tc>
          <w:tcPr>
            <w:tcW w:w="5702" w:type="dxa"/>
          </w:tcPr>
          <w:p w14:paraId="3AC26D51" w14:textId="77777777" w:rsidR="00DB7696" w:rsidRPr="00226191" w:rsidRDefault="00DB7696" w:rsidP="00BA153C"/>
        </w:tc>
      </w:tr>
      <w:tr w:rsidR="00DB7696" w:rsidRPr="00226191" w14:paraId="16775011" w14:textId="77777777" w:rsidTr="00DB7696">
        <w:trPr>
          <w:divId w:val="438111399"/>
          <w:trHeight w:val="283"/>
        </w:trPr>
        <w:tc>
          <w:tcPr>
            <w:tcW w:w="1951" w:type="dxa"/>
          </w:tcPr>
          <w:p w14:paraId="2891A39C" w14:textId="77777777" w:rsidR="00DB7696" w:rsidRPr="00226191" w:rsidRDefault="00DB7696" w:rsidP="00BA153C">
            <w:pPr>
              <w:rPr>
                <w:color w:val="FF0000"/>
              </w:rPr>
            </w:pPr>
            <w:r w:rsidRPr="00226191">
              <w:rPr>
                <w:color w:val="FF0000"/>
              </w:rPr>
              <w:t>k</w:t>
            </w:r>
          </w:p>
        </w:tc>
        <w:tc>
          <w:tcPr>
            <w:tcW w:w="1276" w:type="dxa"/>
          </w:tcPr>
          <w:p w14:paraId="763E64FF" w14:textId="77777777" w:rsidR="00DB7696" w:rsidRPr="00226191" w:rsidRDefault="00DB7696" w:rsidP="00BA153C">
            <w:pPr>
              <w:rPr>
                <w:color w:val="FF0000"/>
              </w:rPr>
            </w:pPr>
            <w:r w:rsidRPr="00226191">
              <w:rPr>
                <w:color w:val="FF0000"/>
              </w:rPr>
              <w:t xml:space="preserve">koncentrat  </w:t>
            </w:r>
          </w:p>
        </w:tc>
        <w:tc>
          <w:tcPr>
            <w:tcW w:w="5702" w:type="dxa"/>
          </w:tcPr>
          <w:p w14:paraId="52B575DC" w14:textId="77777777" w:rsidR="00DB7696" w:rsidRPr="00226191" w:rsidRDefault="00DB7696" w:rsidP="00BA153C"/>
        </w:tc>
      </w:tr>
      <w:tr w:rsidR="00DB7696" w:rsidRPr="00226191" w14:paraId="0D4FEB7D" w14:textId="77777777" w:rsidTr="00DB7696">
        <w:trPr>
          <w:divId w:val="438111399"/>
          <w:trHeight w:val="283"/>
        </w:trPr>
        <w:tc>
          <w:tcPr>
            <w:tcW w:w="1951" w:type="dxa"/>
          </w:tcPr>
          <w:p w14:paraId="7A47592A" w14:textId="77777777" w:rsidR="00DB7696" w:rsidRPr="00226191" w:rsidRDefault="00DB7696" w:rsidP="00BA153C">
            <w:pPr>
              <w:rPr>
                <w:color w:val="FF0000"/>
              </w:rPr>
            </w:pPr>
            <w:r w:rsidRPr="00226191">
              <w:rPr>
                <w:color w:val="FF0000"/>
              </w:rPr>
              <w:t>p</w:t>
            </w:r>
          </w:p>
        </w:tc>
        <w:tc>
          <w:tcPr>
            <w:tcW w:w="1276" w:type="dxa"/>
          </w:tcPr>
          <w:p w14:paraId="1E349AEB" w14:textId="77777777" w:rsidR="00DB7696" w:rsidRPr="00226191" w:rsidRDefault="00DB7696" w:rsidP="00BA153C">
            <w:pPr>
              <w:rPr>
                <w:color w:val="FF0000"/>
              </w:rPr>
            </w:pPr>
            <w:r w:rsidRPr="00226191">
              <w:rPr>
                <w:color w:val="FF0000"/>
              </w:rPr>
              <w:t xml:space="preserve">permeat </w:t>
            </w:r>
          </w:p>
        </w:tc>
        <w:tc>
          <w:tcPr>
            <w:tcW w:w="5702" w:type="dxa"/>
          </w:tcPr>
          <w:p w14:paraId="6327EA2F" w14:textId="77777777" w:rsidR="00DB7696" w:rsidRPr="00226191" w:rsidRDefault="00DB7696" w:rsidP="00BA153C"/>
        </w:tc>
      </w:tr>
      <w:tr w:rsidR="00DB7696" w:rsidRPr="00226191" w14:paraId="7B0B4B3E" w14:textId="77777777" w:rsidTr="00DB7696">
        <w:trPr>
          <w:divId w:val="438111399"/>
          <w:trHeight w:val="283"/>
        </w:trPr>
        <w:tc>
          <w:tcPr>
            <w:tcW w:w="1951" w:type="dxa"/>
          </w:tcPr>
          <w:p w14:paraId="4E09C8CA" w14:textId="77777777" w:rsidR="00DB7696" w:rsidRPr="00226191" w:rsidRDefault="00DB7696" w:rsidP="00BA153C">
            <w:pPr>
              <w:rPr>
                <w:color w:val="FF0000"/>
              </w:rPr>
            </w:pPr>
            <w:r w:rsidRPr="00226191">
              <w:rPr>
                <w:color w:val="FF0000"/>
              </w:rPr>
              <w:t>z</w:t>
            </w:r>
          </w:p>
        </w:tc>
        <w:tc>
          <w:tcPr>
            <w:tcW w:w="1276" w:type="dxa"/>
          </w:tcPr>
          <w:p w14:paraId="6868D7EE" w14:textId="77777777" w:rsidR="00DB7696" w:rsidRPr="00226191" w:rsidRDefault="00DB7696" w:rsidP="00BA153C">
            <w:pPr>
              <w:rPr>
                <w:color w:val="FF0000"/>
              </w:rPr>
            </w:pPr>
            <w:r w:rsidRPr="00226191">
              <w:rPr>
                <w:color w:val="FF0000"/>
              </w:rPr>
              <w:t>začetni</w:t>
            </w:r>
          </w:p>
        </w:tc>
        <w:tc>
          <w:tcPr>
            <w:tcW w:w="5702" w:type="dxa"/>
          </w:tcPr>
          <w:p w14:paraId="1930AA8B" w14:textId="77777777" w:rsidR="00DB7696" w:rsidRPr="00226191" w:rsidRDefault="00DB7696" w:rsidP="00BA153C"/>
        </w:tc>
      </w:tr>
    </w:tbl>
    <w:p w14:paraId="7B5284ED" w14:textId="77777777" w:rsidR="00DB7696" w:rsidRPr="00226191" w:rsidRDefault="00DB7696" w:rsidP="00DB7696">
      <w:pPr>
        <w:divId w:val="438111399"/>
      </w:pPr>
    </w:p>
    <w:p w14:paraId="27C27E99" w14:textId="77777777" w:rsidR="00DB7696" w:rsidRPr="00226191" w:rsidRDefault="00DB7696" w:rsidP="00DB7696">
      <w:pPr>
        <w:divId w:val="438111399"/>
      </w:pPr>
    </w:p>
    <w:p w14:paraId="25150B54" w14:textId="723846E2" w:rsidR="00917D57" w:rsidRPr="00226191" w:rsidRDefault="00917D57" w:rsidP="00612692">
      <w:pPr>
        <w:ind w:left="851" w:hanging="851"/>
        <w:divId w:val="438111399"/>
      </w:pPr>
    </w:p>
    <w:p w14:paraId="33605B33" w14:textId="77777777" w:rsidR="00883449" w:rsidRPr="00226191" w:rsidRDefault="00883449" w:rsidP="006B6D0C">
      <w:pPr>
        <w:divId w:val="438111399"/>
      </w:pPr>
    </w:p>
    <w:p w14:paraId="12978A86" w14:textId="77777777" w:rsidR="00883449" w:rsidRPr="00226191" w:rsidRDefault="00883449" w:rsidP="006B6D0C">
      <w:pPr>
        <w:divId w:val="438111399"/>
      </w:pPr>
    </w:p>
    <w:p w14:paraId="5AA9E5BC" w14:textId="77777777" w:rsidR="006B6D0C" w:rsidRPr="00226191" w:rsidRDefault="006B6D0C" w:rsidP="006B6D0C">
      <w:pPr>
        <w:divId w:val="438111399"/>
      </w:pPr>
    </w:p>
    <w:p w14:paraId="42DF39D5" w14:textId="77777777" w:rsidR="006B6D0C" w:rsidRPr="00226191" w:rsidRDefault="006B6D0C">
      <w:pPr>
        <w:spacing w:after="200" w:line="276" w:lineRule="auto"/>
        <w:jc w:val="left"/>
      </w:pPr>
      <w:bookmarkStart w:id="8" w:name="_Toc397007868"/>
      <w:r w:rsidRPr="00226191">
        <w:br w:type="page"/>
      </w:r>
    </w:p>
    <w:p w14:paraId="08BA86BC" w14:textId="77777777" w:rsidR="00917D57" w:rsidRPr="00226191" w:rsidRDefault="00917D57" w:rsidP="00917D57">
      <w:pPr>
        <w:divId w:val="438111399"/>
      </w:pPr>
    </w:p>
    <w:p w14:paraId="76CF926A" w14:textId="77777777" w:rsidR="006B6D0C" w:rsidRPr="00226191" w:rsidRDefault="006B6D0C" w:rsidP="00917D57">
      <w:pPr>
        <w:divId w:val="438111399"/>
      </w:pPr>
    </w:p>
    <w:p w14:paraId="1430EE96" w14:textId="77777777" w:rsidR="00883449" w:rsidRPr="00226191" w:rsidRDefault="00883449" w:rsidP="00883449">
      <w:pPr>
        <w:pStyle w:val="Predpoglavje"/>
        <w:divId w:val="438111399"/>
        <w:sectPr w:rsidR="00883449" w:rsidRPr="00226191" w:rsidSect="000E7127">
          <w:pgSz w:w="11906" w:h="16838" w:code="9"/>
          <w:pgMar w:top="1701" w:right="1418" w:bottom="1418" w:left="1701" w:header="709" w:footer="709" w:gutter="0"/>
          <w:pgNumType w:fmt="lowerRoman"/>
          <w:cols w:space="1134"/>
          <w:docGrid w:linePitch="360"/>
        </w:sectPr>
      </w:pPr>
    </w:p>
    <w:p w14:paraId="2E1BEE1F" w14:textId="77777777" w:rsidR="00DB7696" w:rsidRPr="00226191" w:rsidRDefault="00DB7696" w:rsidP="00DB7696">
      <w:pPr>
        <w:pStyle w:val="Predpoglavje"/>
        <w:divId w:val="438111399"/>
      </w:pPr>
      <w:bookmarkStart w:id="9" w:name="_Toc118895295"/>
      <w:r w:rsidRPr="00226191">
        <w:lastRenderedPageBreak/>
        <w:t>Seznam uporabljenih okrajšav</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836"/>
      </w:tblGrid>
      <w:tr w:rsidR="00DB7696" w:rsidRPr="00226191" w14:paraId="7DFD5221" w14:textId="77777777" w:rsidTr="00DB7696">
        <w:trPr>
          <w:divId w:val="438111399"/>
          <w:trHeight w:val="283"/>
        </w:trPr>
        <w:tc>
          <w:tcPr>
            <w:tcW w:w="2093" w:type="dxa"/>
            <w:tcBorders>
              <w:top w:val="single" w:sz="4" w:space="0" w:color="auto"/>
              <w:bottom w:val="single" w:sz="4" w:space="0" w:color="auto"/>
            </w:tcBorders>
          </w:tcPr>
          <w:p w14:paraId="008AD70F" w14:textId="77777777" w:rsidR="00DB7696" w:rsidRPr="00226191" w:rsidRDefault="00DB7696" w:rsidP="00BA153C">
            <w:r w:rsidRPr="00226191">
              <w:t>Okrajšava</w:t>
            </w:r>
          </w:p>
        </w:tc>
        <w:tc>
          <w:tcPr>
            <w:tcW w:w="6836" w:type="dxa"/>
            <w:tcBorders>
              <w:top w:val="single" w:sz="4" w:space="0" w:color="auto"/>
              <w:bottom w:val="single" w:sz="4" w:space="0" w:color="auto"/>
            </w:tcBorders>
          </w:tcPr>
          <w:p w14:paraId="69690BFA" w14:textId="77777777" w:rsidR="00DB7696" w:rsidRPr="00226191" w:rsidRDefault="00DB7696" w:rsidP="00BA153C">
            <w:r w:rsidRPr="00226191">
              <w:t>Pomen</w:t>
            </w:r>
          </w:p>
        </w:tc>
      </w:tr>
      <w:tr w:rsidR="00DB7696" w:rsidRPr="00226191" w14:paraId="1B9271F1" w14:textId="77777777" w:rsidTr="00DB7696">
        <w:trPr>
          <w:divId w:val="438111399"/>
          <w:trHeight w:val="283"/>
        </w:trPr>
        <w:tc>
          <w:tcPr>
            <w:tcW w:w="2093" w:type="dxa"/>
          </w:tcPr>
          <w:p w14:paraId="7A44BF42" w14:textId="77777777" w:rsidR="00DB7696" w:rsidRPr="00226191" w:rsidRDefault="00DB7696" w:rsidP="00BA153C"/>
        </w:tc>
        <w:tc>
          <w:tcPr>
            <w:tcW w:w="6836" w:type="dxa"/>
          </w:tcPr>
          <w:p w14:paraId="3A6A502C" w14:textId="77777777" w:rsidR="00DB7696" w:rsidRPr="00226191" w:rsidRDefault="00DB7696" w:rsidP="00BA153C"/>
        </w:tc>
      </w:tr>
      <w:tr w:rsidR="00DB7696" w:rsidRPr="00226191" w14:paraId="7F2D31BB" w14:textId="77777777" w:rsidTr="00DB7696">
        <w:trPr>
          <w:divId w:val="438111399"/>
          <w:trHeight w:val="283"/>
        </w:trPr>
        <w:tc>
          <w:tcPr>
            <w:tcW w:w="2093" w:type="dxa"/>
          </w:tcPr>
          <w:p w14:paraId="5C29E8BD" w14:textId="77777777" w:rsidR="00DB7696" w:rsidRPr="00226191" w:rsidRDefault="00DB7696" w:rsidP="00BA153C">
            <w:pPr>
              <w:rPr>
                <w:color w:val="FF0000"/>
              </w:rPr>
            </w:pPr>
            <w:r w:rsidRPr="00226191">
              <w:rPr>
                <w:color w:val="FF0000"/>
              </w:rPr>
              <w:t>ACH</w:t>
            </w:r>
          </w:p>
        </w:tc>
        <w:tc>
          <w:tcPr>
            <w:tcW w:w="6836" w:type="dxa"/>
          </w:tcPr>
          <w:p w14:paraId="4ED291B8" w14:textId="77777777" w:rsidR="00DB7696" w:rsidRPr="00226191" w:rsidRDefault="00DB7696" w:rsidP="00BA153C">
            <w:pPr>
              <w:rPr>
                <w:color w:val="FF0000"/>
              </w:rPr>
            </w:pPr>
            <w:r w:rsidRPr="00226191">
              <w:rPr>
                <w:color w:val="FF0000"/>
              </w:rPr>
              <w:t>aluminijev klorhidrat, vrsta koagulanta</w:t>
            </w:r>
          </w:p>
        </w:tc>
      </w:tr>
      <w:tr w:rsidR="00DB7696" w:rsidRPr="00226191" w14:paraId="100FE4FB" w14:textId="77777777" w:rsidTr="00DB7696">
        <w:trPr>
          <w:divId w:val="438111399"/>
          <w:trHeight w:val="283"/>
        </w:trPr>
        <w:tc>
          <w:tcPr>
            <w:tcW w:w="2093" w:type="dxa"/>
          </w:tcPr>
          <w:p w14:paraId="03D9D6BD" w14:textId="77777777" w:rsidR="00DB7696" w:rsidRPr="00226191" w:rsidRDefault="00DB7696" w:rsidP="00BA153C">
            <w:pPr>
              <w:rPr>
                <w:color w:val="FF0000"/>
              </w:rPr>
            </w:pPr>
            <w:r w:rsidRPr="00226191">
              <w:rPr>
                <w:color w:val="FF0000"/>
              </w:rPr>
              <w:t>COD</w:t>
            </w:r>
            <w:r w:rsidRPr="00226191">
              <w:rPr>
                <w:color w:val="FF0000"/>
                <w:vertAlign w:val="subscript"/>
              </w:rPr>
              <w:t>Mn</w:t>
            </w:r>
          </w:p>
        </w:tc>
        <w:tc>
          <w:tcPr>
            <w:tcW w:w="6836" w:type="dxa"/>
          </w:tcPr>
          <w:p w14:paraId="570FB141" w14:textId="77777777" w:rsidR="00DB7696" w:rsidRPr="00226191" w:rsidRDefault="00DB7696" w:rsidP="00BA153C">
            <w:pPr>
              <w:rPr>
                <w:color w:val="FF0000"/>
              </w:rPr>
            </w:pPr>
            <w:r w:rsidRPr="00226191">
              <w:rPr>
                <w:color w:val="FF0000"/>
              </w:rPr>
              <w:t>ekvivalent kisika, potrebnega za oksidacijo organske vsebine vzorca z uporabo trivalentnega mangana (angl.</w:t>
            </w:r>
            <w:r w:rsidRPr="00226191">
              <w:rPr>
                <w:i/>
                <w:color w:val="FF0000"/>
              </w:rPr>
              <w:t xml:space="preserve"> Chemical Oxygen Demand</w:t>
            </w:r>
            <w:r w:rsidRPr="00226191">
              <w:rPr>
                <w:color w:val="FF0000"/>
              </w:rPr>
              <w:t>)</w:t>
            </w:r>
          </w:p>
        </w:tc>
      </w:tr>
      <w:tr w:rsidR="00DB7696" w:rsidRPr="00226191" w14:paraId="63A98349" w14:textId="77777777" w:rsidTr="00DB7696">
        <w:trPr>
          <w:divId w:val="438111399"/>
          <w:trHeight w:val="283"/>
        </w:trPr>
        <w:tc>
          <w:tcPr>
            <w:tcW w:w="2093" w:type="dxa"/>
          </w:tcPr>
          <w:p w14:paraId="4CD026E8" w14:textId="77777777" w:rsidR="00DB7696" w:rsidRPr="00226191" w:rsidRDefault="00DB7696" w:rsidP="00BA153C">
            <w:pPr>
              <w:rPr>
                <w:color w:val="FF0000"/>
              </w:rPr>
            </w:pPr>
            <w:r w:rsidRPr="00226191">
              <w:rPr>
                <w:color w:val="FF0000"/>
              </w:rPr>
              <w:t>GAC</w:t>
            </w:r>
          </w:p>
        </w:tc>
        <w:tc>
          <w:tcPr>
            <w:tcW w:w="6836" w:type="dxa"/>
          </w:tcPr>
          <w:p w14:paraId="6871752F" w14:textId="77777777" w:rsidR="00DB7696" w:rsidRPr="00226191" w:rsidRDefault="00DB7696" w:rsidP="00BA153C">
            <w:pPr>
              <w:rPr>
                <w:color w:val="FF0000"/>
              </w:rPr>
            </w:pPr>
            <w:r w:rsidRPr="00226191">
              <w:rPr>
                <w:color w:val="FF0000"/>
              </w:rPr>
              <w:t>aktivno oglje v granulah (angl.</w:t>
            </w:r>
            <w:r w:rsidRPr="00226191">
              <w:rPr>
                <w:i/>
                <w:color w:val="FF0000"/>
              </w:rPr>
              <w:t xml:space="preserve"> Granular Activated Carbon</w:t>
            </w:r>
            <w:r w:rsidRPr="00226191">
              <w:rPr>
                <w:color w:val="FF0000"/>
              </w:rPr>
              <w:t>)</w:t>
            </w:r>
          </w:p>
        </w:tc>
      </w:tr>
      <w:tr w:rsidR="00DB7696" w:rsidRPr="00226191" w14:paraId="24D3D8BB" w14:textId="77777777" w:rsidTr="00DB7696">
        <w:trPr>
          <w:divId w:val="438111399"/>
          <w:trHeight w:val="283"/>
        </w:trPr>
        <w:tc>
          <w:tcPr>
            <w:tcW w:w="2093" w:type="dxa"/>
          </w:tcPr>
          <w:p w14:paraId="791E60FB" w14:textId="77777777" w:rsidR="00DB7696" w:rsidRPr="00226191" w:rsidRDefault="00DB7696" w:rsidP="00BA153C">
            <w:pPr>
              <w:rPr>
                <w:color w:val="FF0000"/>
              </w:rPr>
            </w:pPr>
            <w:r w:rsidRPr="00226191">
              <w:rPr>
                <w:color w:val="FF0000"/>
              </w:rPr>
              <w:t>MF</w:t>
            </w:r>
          </w:p>
        </w:tc>
        <w:tc>
          <w:tcPr>
            <w:tcW w:w="6836" w:type="dxa"/>
          </w:tcPr>
          <w:p w14:paraId="1D7B78BE" w14:textId="77777777" w:rsidR="00DB7696" w:rsidRPr="00226191" w:rsidRDefault="00DB7696" w:rsidP="00BA153C">
            <w:pPr>
              <w:rPr>
                <w:color w:val="FF0000"/>
              </w:rPr>
            </w:pPr>
            <w:r w:rsidRPr="00226191">
              <w:rPr>
                <w:color w:val="FF0000"/>
              </w:rPr>
              <w:t>Mikrofiltracija</w:t>
            </w:r>
          </w:p>
        </w:tc>
      </w:tr>
      <w:tr w:rsidR="00DB7696" w:rsidRPr="00226191" w14:paraId="6FD0A8EB" w14:textId="77777777" w:rsidTr="00DB7696">
        <w:trPr>
          <w:divId w:val="438111399"/>
          <w:trHeight w:val="283"/>
        </w:trPr>
        <w:tc>
          <w:tcPr>
            <w:tcW w:w="2093" w:type="dxa"/>
          </w:tcPr>
          <w:p w14:paraId="6E2E5140" w14:textId="77777777" w:rsidR="00DB7696" w:rsidRPr="00226191" w:rsidRDefault="00DB7696" w:rsidP="00BA153C">
            <w:pPr>
              <w:rPr>
                <w:color w:val="FF0000"/>
              </w:rPr>
            </w:pPr>
            <w:r w:rsidRPr="00226191">
              <w:rPr>
                <w:color w:val="FF0000"/>
              </w:rPr>
              <w:t>NF</w:t>
            </w:r>
          </w:p>
        </w:tc>
        <w:tc>
          <w:tcPr>
            <w:tcW w:w="6836" w:type="dxa"/>
          </w:tcPr>
          <w:p w14:paraId="01F003DB" w14:textId="77777777" w:rsidR="00DB7696" w:rsidRPr="00226191" w:rsidRDefault="00DB7696" w:rsidP="00BA153C">
            <w:pPr>
              <w:rPr>
                <w:color w:val="FF0000"/>
              </w:rPr>
            </w:pPr>
            <w:r w:rsidRPr="00226191">
              <w:rPr>
                <w:color w:val="FF0000"/>
              </w:rPr>
              <w:t>nanofiltracija</w:t>
            </w:r>
          </w:p>
        </w:tc>
      </w:tr>
      <w:tr w:rsidR="00DB7696" w:rsidRPr="00226191" w14:paraId="414D8AD2" w14:textId="77777777" w:rsidTr="00DB7696">
        <w:trPr>
          <w:divId w:val="438111399"/>
          <w:trHeight w:val="283"/>
        </w:trPr>
        <w:tc>
          <w:tcPr>
            <w:tcW w:w="2093" w:type="dxa"/>
          </w:tcPr>
          <w:p w14:paraId="32ED40B3" w14:textId="77777777" w:rsidR="00DB7696" w:rsidRPr="00226191" w:rsidRDefault="00DB7696" w:rsidP="00BA153C">
            <w:pPr>
              <w:rPr>
                <w:color w:val="FF0000"/>
              </w:rPr>
            </w:pPr>
            <w:r w:rsidRPr="00226191">
              <w:rPr>
                <w:color w:val="FF0000"/>
              </w:rPr>
              <w:t>PAC</w:t>
            </w:r>
          </w:p>
        </w:tc>
        <w:tc>
          <w:tcPr>
            <w:tcW w:w="6836" w:type="dxa"/>
          </w:tcPr>
          <w:p w14:paraId="52D7F136" w14:textId="77777777" w:rsidR="00DB7696" w:rsidRPr="00226191" w:rsidRDefault="00DB7696" w:rsidP="00BA153C">
            <w:pPr>
              <w:rPr>
                <w:color w:val="FF0000"/>
              </w:rPr>
            </w:pPr>
            <w:r w:rsidRPr="00226191">
              <w:rPr>
                <w:color w:val="FF0000"/>
              </w:rPr>
              <w:t>aktivno oglje v prahu (angl.</w:t>
            </w:r>
            <w:r w:rsidRPr="00226191">
              <w:rPr>
                <w:i/>
                <w:color w:val="FF0000"/>
              </w:rPr>
              <w:t xml:space="preserve"> Powder Activated Carbon</w:t>
            </w:r>
            <w:r w:rsidRPr="00226191">
              <w:rPr>
                <w:color w:val="FF0000"/>
              </w:rPr>
              <w:t>)</w:t>
            </w:r>
          </w:p>
        </w:tc>
      </w:tr>
      <w:tr w:rsidR="00DB7696" w:rsidRPr="00226191" w14:paraId="7E1ACD57" w14:textId="77777777" w:rsidTr="00DB7696">
        <w:trPr>
          <w:divId w:val="438111399"/>
          <w:trHeight w:val="283"/>
        </w:trPr>
        <w:tc>
          <w:tcPr>
            <w:tcW w:w="2093" w:type="dxa"/>
          </w:tcPr>
          <w:p w14:paraId="56D36AD6" w14:textId="77777777" w:rsidR="00DB7696" w:rsidRPr="00226191" w:rsidRDefault="00DB7696" w:rsidP="00BA153C">
            <w:pPr>
              <w:rPr>
                <w:color w:val="FF0000"/>
              </w:rPr>
            </w:pPr>
            <w:r w:rsidRPr="00226191">
              <w:rPr>
                <w:color w:val="FF0000"/>
              </w:rPr>
              <w:t>RO</w:t>
            </w:r>
          </w:p>
        </w:tc>
        <w:tc>
          <w:tcPr>
            <w:tcW w:w="6836" w:type="dxa"/>
          </w:tcPr>
          <w:p w14:paraId="07B677B3" w14:textId="77777777" w:rsidR="00DB7696" w:rsidRPr="00226191" w:rsidRDefault="00DB7696" w:rsidP="00BA153C">
            <w:pPr>
              <w:rPr>
                <w:color w:val="FF0000"/>
              </w:rPr>
            </w:pPr>
            <w:r w:rsidRPr="00226191">
              <w:rPr>
                <w:color w:val="FF0000"/>
              </w:rPr>
              <w:t>reverzna osmoza</w:t>
            </w:r>
          </w:p>
        </w:tc>
      </w:tr>
      <w:tr w:rsidR="00DB7696" w:rsidRPr="00226191" w14:paraId="464C4B28" w14:textId="77777777" w:rsidTr="00DB7696">
        <w:trPr>
          <w:divId w:val="438111399"/>
          <w:trHeight w:val="283"/>
        </w:trPr>
        <w:tc>
          <w:tcPr>
            <w:tcW w:w="2093" w:type="dxa"/>
          </w:tcPr>
          <w:p w14:paraId="65446F1A" w14:textId="77777777" w:rsidR="00DB7696" w:rsidRPr="00226191" w:rsidRDefault="00DB7696" w:rsidP="00BA153C">
            <w:pPr>
              <w:rPr>
                <w:color w:val="FF0000"/>
              </w:rPr>
            </w:pPr>
            <w:r w:rsidRPr="00226191">
              <w:rPr>
                <w:color w:val="FF0000"/>
              </w:rPr>
              <w:t>SCADA</w:t>
            </w:r>
          </w:p>
        </w:tc>
        <w:tc>
          <w:tcPr>
            <w:tcW w:w="6836" w:type="dxa"/>
          </w:tcPr>
          <w:p w14:paraId="0D6712E3" w14:textId="77777777" w:rsidR="00DB7696" w:rsidRPr="00226191" w:rsidRDefault="00DB7696" w:rsidP="00BA153C">
            <w:pPr>
              <w:rPr>
                <w:color w:val="FF0000"/>
              </w:rPr>
            </w:pPr>
            <w:r w:rsidRPr="00226191">
              <w:rPr>
                <w:color w:val="FF0000"/>
              </w:rPr>
              <w:t>sistem za nadzor in zajemanje podatkov (angl.</w:t>
            </w:r>
            <w:r w:rsidRPr="00226191">
              <w:rPr>
                <w:i/>
                <w:color w:val="FF0000"/>
              </w:rPr>
              <w:t xml:space="preserve"> Supervisory Control And Data Acquisition</w:t>
            </w:r>
            <w:r w:rsidRPr="00226191">
              <w:rPr>
                <w:color w:val="FF0000"/>
              </w:rPr>
              <w:t>)</w:t>
            </w:r>
          </w:p>
        </w:tc>
      </w:tr>
      <w:tr w:rsidR="00DB7696" w:rsidRPr="00226191" w14:paraId="047C5640" w14:textId="77777777" w:rsidTr="00DB7696">
        <w:trPr>
          <w:divId w:val="438111399"/>
          <w:trHeight w:val="283"/>
        </w:trPr>
        <w:tc>
          <w:tcPr>
            <w:tcW w:w="2093" w:type="dxa"/>
          </w:tcPr>
          <w:p w14:paraId="77EC1C50" w14:textId="77777777" w:rsidR="00DB7696" w:rsidRPr="00226191" w:rsidRDefault="00DB7696" w:rsidP="00BA153C">
            <w:pPr>
              <w:rPr>
                <w:color w:val="FF0000"/>
              </w:rPr>
            </w:pPr>
            <w:r w:rsidRPr="00226191">
              <w:rPr>
                <w:color w:val="FF0000"/>
              </w:rPr>
              <w:t>TOC</w:t>
            </w:r>
          </w:p>
        </w:tc>
        <w:tc>
          <w:tcPr>
            <w:tcW w:w="6836" w:type="dxa"/>
          </w:tcPr>
          <w:p w14:paraId="380720A6" w14:textId="77777777" w:rsidR="00DB7696" w:rsidRPr="00226191" w:rsidRDefault="00DB7696" w:rsidP="00BA153C">
            <w:pPr>
              <w:rPr>
                <w:color w:val="FF0000"/>
              </w:rPr>
            </w:pPr>
            <w:r w:rsidRPr="00226191">
              <w:rPr>
                <w:color w:val="FF0000"/>
              </w:rPr>
              <w:t>skupna količina vseh organskih spojin v vzorcu (angl.</w:t>
            </w:r>
            <w:r w:rsidRPr="00226191">
              <w:rPr>
                <w:i/>
                <w:color w:val="FF0000"/>
              </w:rPr>
              <w:t xml:space="preserve"> Total Organic Carbon</w:t>
            </w:r>
            <w:r w:rsidRPr="00226191">
              <w:rPr>
                <w:color w:val="FF0000"/>
              </w:rPr>
              <w:t>)</w:t>
            </w:r>
          </w:p>
        </w:tc>
      </w:tr>
      <w:tr w:rsidR="00DB7696" w:rsidRPr="00226191" w14:paraId="70069BC7" w14:textId="77777777" w:rsidTr="00DB7696">
        <w:trPr>
          <w:divId w:val="438111399"/>
          <w:trHeight w:val="283"/>
        </w:trPr>
        <w:tc>
          <w:tcPr>
            <w:tcW w:w="2093" w:type="dxa"/>
          </w:tcPr>
          <w:p w14:paraId="310595D7" w14:textId="77777777" w:rsidR="00DB7696" w:rsidRPr="00226191" w:rsidRDefault="00DB7696" w:rsidP="00BA153C">
            <w:pPr>
              <w:rPr>
                <w:color w:val="FF0000"/>
              </w:rPr>
            </w:pPr>
            <w:r w:rsidRPr="00226191">
              <w:rPr>
                <w:color w:val="FF0000"/>
              </w:rPr>
              <w:t>TSS</w:t>
            </w:r>
          </w:p>
        </w:tc>
        <w:tc>
          <w:tcPr>
            <w:tcW w:w="6836" w:type="dxa"/>
          </w:tcPr>
          <w:p w14:paraId="3E52229C" w14:textId="77777777" w:rsidR="00DB7696" w:rsidRPr="00226191" w:rsidRDefault="00DB7696" w:rsidP="00BA153C">
            <w:pPr>
              <w:rPr>
                <w:color w:val="FF0000"/>
              </w:rPr>
            </w:pPr>
            <w:r w:rsidRPr="00226191">
              <w:rPr>
                <w:color w:val="FF0000"/>
              </w:rPr>
              <w:t>količina vseh suspendiranih trdnih delcev v vzorcu (angl.</w:t>
            </w:r>
            <w:r w:rsidRPr="00226191">
              <w:rPr>
                <w:i/>
                <w:color w:val="FF0000"/>
              </w:rPr>
              <w:t xml:space="preserve"> Total Suspended Solids</w:t>
            </w:r>
            <w:r w:rsidRPr="00226191">
              <w:rPr>
                <w:color w:val="FF0000"/>
              </w:rPr>
              <w:t>)</w:t>
            </w:r>
          </w:p>
        </w:tc>
      </w:tr>
      <w:tr w:rsidR="00DB7696" w:rsidRPr="00226191" w14:paraId="763ABDB2" w14:textId="77777777" w:rsidTr="00DB7696">
        <w:trPr>
          <w:divId w:val="438111399"/>
          <w:trHeight w:val="283"/>
        </w:trPr>
        <w:tc>
          <w:tcPr>
            <w:tcW w:w="2093" w:type="dxa"/>
          </w:tcPr>
          <w:p w14:paraId="48930AB8" w14:textId="77777777" w:rsidR="00DB7696" w:rsidRPr="00226191" w:rsidRDefault="00DB7696" w:rsidP="00BA153C">
            <w:pPr>
              <w:rPr>
                <w:color w:val="FF0000"/>
              </w:rPr>
            </w:pPr>
            <w:r w:rsidRPr="00226191">
              <w:rPr>
                <w:color w:val="FF0000"/>
              </w:rPr>
              <w:t>UF</w:t>
            </w:r>
          </w:p>
        </w:tc>
        <w:tc>
          <w:tcPr>
            <w:tcW w:w="6836" w:type="dxa"/>
          </w:tcPr>
          <w:p w14:paraId="4C0EFE33" w14:textId="77777777" w:rsidR="00DB7696" w:rsidRPr="00226191" w:rsidRDefault="00DB7696" w:rsidP="00BA153C">
            <w:pPr>
              <w:rPr>
                <w:color w:val="FF0000"/>
              </w:rPr>
            </w:pPr>
            <w:r w:rsidRPr="00226191">
              <w:rPr>
                <w:color w:val="FF0000"/>
              </w:rPr>
              <w:t>ultrafiltracija</w:t>
            </w:r>
          </w:p>
        </w:tc>
      </w:tr>
    </w:tbl>
    <w:p w14:paraId="468C4755" w14:textId="77777777" w:rsidR="00DB7696" w:rsidRPr="00226191" w:rsidRDefault="00DB7696" w:rsidP="00DB7696">
      <w:pPr>
        <w:divId w:val="438111399"/>
      </w:pPr>
    </w:p>
    <w:p w14:paraId="0E99507D" w14:textId="77777777" w:rsidR="00DB7696" w:rsidRPr="00226191" w:rsidRDefault="00DB7696" w:rsidP="00DB7696">
      <w:pPr>
        <w:divId w:val="438111399"/>
      </w:pPr>
    </w:p>
    <w:p w14:paraId="2AB17F43" w14:textId="77777777" w:rsidR="00DB7696" w:rsidRPr="00226191" w:rsidRDefault="00DB7696" w:rsidP="00DB7696">
      <w:pPr>
        <w:spacing w:after="200" w:line="276" w:lineRule="auto"/>
        <w:jc w:val="left"/>
        <w:divId w:val="438111399"/>
      </w:pPr>
      <w:r w:rsidRPr="00226191">
        <w:br w:type="page"/>
      </w:r>
    </w:p>
    <w:p w14:paraId="31164C22" w14:textId="77777777" w:rsidR="00883449" w:rsidRPr="00226191" w:rsidRDefault="00883449" w:rsidP="00917D57">
      <w:pPr>
        <w:divId w:val="438111399"/>
      </w:pPr>
    </w:p>
    <w:p w14:paraId="19516620" w14:textId="77777777" w:rsidR="006B6D0C" w:rsidRPr="00226191" w:rsidRDefault="006B6D0C" w:rsidP="005402B2">
      <w:pPr>
        <w:pStyle w:val="Title"/>
        <w:divId w:val="438111399"/>
        <w:sectPr w:rsidR="006B6D0C" w:rsidRPr="00226191" w:rsidSect="000E7127">
          <w:pgSz w:w="11906" w:h="16838" w:code="9"/>
          <w:pgMar w:top="1701" w:right="1418" w:bottom="1418" w:left="1701" w:header="709" w:footer="709" w:gutter="0"/>
          <w:pgNumType w:fmt="lowerRoman"/>
          <w:cols w:space="1134"/>
          <w:docGrid w:linePitch="360"/>
        </w:sectPr>
      </w:pPr>
    </w:p>
    <w:p w14:paraId="62C797BD" w14:textId="77777777" w:rsidR="006E5CC6" w:rsidRPr="00226191" w:rsidRDefault="007E165F" w:rsidP="000D0FBF">
      <w:pPr>
        <w:pStyle w:val="Heading1"/>
        <w:divId w:val="438111399"/>
      </w:pPr>
      <w:bookmarkStart w:id="10" w:name="_Ref411432271"/>
      <w:bookmarkStart w:id="11" w:name="_Toc118895296"/>
      <w:r w:rsidRPr="00226191">
        <w:lastRenderedPageBreak/>
        <w:t>Uvod</w:t>
      </w:r>
      <w:bookmarkEnd w:id="5"/>
      <w:bookmarkEnd w:id="8"/>
      <w:bookmarkEnd w:id="10"/>
      <w:bookmarkEnd w:id="11"/>
    </w:p>
    <w:p w14:paraId="1E151DC1" w14:textId="77777777" w:rsidR="00DD580C" w:rsidRPr="00226191" w:rsidRDefault="00DD580C" w:rsidP="00E344BE">
      <w:pPr>
        <w:pStyle w:val="Heading2"/>
        <w:divId w:val="438111399"/>
      </w:pPr>
      <w:bookmarkStart w:id="12" w:name="_Toc118895297"/>
      <w:bookmarkStart w:id="13" w:name="OLE_LINK5"/>
      <w:r w:rsidRPr="00226191">
        <w:t>Ozadje problema</w:t>
      </w:r>
      <w:bookmarkEnd w:id="12"/>
    </w:p>
    <w:bookmarkEnd w:id="13"/>
    <w:p w14:paraId="1305879D" w14:textId="77777777" w:rsidR="004E311A" w:rsidRPr="00226191" w:rsidRDefault="004E311A" w:rsidP="004E311A">
      <w:pPr>
        <w:divId w:val="438111399"/>
        <w:rPr>
          <w:rStyle w:val="rynqvb"/>
        </w:rPr>
      </w:pPr>
      <w:r w:rsidRPr="00226191">
        <w:t xml:space="preserve">Dvofazni tok se nanaša na tok dveh različnih faz, kjer vsaka faza predstavlja del mase oziroma prostornine celotne snovi, ki se pretaka v kanalu. Pojavi se lahko v eno- ali več-komponentnem sistemu. </w:t>
      </w:r>
      <w:r w:rsidRPr="00226191">
        <w:rPr>
          <w:rStyle w:val="rynqvb"/>
        </w:rPr>
        <w:t xml:space="preserve">Obstaja lahko kot kombinacija trdne, plinaste in/ali kapljevinaste faze, medtem ko se v praktičnih aplikacijah najpogosteje pojavlja kot kombinacija plina in kapljevine. </w:t>
      </w:r>
    </w:p>
    <w:p w14:paraId="148E6846" w14:textId="77777777" w:rsidR="004E311A" w:rsidRPr="00226191" w:rsidRDefault="004E311A" w:rsidP="004E311A">
      <w:pPr>
        <w:divId w:val="438111399"/>
      </w:pPr>
    </w:p>
    <w:p w14:paraId="56304330" w14:textId="77777777" w:rsidR="004E311A" w:rsidRPr="00226191" w:rsidRDefault="004E311A" w:rsidP="004E311A">
      <w:pPr>
        <w:divId w:val="438111399"/>
      </w:pPr>
      <w:r w:rsidRPr="00226191">
        <w:t>Dvofazni tok plinaste in kapljevinaste faze se pojavlja v več režimih, ki ga določata hitrosti in volumska deleža obeh faz. Eden od režimov dvofaznega toka je čepasti tok. Sestavljajo ga večje prekinjene plinske strukture (mehurji), ki zapolnejo skoraj celotno prostornino kanala, obdaja jih pa tanka plast kapljevinaste faze. Posamezne mehurje ločujejo “čepi” kapljevinaste</w:t>
      </w:r>
      <w:ins w:id="14" w:author="ziga" w:date="2023-07-17T15:03:00Z">
        <w:r w:rsidRPr="00226191">
          <w:t xml:space="preserve"> </w:t>
        </w:r>
      </w:ins>
      <w:r w:rsidRPr="00226191">
        <w:t>faze. Te plinske strukture se imenujejo tudi Taylorjevi mehurji in imajo različne oblike, odvisno od lastnosti plinske in tekočinske faze. Čepasti tok se pojavlja v številnih praktičnih situacijah, kot na primer pri pridobivanju ogljikovodikov v vrtinah in njihovem transportu, proizvodnji pare v uparjalnikih ali v sistemu zasilnega hlajenja sredice jedrskih reaktorjev.</w:t>
      </w:r>
    </w:p>
    <w:p w14:paraId="0311C9E8" w14:textId="77777777" w:rsidR="00B928E4" w:rsidRPr="00226191" w:rsidRDefault="00B928E4" w:rsidP="00E40EC3">
      <w:pPr>
        <w:divId w:val="438111399"/>
      </w:pPr>
    </w:p>
    <w:p w14:paraId="5C7B6D52" w14:textId="77777777" w:rsidR="00B047E5" w:rsidRPr="00226191" w:rsidRDefault="00B047E5" w:rsidP="00E40EC3">
      <w:pPr>
        <w:divId w:val="438111399"/>
      </w:pPr>
    </w:p>
    <w:p w14:paraId="061DCACC" w14:textId="77777777" w:rsidR="00B31C8D" w:rsidRPr="00226191" w:rsidRDefault="00DD580C" w:rsidP="00E344BE">
      <w:pPr>
        <w:pStyle w:val="Heading2"/>
        <w:divId w:val="438111399"/>
      </w:pPr>
      <w:bookmarkStart w:id="15" w:name="_Toc397007869"/>
      <w:bookmarkStart w:id="16" w:name="_Toc118895298"/>
      <w:r w:rsidRPr="00226191">
        <w:t>C</w:t>
      </w:r>
      <w:r w:rsidR="000406CA" w:rsidRPr="00226191">
        <w:t>ilji</w:t>
      </w:r>
      <w:bookmarkEnd w:id="15"/>
      <w:bookmarkEnd w:id="16"/>
    </w:p>
    <w:p w14:paraId="3FF99CB9" w14:textId="77777777" w:rsidR="00AA4051" w:rsidRPr="00226191" w:rsidRDefault="00E40EC3" w:rsidP="00AA4051">
      <w:r w:rsidRPr="00226191">
        <w:t>Problematiko,</w:t>
      </w:r>
      <w:r w:rsidR="00DD580C" w:rsidRPr="00226191">
        <w:t xml:space="preserve"> cilje in strukturo (opis vsebine, razdelitev po poglavjih) </w:t>
      </w:r>
      <w:r w:rsidR="00127E1F" w:rsidRPr="00226191">
        <w:t>zaključnega dela</w:t>
      </w:r>
      <w:r w:rsidRPr="00226191">
        <w:t xml:space="preserve"> predstavit</w:t>
      </w:r>
      <w:r w:rsidR="00DD580C" w:rsidRPr="00226191">
        <w:t>e</w:t>
      </w:r>
      <w:r w:rsidRPr="00226191">
        <w:t xml:space="preserve"> v posebnem podpoglavju</w:t>
      </w:r>
      <w:r w:rsidR="002E3D45" w:rsidRPr="00226191">
        <w:t>.</w:t>
      </w:r>
    </w:p>
    <w:p w14:paraId="65FE29EA" w14:textId="77777777" w:rsidR="000611F0" w:rsidRPr="00226191" w:rsidRDefault="000611F0" w:rsidP="00AA4051"/>
    <w:p w14:paraId="629AE580" w14:textId="77777777" w:rsidR="00DD580C" w:rsidRPr="00226191" w:rsidRDefault="00DD580C" w:rsidP="00AA4051">
      <w:r w:rsidRPr="00226191">
        <w:t xml:space="preserve">V uvodu ne predstavljajte rezultatov in sklepov. V tem delu se osredotočite na to, kaj bo v delu predstavljeno in kako je </w:t>
      </w:r>
      <w:r w:rsidR="00127E1F" w:rsidRPr="00226191">
        <w:t>delo strukturirano</w:t>
      </w:r>
      <w:r w:rsidRPr="00226191">
        <w:t xml:space="preserve">. </w:t>
      </w:r>
      <w:r w:rsidR="00127E1F" w:rsidRPr="00226191">
        <w:t xml:space="preserve">Pišite, kaj boste delali, kaj pričakujete od teoretičnih in kaj od praktičnih raziskav ter kakšna so tveganja in nevarnosti, da teh ciljev ne boste dosegli. </w:t>
      </w:r>
      <w:r w:rsidRPr="00226191">
        <w:t>Pišite o hipotezah in ne o dobljenih rezultatih.</w:t>
      </w:r>
    </w:p>
    <w:p w14:paraId="6B634420" w14:textId="77777777" w:rsidR="00DD580C" w:rsidRPr="00226191" w:rsidRDefault="00DD580C" w:rsidP="00AA4051"/>
    <w:p w14:paraId="5A397DA7" w14:textId="77777777" w:rsidR="006B6D0C" w:rsidRPr="00226191" w:rsidRDefault="006B6D0C" w:rsidP="00AA4051"/>
    <w:p w14:paraId="6A965D96" w14:textId="77777777" w:rsidR="00DD580C" w:rsidRPr="00226191" w:rsidRDefault="00DD580C" w:rsidP="00E344BE">
      <w:pPr>
        <w:pStyle w:val="Heading2"/>
      </w:pPr>
      <w:bookmarkStart w:id="17" w:name="_Toc118895299"/>
      <w:r w:rsidRPr="00226191">
        <w:t>Navodilo za uporabo predloge za zaključne naloge</w:t>
      </w:r>
      <w:bookmarkEnd w:id="17"/>
    </w:p>
    <w:p w14:paraId="25912F3E" w14:textId="77777777" w:rsidR="00DD580C" w:rsidRPr="00226191" w:rsidRDefault="00DD580C" w:rsidP="00DD580C">
      <w:r w:rsidRPr="00226191">
        <w:lastRenderedPageBreak/>
        <w:t xml:space="preserve">V tej predlogi je </w:t>
      </w:r>
      <w:r w:rsidRPr="00226191">
        <w:rPr>
          <w:b/>
        </w:rPr>
        <w:t>v nevsebinskem delu</w:t>
      </w:r>
      <w:r w:rsidRPr="00226191">
        <w:t xml:space="preserve"> zaključne naloge (do strani xxvi) z </w:t>
      </w:r>
      <w:r w:rsidRPr="00226191">
        <w:rPr>
          <w:b/>
        </w:rPr>
        <w:t>rdečo barvo</w:t>
      </w:r>
      <w:r w:rsidRPr="00226191">
        <w:t xml:space="preserve"> obarvan tisti del besedila, ki ga mora študent oz. študentka spremeniti, da bo ustrezal njegovim oz. njenim podatkom ter podatkom o njegovi oz. njeni zaključni nalogi. Kazalo vsebine, Kazalo slik ter Kazalo preglednic je po zaključku pisanja potrebno le osvežiti (pri tem upoštevajte navodila, ki so zapisana v poglavju </w:t>
      </w:r>
      <w:r w:rsidRPr="00226191">
        <w:rPr>
          <w:i/>
        </w:rPr>
        <w:fldChar w:fldCharType="begin"/>
      </w:r>
      <w:r w:rsidRPr="00226191">
        <w:rPr>
          <w:i/>
        </w:rPr>
        <w:instrText xml:space="preserve"> REF _Ref411954360 \r \h  \* MERGEFORMAT </w:instrText>
      </w:r>
      <w:r w:rsidRPr="00226191">
        <w:rPr>
          <w:i/>
        </w:rPr>
      </w:r>
      <w:r w:rsidRPr="00226191">
        <w:rPr>
          <w:i/>
        </w:rPr>
        <w:fldChar w:fldCharType="separate"/>
      </w:r>
      <w:r w:rsidR="00E344BE" w:rsidRPr="00226191">
        <w:rPr>
          <w:i/>
        </w:rPr>
        <w:t>1.3.1</w:t>
      </w:r>
      <w:r w:rsidRPr="00226191">
        <w:rPr>
          <w:i/>
        </w:rPr>
        <w:fldChar w:fldCharType="end"/>
      </w:r>
      <w:r w:rsidRPr="00226191">
        <w:rPr>
          <w:i/>
        </w:rPr>
        <w:t> </w:t>
      </w:r>
      <w:r w:rsidRPr="00226191">
        <w:rPr>
          <w:i/>
        </w:rPr>
        <w:fldChar w:fldCharType="begin"/>
      </w:r>
      <w:r w:rsidRPr="00226191">
        <w:rPr>
          <w:i/>
        </w:rPr>
        <w:instrText xml:space="preserve"> REF _Ref411954360 \h  \* MERGEFORMAT </w:instrText>
      </w:r>
      <w:r w:rsidRPr="00226191">
        <w:rPr>
          <w:i/>
        </w:rPr>
      </w:r>
      <w:r w:rsidRPr="00226191">
        <w:rPr>
          <w:i/>
        </w:rPr>
        <w:fldChar w:fldCharType="separate"/>
      </w:r>
      <w:r w:rsidR="009F53BE" w:rsidRPr="00226191">
        <w:rPr>
          <w:i/>
        </w:rPr>
        <w:t>Uporaba prednastavljenih slogov v predlogi</w:t>
      </w:r>
      <w:r w:rsidRPr="00226191">
        <w:rPr>
          <w:i/>
        </w:rPr>
        <w:fldChar w:fldCharType="end"/>
      </w:r>
      <w:r w:rsidRPr="00226191">
        <w:t>. Celotno besedilo naloge (vključno z nevsebinskim delom – do strani xxvi) mo</w:t>
      </w:r>
      <w:r w:rsidR="000046DE" w:rsidRPr="00226191">
        <w:t>ra biti na koncu obarvano črno!</w:t>
      </w:r>
    </w:p>
    <w:p w14:paraId="4DCE18A4" w14:textId="77777777" w:rsidR="00DD580C" w:rsidRPr="00226191" w:rsidRDefault="00DD580C" w:rsidP="00DD580C"/>
    <w:p w14:paraId="7694317A" w14:textId="77777777" w:rsidR="00DD580C" w:rsidRPr="00226191" w:rsidRDefault="00DD580C" w:rsidP="00DD580C">
      <w:r w:rsidRPr="00226191">
        <w:t xml:space="preserve">V tej predlogi so </w:t>
      </w:r>
      <w:r w:rsidRPr="00226191">
        <w:rPr>
          <w:b/>
        </w:rPr>
        <w:t>v vsebinskem delu</w:t>
      </w:r>
      <w:r w:rsidRPr="00226191">
        <w:t xml:space="preserve"> zaključne naloge navodila in primeri za oblikovanje zaključne naloge. Cel</w:t>
      </w:r>
      <w:r w:rsidR="00127E1F" w:rsidRPr="00226191">
        <w:t>otno besedilo (ostanejo</w:t>
      </w:r>
      <w:r w:rsidRPr="00226191">
        <w:t xml:space="preserve"> glavni naslovi: </w:t>
      </w:r>
      <w:r w:rsidRPr="00226191">
        <w:rPr>
          <w:i/>
        </w:rPr>
        <w:t>Uvod</w:t>
      </w:r>
      <w:r w:rsidRPr="00226191">
        <w:t xml:space="preserve">, </w:t>
      </w:r>
      <w:r w:rsidRPr="00226191">
        <w:rPr>
          <w:i/>
        </w:rPr>
        <w:t>Teoretične osnove in pregled literature</w:t>
      </w:r>
      <w:r w:rsidRPr="00226191">
        <w:t xml:space="preserve"> itn.) mora študent oz. študenta nadomestiti z besedilom, ki vsebinsko ustreza njegovi oz. njeni zaključni nalogi.</w:t>
      </w:r>
    </w:p>
    <w:p w14:paraId="2E3B16B9" w14:textId="77777777" w:rsidR="00DD580C" w:rsidRPr="00226191" w:rsidRDefault="00DD580C" w:rsidP="00DD580C"/>
    <w:p w14:paraId="2BE3855C" w14:textId="77777777" w:rsidR="00DD580C" w:rsidRPr="00226191" w:rsidRDefault="00DD580C" w:rsidP="00DD580C"/>
    <w:p w14:paraId="527FDF35" w14:textId="77777777" w:rsidR="00DD580C" w:rsidRPr="00226191" w:rsidRDefault="00DD580C" w:rsidP="00E344BE">
      <w:pPr>
        <w:pStyle w:val="Heading3"/>
      </w:pPr>
      <w:bookmarkStart w:id="18" w:name="_Ref411954360"/>
      <w:bookmarkStart w:id="19" w:name="_Toc118895300"/>
      <w:r w:rsidRPr="00226191">
        <w:t>Uporaba prednastavljenih slogov v predlogi</w:t>
      </w:r>
      <w:bookmarkEnd w:id="18"/>
      <w:bookmarkEnd w:id="19"/>
    </w:p>
    <w:p w14:paraId="0EA2C45B" w14:textId="77777777" w:rsidR="00DD580C" w:rsidRPr="00226191" w:rsidRDefault="00DD580C" w:rsidP="00DD580C">
      <w:r w:rsidRPr="00226191">
        <w:t xml:space="preserve">Za pisanje zaključne naloge uporabljajte to predlogo, v kateri so že </w:t>
      </w:r>
      <w:r w:rsidRPr="00226191">
        <w:rPr>
          <w:b/>
        </w:rPr>
        <w:t>prednastavljeni slogi</w:t>
      </w:r>
      <w:r w:rsidRPr="00226191">
        <w:t xml:space="preserve"> za poenotenje končne oblike zaključnih nalog na FS. </w:t>
      </w:r>
    </w:p>
    <w:p w14:paraId="15539135" w14:textId="77777777" w:rsidR="00DD580C" w:rsidRPr="00226191" w:rsidRDefault="00DD580C" w:rsidP="00DD580C"/>
    <w:p w14:paraId="41F64FEE" w14:textId="77777777" w:rsidR="00DD580C" w:rsidRPr="00226191" w:rsidRDefault="00DD580C" w:rsidP="00DD580C">
      <w:r w:rsidRPr="00226191">
        <w:t>Kot je razvidno v seznamu 'Slogi' v zavihku 'Osnovno' (ang</w:t>
      </w:r>
      <w:r w:rsidR="00703817" w:rsidRPr="00226191">
        <w:t>l</w:t>
      </w:r>
      <w:r w:rsidRPr="00226191">
        <w:t>. '</w:t>
      </w:r>
      <w:r w:rsidRPr="00226191">
        <w:rPr>
          <w:i/>
        </w:rPr>
        <w:t>Home</w:t>
      </w:r>
      <w:r w:rsidRPr="00226191">
        <w:t>' -&gt; '</w:t>
      </w:r>
      <w:r w:rsidRPr="00226191">
        <w:rPr>
          <w:i/>
        </w:rPr>
        <w:t>Styles</w:t>
      </w:r>
      <w:r w:rsidRPr="00226191">
        <w:t>') se izbere:</w:t>
      </w:r>
    </w:p>
    <w:p w14:paraId="216547B6" w14:textId="77777777" w:rsidR="00DD580C" w:rsidRPr="00226191" w:rsidRDefault="00DD580C" w:rsidP="00DD580C">
      <w:pPr>
        <w:pStyle w:val="ListParagraph"/>
      </w:pPr>
      <w:r w:rsidRPr="00226191">
        <w:t>'Normal' za glavnino besedila,</w:t>
      </w:r>
    </w:p>
    <w:p w14:paraId="457CDA52" w14:textId="77777777" w:rsidR="00DD580C" w:rsidRPr="00226191" w:rsidRDefault="00DD580C" w:rsidP="00DD580C">
      <w:pPr>
        <w:pStyle w:val="ListParagraph"/>
      </w:pPr>
      <w:r w:rsidRPr="00226191">
        <w:t>'Predpoglavje' za naslove v formalnem delu naloge na str. v–xxv (npr. Izvleček),</w:t>
      </w:r>
    </w:p>
    <w:p w14:paraId="61D06762" w14:textId="77777777" w:rsidR="00DD580C" w:rsidRPr="00226191" w:rsidRDefault="00DD580C" w:rsidP="00DD580C">
      <w:pPr>
        <w:pStyle w:val="ListParagraph"/>
      </w:pPr>
      <w:r w:rsidRPr="00226191">
        <w:t xml:space="preserve">'Heading 1' za glavne naslove (npr. </w:t>
      </w:r>
      <w:r w:rsidRPr="00226191">
        <w:rPr>
          <w:i/>
        </w:rPr>
        <w:t>1 Uvod</w:t>
      </w:r>
      <w:r w:rsidRPr="00226191">
        <w:t>),</w:t>
      </w:r>
    </w:p>
    <w:p w14:paraId="131B1483" w14:textId="77777777" w:rsidR="00E344BE" w:rsidRPr="00226191" w:rsidRDefault="00E344BE" w:rsidP="00DD580C">
      <w:pPr>
        <w:pStyle w:val="ListParagraph"/>
      </w:pPr>
      <w:r w:rsidRPr="00226191">
        <w:t xml:space="preserve">'Heading Literatura/Priloge' za naslov poglavja </w:t>
      </w:r>
      <w:r w:rsidRPr="00226191">
        <w:rPr>
          <w:i/>
        </w:rPr>
        <w:t>Literatura</w:t>
      </w:r>
      <w:r w:rsidRPr="00226191">
        <w:t xml:space="preserve"> in prilog (npr. </w:t>
      </w:r>
      <w:r w:rsidRPr="00226191">
        <w:rPr>
          <w:i/>
        </w:rPr>
        <w:t>Priloga A</w:t>
      </w:r>
      <w:r w:rsidRPr="00226191">
        <w:t>),</w:t>
      </w:r>
    </w:p>
    <w:p w14:paraId="10EEAD60" w14:textId="77777777" w:rsidR="00DD580C" w:rsidRPr="00226191" w:rsidRDefault="00DD580C" w:rsidP="00DD580C">
      <w:pPr>
        <w:pStyle w:val="ListParagraph"/>
      </w:pPr>
      <w:r w:rsidRPr="00226191">
        <w:t xml:space="preserve">'Heading 2' za naslov 2. </w:t>
      </w:r>
      <w:r w:rsidR="000323E8" w:rsidRPr="00226191">
        <w:t>ravni</w:t>
      </w:r>
      <w:r w:rsidRPr="00226191">
        <w:t xml:space="preserve"> (npr. </w:t>
      </w:r>
      <w:r w:rsidRPr="00226191">
        <w:rPr>
          <w:i/>
        </w:rPr>
        <w:t>2.6 Enačbe</w:t>
      </w:r>
      <w:r w:rsidRPr="00226191">
        <w:t>),</w:t>
      </w:r>
    </w:p>
    <w:p w14:paraId="2F7DEFCD" w14:textId="77777777" w:rsidR="00DD580C" w:rsidRPr="00226191" w:rsidRDefault="00DD580C" w:rsidP="00DD580C">
      <w:pPr>
        <w:pStyle w:val="ListParagraph"/>
      </w:pPr>
      <w:r w:rsidRPr="00226191">
        <w:t xml:space="preserve">'Heading 3' za naslov 3. </w:t>
      </w:r>
      <w:r w:rsidR="000323E8" w:rsidRPr="00226191">
        <w:t>ravni</w:t>
      </w:r>
      <w:r w:rsidRPr="00226191">
        <w:t xml:space="preserve"> (npr. </w:t>
      </w:r>
      <w:r w:rsidRPr="00226191">
        <w:rPr>
          <w:i/>
        </w:rPr>
        <w:t>2.7.1 Vzorci popisa literature</w:t>
      </w:r>
      <w:r w:rsidRPr="00226191">
        <w:t>),</w:t>
      </w:r>
    </w:p>
    <w:p w14:paraId="0D656098" w14:textId="77777777" w:rsidR="00DD580C" w:rsidRPr="00226191" w:rsidRDefault="00DD580C" w:rsidP="00DD580C">
      <w:pPr>
        <w:pStyle w:val="ListParagraph"/>
      </w:pPr>
      <w:r w:rsidRPr="00226191">
        <w:t xml:space="preserve">'Heading 4' za naslov 4. </w:t>
      </w:r>
      <w:r w:rsidR="000323E8" w:rsidRPr="00226191">
        <w:t>ravni</w:t>
      </w:r>
      <w:r w:rsidRPr="00226191">
        <w:t xml:space="preserve"> (npr. </w:t>
      </w:r>
      <w:r w:rsidRPr="00226191">
        <w:rPr>
          <w:i/>
        </w:rPr>
        <w:t xml:space="preserve">2.3.1.1 Podpoglavje 3. </w:t>
      </w:r>
      <w:r w:rsidR="000323E8" w:rsidRPr="00226191">
        <w:rPr>
          <w:i/>
        </w:rPr>
        <w:t>ravni</w:t>
      </w:r>
      <w:r w:rsidRPr="00226191">
        <w:t>),</w:t>
      </w:r>
    </w:p>
    <w:p w14:paraId="053767E3" w14:textId="77777777" w:rsidR="00DD580C" w:rsidRPr="00226191" w:rsidRDefault="00DD580C" w:rsidP="00DD580C">
      <w:pPr>
        <w:pStyle w:val="ListParagraph"/>
      </w:pPr>
      <w:r w:rsidRPr="00226191">
        <w:t xml:space="preserve">'List Paragraph' za navajanje alinej – glej </w:t>
      </w:r>
      <w:r w:rsidRPr="00226191">
        <w:rPr>
          <w:i/>
        </w:rPr>
        <w:t>2.3.1.3</w:t>
      </w:r>
      <w:r w:rsidR="00E344BE" w:rsidRPr="00226191">
        <w:rPr>
          <w:i/>
        </w:rPr>
        <w:t xml:space="preserve"> </w:t>
      </w:r>
      <w:r w:rsidRPr="00226191">
        <w:rPr>
          <w:i/>
        </w:rPr>
        <w:t>Ravni naštevanja</w:t>
      </w:r>
      <w:r w:rsidR="000323E8" w:rsidRPr="00226191">
        <w:t xml:space="preserve"> (prednastavljene</w:t>
      </w:r>
      <w:r w:rsidRPr="00226191">
        <w:t xml:space="preserve"> so 3 </w:t>
      </w:r>
      <w:r w:rsidR="000323E8" w:rsidRPr="00226191">
        <w:t>ravni</w:t>
      </w:r>
      <w:r w:rsidRPr="00226191">
        <w:t xml:space="preserve"> alinej),</w:t>
      </w:r>
    </w:p>
    <w:p w14:paraId="39991993" w14:textId="77777777" w:rsidR="00DD580C" w:rsidRPr="00226191" w:rsidRDefault="00DD580C" w:rsidP="00DD580C">
      <w:pPr>
        <w:pStyle w:val="ListParagraph"/>
      </w:pPr>
      <w:r w:rsidRPr="00226191">
        <w:t xml:space="preserve">'Zaključki' za navajanje zaključkov v poglavju </w:t>
      </w:r>
      <w:r w:rsidRPr="00226191">
        <w:rPr>
          <w:i/>
        </w:rPr>
        <w:t>6 Zaključki</w:t>
      </w:r>
      <w:r w:rsidRPr="00226191">
        <w:t>,</w:t>
      </w:r>
    </w:p>
    <w:p w14:paraId="4176F963" w14:textId="77777777" w:rsidR="00DD580C" w:rsidRPr="00226191" w:rsidRDefault="00DD580C" w:rsidP="00DD580C">
      <w:pPr>
        <w:pStyle w:val="ListParagraph"/>
      </w:pPr>
      <w:r w:rsidRPr="00226191">
        <w:t>'Reference' za navajanje referenc v seznamu literature (če uporabljate program za citiranje, izgled seznama literature prilagodite temu slogu).</w:t>
      </w:r>
    </w:p>
    <w:p w14:paraId="0C4A34C4" w14:textId="77777777" w:rsidR="00DD580C" w:rsidRPr="00226191" w:rsidRDefault="00DD580C" w:rsidP="00DD580C"/>
    <w:p w14:paraId="15D708F7" w14:textId="77777777" w:rsidR="00DD580C" w:rsidRPr="00226191" w:rsidRDefault="00DD580C" w:rsidP="00DD580C">
      <w:r w:rsidRPr="00226191">
        <w:t xml:space="preserve">Za </w:t>
      </w:r>
      <w:r w:rsidRPr="00226191">
        <w:rPr>
          <w:b/>
        </w:rPr>
        <w:t>naslove slik in preglednic</w:t>
      </w:r>
      <w:r w:rsidRPr="00226191">
        <w:t xml:space="preserve"> (in tudi številčenje enačb) uporabljajte možnost samodejnega številčenja, in sicer pod sliko ali nad preglednico uporabite možnost: 'Sklici' -&gt; 'Vstavi napis' (ang</w:t>
      </w:r>
      <w:r w:rsidR="00703817" w:rsidRPr="00226191">
        <w:t>l</w:t>
      </w:r>
      <w:r w:rsidRPr="00226191">
        <w:t>. '</w:t>
      </w:r>
      <w:r w:rsidRPr="00226191">
        <w:rPr>
          <w:i/>
        </w:rPr>
        <w:t>References</w:t>
      </w:r>
      <w:r w:rsidRPr="00226191">
        <w:t>' -&gt; '</w:t>
      </w:r>
      <w:r w:rsidRPr="00226191">
        <w:rPr>
          <w:i/>
        </w:rPr>
        <w:t>Insert caption</w:t>
      </w:r>
      <w:r w:rsidRPr="00226191">
        <w:t>') in nato v polju 'Oznaka' (ang</w:t>
      </w:r>
      <w:r w:rsidR="00703817" w:rsidRPr="00226191">
        <w:t>l</w:t>
      </w:r>
      <w:r w:rsidRPr="00226191">
        <w:t>. '</w:t>
      </w:r>
      <w:r w:rsidRPr="00226191">
        <w:rPr>
          <w:i/>
        </w:rPr>
        <w:t>Label</w:t>
      </w:r>
      <w:r w:rsidRPr="00226191">
        <w:t>') izberite 'Slika' za naslov slike oz. 'Preglednica' za naslov preglednice. Tak način omogoča enostavno samodejno številčenje slik in preglednic (npr. da ni potrebno ročno popravljati številčenja, če v besedilu vrinete novo sliko oz. preglednico) ter tudi enostavno izdelavo seznama slik oz. seznama preglednic: na koncu izdelave zaključne naloge z desnim klikom na Seznam slik in Seznam preglednic izberite 'Osveži polje', da se seznama samodejno osvežita. Podobno na koncu tudi Kazalo vsebine osvežite z desnim klikom na polje kazala in izborom možnosti 'Osveži polje'.</w:t>
      </w:r>
    </w:p>
    <w:p w14:paraId="757FA353" w14:textId="77777777" w:rsidR="00DD580C" w:rsidRPr="00226191" w:rsidRDefault="00DD580C" w:rsidP="00DD580C"/>
    <w:p w14:paraId="3CA99ED0" w14:textId="77777777" w:rsidR="00DD580C" w:rsidRPr="00226191" w:rsidRDefault="00145EDA" w:rsidP="00DD580C">
      <w:r w:rsidRPr="00226191">
        <w:t xml:space="preserve">Za vstavljanje </w:t>
      </w:r>
      <w:r w:rsidRPr="00226191">
        <w:rPr>
          <w:b/>
        </w:rPr>
        <w:t>enačbe</w:t>
      </w:r>
      <w:r w:rsidRPr="00226191">
        <w:t xml:space="preserve">, kot je npr. enačba </w:t>
      </w:r>
      <w:r w:rsidRPr="00226191">
        <w:fldChar w:fldCharType="begin"/>
      </w:r>
      <w:r w:rsidRPr="00226191">
        <w:instrText xml:space="preserve"> REF _Ref411723838 \h  \* MERGEFORMAT </w:instrText>
      </w:r>
      <w:r w:rsidRPr="00226191">
        <w:fldChar w:fldCharType="separate"/>
      </w:r>
      <w:r w:rsidRPr="00226191">
        <w:t>(</w:t>
      </w:r>
      <w:r w:rsidRPr="00226191">
        <w:rPr>
          <w:noProof/>
        </w:rPr>
        <w:t>2.2</w:t>
      </w:r>
      <w:r w:rsidRPr="00226191">
        <w:t>)</w:t>
      </w:r>
      <w:r w:rsidRPr="00226191">
        <w:fldChar w:fldCharType="end"/>
      </w:r>
      <w:r w:rsidRPr="00226191">
        <w:t xml:space="preserve"> v poglavju </w:t>
      </w:r>
      <w:r w:rsidRPr="00226191">
        <w:rPr>
          <w:i/>
        </w:rPr>
        <w:fldChar w:fldCharType="begin"/>
      </w:r>
      <w:r w:rsidRPr="00226191">
        <w:rPr>
          <w:i/>
        </w:rPr>
        <w:instrText xml:space="preserve"> REF _Ref412102955 \r \h  \* MERGEFORMAT </w:instrText>
      </w:r>
      <w:r w:rsidRPr="00226191">
        <w:rPr>
          <w:i/>
        </w:rPr>
      </w:r>
      <w:r w:rsidRPr="00226191">
        <w:rPr>
          <w:i/>
        </w:rPr>
        <w:fldChar w:fldCharType="separate"/>
      </w:r>
      <w:r w:rsidRPr="00226191">
        <w:rPr>
          <w:i/>
        </w:rPr>
        <w:t>2.5</w:t>
      </w:r>
      <w:r w:rsidRPr="00226191">
        <w:rPr>
          <w:i/>
        </w:rPr>
        <w:fldChar w:fldCharType="end"/>
      </w:r>
      <w:r w:rsidRPr="00226191">
        <w:rPr>
          <w:i/>
        </w:rPr>
        <w:t xml:space="preserve"> </w:t>
      </w:r>
      <w:r w:rsidRPr="00226191">
        <w:rPr>
          <w:i/>
        </w:rPr>
        <w:fldChar w:fldCharType="begin"/>
      </w:r>
      <w:r w:rsidRPr="00226191">
        <w:rPr>
          <w:i/>
        </w:rPr>
        <w:instrText xml:space="preserve"> REF _Ref412102960 \h  \* MERGEFORMAT </w:instrText>
      </w:r>
      <w:r w:rsidRPr="00226191">
        <w:rPr>
          <w:i/>
        </w:rPr>
      </w:r>
      <w:r w:rsidRPr="00226191">
        <w:rPr>
          <w:i/>
        </w:rPr>
        <w:fldChar w:fldCharType="separate"/>
      </w:r>
      <w:r w:rsidRPr="00226191">
        <w:rPr>
          <w:i/>
        </w:rPr>
        <w:t>Enačbe</w:t>
      </w:r>
      <w:r w:rsidRPr="00226191">
        <w:rPr>
          <w:i/>
        </w:rPr>
        <w:fldChar w:fldCharType="end"/>
      </w:r>
      <w:r w:rsidRPr="00226191">
        <w:t xml:space="preserve">, je priporočljivo najprej shraniti nov slog enačbe na naslednji način. Najprej v tej predlogi označite celotno vrstico enačbe, npr. </w:t>
      </w:r>
      <w:r w:rsidRPr="00226191">
        <w:fldChar w:fldCharType="begin"/>
      </w:r>
      <w:r w:rsidRPr="00226191">
        <w:instrText xml:space="preserve"> REF _Ref411723838 \h  \* MERGEFORMAT </w:instrText>
      </w:r>
      <w:r w:rsidRPr="00226191">
        <w:fldChar w:fldCharType="separate"/>
      </w:r>
      <w:r w:rsidRPr="00226191">
        <w:t>(</w:t>
      </w:r>
      <w:r w:rsidRPr="00226191">
        <w:rPr>
          <w:noProof/>
        </w:rPr>
        <w:t>2.2</w:t>
      </w:r>
      <w:r w:rsidRPr="00226191">
        <w:t>)</w:t>
      </w:r>
      <w:r w:rsidRPr="00226191">
        <w:fldChar w:fldCharType="end"/>
      </w:r>
      <w:r w:rsidRPr="00226191">
        <w:t>, ter v zavihku 'Vstavljanje' izberete možnost 'Enačba' (ang</w:t>
      </w:r>
      <w:r w:rsidR="00703817" w:rsidRPr="00226191">
        <w:t>l</w:t>
      </w:r>
      <w:r w:rsidRPr="00226191">
        <w:t>. '</w:t>
      </w:r>
      <w:r w:rsidRPr="00226191">
        <w:rPr>
          <w:i/>
        </w:rPr>
        <w:t>Insert</w:t>
      </w:r>
      <w:r w:rsidRPr="00226191">
        <w:t>' -&gt; '</w:t>
      </w:r>
      <w:r w:rsidRPr="00226191">
        <w:rPr>
          <w:i/>
        </w:rPr>
        <w:t>Equation</w:t>
      </w:r>
      <w:r w:rsidRPr="00226191">
        <w:t>') ter nato izberete možnost 'Shrani izbor v galerijo enačb…' (ang</w:t>
      </w:r>
      <w:r w:rsidR="00703817" w:rsidRPr="00226191">
        <w:t>l</w:t>
      </w:r>
      <w:r w:rsidRPr="00226191">
        <w:t xml:space="preserve">. </w:t>
      </w:r>
      <w:r w:rsidRPr="00226191">
        <w:lastRenderedPageBreak/>
        <w:t>'</w:t>
      </w:r>
      <w:r w:rsidRPr="00226191">
        <w:rPr>
          <w:i/>
        </w:rPr>
        <w:t>Save Selection to Equation Gallery…</w:t>
      </w:r>
      <w:r w:rsidRPr="00226191">
        <w:t>'). V pogovornem oknu, ki se odpre v polju 'Ime:' (ang</w:t>
      </w:r>
      <w:r w:rsidR="00703817" w:rsidRPr="00226191">
        <w:t>l</w:t>
      </w:r>
      <w:r w:rsidRPr="00226191">
        <w:t>. '</w:t>
      </w:r>
      <w:r w:rsidRPr="00226191">
        <w:rPr>
          <w:i/>
        </w:rPr>
        <w:t>Name:</w:t>
      </w:r>
      <w:r w:rsidRPr="00226191">
        <w:t>') vnesite želeno ime (npr. 'Enačba z oštevilčenjem'), v polju 'Galerija' izberite 'Enačbe' (ang</w:t>
      </w:r>
      <w:r w:rsidR="00703817" w:rsidRPr="00226191">
        <w:t>l</w:t>
      </w:r>
      <w:r w:rsidRPr="00226191">
        <w:t>: '</w:t>
      </w:r>
      <w:r w:rsidRPr="00226191">
        <w:rPr>
          <w:i/>
        </w:rPr>
        <w:t>Gallery: Equations</w:t>
      </w:r>
      <w:r w:rsidRPr="00226191">
        <w:t>'), v polju 'Kategorija' izberite 'Splošno' (ang</w:t>
      </w:r>
      <w:r w:rsidR="00703817" w:rsidRPr="00226191">
        <w:t>l</w:t>
      </w:r>
      <w:r w:rsidRPr="00226191">
        <w:t>. '</w:t>
      </w:r>
      <w:r w:rsidRPr="00226191">
        <w:rPr>
          <w:i/>
        </w:rPr>
        <w:t>Category: General</w:t>
      </w:r>
      <w:r w:rsidRPr="00226191">
        <w:t>'), ostala polja pa pustite nespremenjena. Vnos novega sloga enačbe še potrdite. Sedaj lahko novo enačbo v besedilo vstavite tako, da v zavihku 'Vstavljanje' izberete možnost 'Enačba' (ang</w:t>
      </w:r>
      <w:r w:rsidR="00703817" w:rsidRPr="00226191">
        <w:t>l</w:t>
      </w:r>
      <w:r w:rsidRPr="00226191">
        <w:t>. '</w:t>
      </w:r>
      <w:r w:rsidRPr="00226191">
        <w:rPr>
          <w:i/>
        </w:rPr>
        <w:t>Insert</w:t>
      </w:r>
      <w:r w:rsidRPr="00226191">
        <w:t>' -&gt; '</w:t>
      </w:r>
      <w:r w:rsidRPr="00226191">
        <w:rPr>
          <w:i/>
        </w:rPr>
        <w:t>Equation</w:t>
      </w:r>
      <w:r w:rsidRPr="00226191">
        <w:t>') ter nato izberete možnost 'Enačba z oštevilčenjem', ki v besedilo vstavi 2-stolpčno preglednico z vzorčno enačbo in z dodanim oštevilčenjem.</w:t>
      </w:r>
    </w:p>
    <w:p w14:paraId="523E6E8C" w14:textId="77777777" w:rsidR="00DD580C" w:rsidRPr="00226191" w:rsidRDefault="00DD580C" w:rsidP="00DD580C"/>
    <w:p w14:paraId="4023DAA9" w14:textId="77777777" w:rsidR="00DD580C" w:rsidRPr="00226191" w:rsidRDefault="00DD580C" w:rsidP="00DD580C"/>
    <w:p w14:paraId="3A884B27" w14:textId="77777777" w:rsidR="00DD580C" w:rsidRPr="00226191" w:rsidRDefault="00DD580C" w:rsidP="00E344BE">
      <w:pPr>
        <w:pStyle w:val="Heading3"/>
      </w:pPr>
      <w:bookmarkStart w:id="20" w:name="_Toc118895301"/>
      <w:r w:rsidRPr="00226191">
        <w:t>Sklicevanje na dele besedila</w:t>
      </w:r>
      <w:bookmarkEnd w:id="20"/>
    </w:p>
    <w:p w14:paraId="19B7F521" w14:textId="77777777" w:rsidR="00DD580C" w:rsidRPr="00226191" w:rsidRDefault="00DD580C" w:rsidP="00DD580C">
      <w:r w:rsidRPr="00226191">
        <w:t>Ker program Word ne omogoča sklanjanja besed pri sklicevanju neposredno na sliko ali preglednico, priporočamo naslednji način sklicevanja na slike oz. preglednice (lahko pa tudi na druge dele bese</w:t>
      </w:r>
      <w:r w:rsidR="00CA6C24" w:rsidRPr="00226191">
        <w:t>dila). Ko vstavite naslov slike</w:t>
      </w:r>
      <w:r w:rsidRPr="00226191">
        <w:t xml:space="preserve"> </w:t>
      </w:r>
      <w:r w:rsidR="00CA6C24" w:rsidRPr="00226191">
        <w:t>(</w:t>
      </w:r>
      <w:r w:rsidR="00C81C04" w:rsidRPr="00226191">
        <w:t>npr. 's</w:t>
      </w:r>
      <w:r w:rsidRPr="00226191">
        <w:t>lika 2.1: Primer slike…')</w:t>
      </w:r>
      <w:r w:rsidR="00CA6C24" w:rsidRPr="00226191">
        <w:t>,</w:t>
      </w:r>
      <w:r w:rsidRPr="00226191">
        <w:t xml:space="preserve"> v naslovu slike označite številko slike (v tem primeru 2.1) in v zavihku 'Vstavljanje' izberete možnost 'Zaznamek' (ang</w:t>
      </w:r>
      <w:r w:rsidR="00703817" w:rsidRPr="00226191">
        <w:t>l</w:t>
      </w:r>
      <w:r w:rsidRPr="00226191">
        <w:t>. '</w:t>
      </w:r>
      <w:r w:rsidRPr="00226191">
        <w:rPr>
          <w:i/>
        </w:rPr>
        <w:t>Insert</w:t>
      </w:r>
      <w:r w:rsidRPr="00226191">
        <w:t>' -&gt; '</w:t>
      </w:r>
      <w:r w:rsidRPr="00226191">
        <w:rPr>
          <w:i/>
        </w:rPr>
        <w:t>Bookmark</w:t>
      </w:r>
      <w:r w:rsidRPr="00226191">
        <w:t>'). Nato v polju 'Ime zaznamka' (ang</w:t>
      </w:r>
      <w:r w:rsidR="00703817" w:rsidRPr="00226191">
        <w:t>l</w:t>
      </w:r>
      <w:r w:rsidRPr="00226191">
        <w:t>. '</w:t>
      </w:r>
      <w:r w:rsidRPr="00226191">
        <w:rPr>
          <w:i/>
        </w:rPr>
        <w:t>Bookmark name</w:t>
      </w:r>
      <w:r w:rsidRPr="00226191">
        <w:t>') vpišite ime, po katerem boste ta zaznamek prepoznali. Nato na želenem mestu v besedilu,</w:t>
      </w:r>
      <w:r w:rsidR="00C51B22" w:rsidRPr="00226191">
        <w:t xml:space="preserve"> kjer želite vstaviti sklic na s</w:t>
      </w:r>
      <w:r w:rsidRPr="00226191">
        <w:t>liko 2.1</w:t>
      </w:r>
      <w:r w:rsidR="00C56C60" w:rsidRPr="00226191">
        <w:t>,</w:t>
      </w:r>
      <w:r w:rsidRPr="00226191">
        <w:t xml:space="preserve"> v zavihku 'Sklici' izberete možnost 'Navzkrižno sklicevanje' (ang. '</w:t>
      </w:r>
      <w:r w:rsidRPr="00226191">
        <w:rPr>
          <w:i/>
        </w:rPr>
        <w:t>References</w:t>
      </w:r>
      <w:r w:rsidRPr="00226191">
        <w:t>' -&gt; '</w:t>
      </w:r>
      <w:r w:rsidRPr="00226191">
        <w:rPr>
          <w:i/>
        </w:rPr>
        <w:t>Cross-reference</w:t>
      </w:r>
      <w:r w:rsidRPr="00226191">
        <w:t>'), nato v polju 'Vrsta sklicevanja' (ang</w:t>
      </w:r>
      <w:r w:rsidR="00703817" w:rsidRPr="00226191">
        <w:t>l</w:t>
      </w:r>
      <w:r w:rsidRPr="00226191">
        <w:t>. '</w:t>
      </w:r>
      <w:r w:rsidRPr="00226191">
        <w:rPr>
          <w:i/>
        </w:rPr>
        <w:t>Bookmark type</w:t>
      </w:r>
      <w:r w:rsidRPr="00226191">
        <w:t>') izberete možnost 'Zaznamek' (ang</w:t>
      </w:r>
      <w:r w:rsidR="00703817" w:rsidRPr="00226191">
        <w:t>l</w:t>
      </w:r>
      <w:r w:rsidRPr="00226191">
        <w:t>. '</w:t>
      </w:r>
      <w:r w:rsidRPr="00226191">
        <w:rPr>
          <w:i/>
        </w:rPr>
        <w:t>Bookmark</w:t>
      </w:r>
      <w:r w:rsidRPr="00226191">
        <w:t>'), v polju 'Vstavi sklicevanje na' (ang</w:t>
      </w:r>
      <w:r w:rsidR="00703817" w:rsidRPr="00226191">
        <w:t>l</w:t>
      </w:r>
      <w:r w:rsidRPr="00226191">
        <w:t>. '</w:t>
      </w:r>
      <w:r w:rsidRPr="00226191">
        <w:rPr>
          <w:i/>
        </w:rPr>
        <w:t>Insert reference to</w:t>
      </w:r>
      <w:r w:rsidRPr="00226191">
        <w:t>') izberete 'Besedilo zaznamka' (ang</w:t>
      </w:r>
      <w:r w:rsidR="00703817" w:rsidRPr="00226191">
        <w:t>l</w:t>
      </w:r>
      <w:r w:rsidRPr="00226191">
        <w:t>. '</w:t>
      </w:r>
      <w:r w:rsidRPr="00226191">
        <w:rPr>
          <w:i/>
        </w:rPr>
        <w:t>Bookmark text</w:t>
      </w:r>
      <w:r w:rsidRPr="00226191">
        <w:t>') ter nato v meniju izberete ustrezni zaznamek. Na ta način se bodo sklici ohranjali tudi, če boste npr. v besedilo vrinili nove slike, preglednice ipd.</w:t>
      </w:r>
    </w:p>
    <w:p w14:paraId="4143C449" w14:textId="77777777" w:rsidR="00DD580C" w:rsidRPr="00226191" w:rsidRDefault="00DD580C" w:rsidP="00DD580C"/>
    <w:p w14:paraId="5FCE016E" w14:textId="77777777" w:rsidR="00DD580C" w:rsidRPr="00226191" w:rsidRDefault="00DD580C" w:rsidP="00DD580C">
      <w:r w:rsidRPr="00226191">
        <w:t>Podobno se lahko sklicujete npr. tudi na naslove poglavij (oštevilčene dele besedila, enačbe ali druge sklope besedila) z uporabo možnosti 'Sklici' -&gt; 'Navzkrižno sklicevanje' (ang</w:t>
      </w:r>
      <w:r w:rsidR="00703817" w:rsidRPr="00226191">
        <w:t>l</w:t>
      </w:r>
      <w:r w:rsidRPr="00226191">
        <w:t>. '</w:t>
      </w:r>
      <w:r w:rsidRPr="00226191">
        <w:rPr>
          <w:i/>
        </w:rPr>
        <w:t>References</w:t>
      </w:r>
      <w:r w:rsidRPr="00226191">
        <w:t>' -&gt; '</w:t>
      </w:r>
      <w:r w:rsidRPr="00226191">
        <w:rPr>
          <w:i/>
        </w:rPr>
        <w:t>Cross-reference</w:t>
      </w:r>
      <w:r w:rsidRPr="00226191">
        <w:t>'), pri čemer v polju 'Vrsta sklicevanja' (ang</w:t>
      </w:r>
      <w:r w:rsidR="00703817" w:rsidRPr="00226191">
        <w:t>l</w:t>
      </w:r>
      <w:r w:rsidRPr="00226191">
        <w:t>. '</w:t>
      </w:r>
      <w:r w:rsidRPr="00226191">
        <w:rPr>
          <w:i/>
        </w:rPr>
        <w:t>Bookmark type</w:t>
      </w:r>
      <w:r w:rsidRPr="00226191">
        <w:t>') izberete možnost 'Heading', izberete želeno možnost v polju 'Vstavi sklicevanje na' (ang</w:t>
      </w:r>
      <w:r w:rsidR="00703817" w:rsidRPr="00226191">
        <w:t>l</w:t>
      </w:r>
      <w:r w:rsidRPr="00226191">
        <w:t>. '</w:t>
      </w:r>
      <w:r w:rsidRPr="00226191">
        <w:rPr>
          <w:i/>
        </w:rPr>
        <w:t>Insert reference to</w:t>
      </w:r>
      <w:r w:rsidRPr="00226191">
        <w:t>') ter nato izberete še želeni naslov, na katerega se sklicujete.</w:t>
      </w:r>
    </w:p>
    <w:p w14:paraId="7D19BBCA" w14:textId="77777777" w:rsidR="006B6D0C" w:rsidRPr="00226191" w:rsidRDefault="006B6D0C" w:rsidP="00AA4051"/>
    <w:p w14:paraId="5F4624A0" w14:textId="77777777" w:rsidR="00512D27" w:rsidRPr="00226191" w:rsidRDefault="00512D27" w:rsidP="00AA4051"/>
    <w:p w14:paraId="20F7EBDD" w14:textId="77777777" w:rsidR="00512D27" w:rsidRPr="00226191" w:rsidRDefault="00512D27" w:rsidP="00AA4051"/>
    <w:p w14:paraId="622039AD" w14:textId="77777777" w:rsidR="00512D27" w:rsidRPr="00226191" w:rsidRDefault="00512D27" w:rsidP="00AA4051"/>
    <w:p w14:paraId="09518B20" w14:textId="77777777" w:rsidR="006B6D0C" w:rsidRPr="00226191" w:rsidRDefault="006B6D0C" w:rsidP="00AA4051"/>
    <w:p w14:paraId="185305F9" w14:textId="77777777" w:rsidR="006B6D0C" w:rsidRPr="00226191" w:rsidRDefault="006B6D0C">
      <w:pPr>
        <w:spacing w:after="200" w:line="276" w:lineRule="auto"/>
        <w:jc w:val="left"/>
      </w:pPr>
      <w:r w:rsidRPr="00226191">
        <w:br w:type="page"/>
      </w:r>
    </w:p>
    <w:p w14:paraId="4418CF8A" w14:textId="77777777" w:rsidR="008C3B92" w:rsidRPr="00226191" w:rsidRDefault="008C3B92" w:rsidP="00AA4051"/>
    <w:p w14:paraId="06DEAFD0" w14:textId="77777777" w:rsidR="008C3B92" w:rsidRPr="00226191" w:rsidRDefault="008C3B92" w:rsidP="00AA4051"/>
    <w:p w14:paraId="280B6766" w14:textId="77777777" w:rsidR="006B6D0C" w:rsidRPr="00226191" w:rsidRDefault="006B6D0C" w:rsidP="005402B2">
      <w:pPr>
        <w:pStyle w:val="Title"/>
        <w:divId w:val="438111399"/>
        <w:sectPr w:rsidR="006B6D0C" w:rsidRPr="00226191" w:rsidSect="000E7127">
          <w:headerReference w:type="even" r:id="rId23"/>
          <w:headerReference w:type="default" r:id="rId24"/>
          <w:headerReference w:type="first" r:id="rId25"/>
          <w:pgSz w:w="11906" w:h="16838" w:code="9"/>
          <w:pgMar w:top="1701" w:right="1418" w:bottom="1418" w:left="1701" w:header="1134" w:footer="709" w:gutter="0"/>
          <w:pgNumType w:start="1"/>
          <w:cols w:space="1134"/>
          <w:titlePg/>
          <w:docGrid w:linePitch="360"/>
        </w:sectPr>
      </w:pPr>
      <w:bookmarkStart w:id="21" w:name="_Toc397007870"/>
    </w:p>
    <w:p w14:paraId="588A8DAB" w14:textId="77777777" w:rsidR="00CC1DA4" w:rsidRPr="00226191" w:rsidRDefault="009C723B" w:rsidP="000D0FBF">
      <w:pPr>
        <w:pStyle w:val="Heading1"/>
        <w:divId w:val="438111399"/>
      </w:pPr>
      <w:bookmarkStart w:id="22" w:name="_Ref411424453"/>
      <w:bookmarkStart w:id="23" w:name="_Toc118895302"/>
      <w:r w:rsidRPr="00226191">
        <w:lastRenderedPageBreak/>
        <w:t>Teoretične osnove in</w:t>
      </w:r>
      <w:r w:rsidR="00C4325D" w:rsidRPr="00226191">
        <w:t xml:space="preserve"> pregled literature</w:t>
      </w:r>
      <w:bookmarkEnd w:id="21"/>
      <w:bookmarkEnd w:id="22"/>
      <w:bookmarkEnd w:id="23"/>
    </w:p>
    <w:p w14:paraId="5669BC40" w14:textId="118FECF8" w:rsidR="00C4325D" w:rsidRPr="00226191" w:rsidRDefault="00423C34" w:rsidP="00E344BE">
      <w:pPr>
        <w:pStyle w:val="Heading2"/>
        <w:divId w:val="438111399"/>
      </w:pPr>
      <w:r>
        <w:t>Večfazni tok</w:t>
      </w:r>
    </w:p>
    <w:p w14:paraId="6AE026E1" w14:textId="01DFEC80" w:rsidR="00916AC1" w:rsidRDefault="00423C34" w:rsidP="001B2B16">
      <w:pPr>
        <w:pStyle w:val="Heading11"/>
        <w:numPr>
          <w:ilvl w:val="0"/>
          <w:numId w:val="0"/>
        </w:numPr>
        <w:divId w:val="438111399"/>
      </w:pPr>
      <w:r>
        <w:t>Večfazni</w:t>
      </w:r>
      <w:r w:rsidR="00967751">
        <w:t xml:space="preserve"> tok snovi je pojav, kjer se po določenem kanalu pretaka snov v več fazah – torej v trdnem, kapljevitem ali plinastem stanju. Pojavlja se lahko kot kombinacija katerihkoli dveh ali vseh treh faz</w:t>
      </w:r>
      <w:r w:rsidR="00B03AA6">
        <w:t xml:space="preserve"> in je lahko dvo-komponenten (npr. tok zraka in vode) ter dvokomponenten (npr. tok pare in vode)</w:t>
      </w:r>
      <w:r w:rsidR="00967751">
        <w:t xml:space="preserve">. </w:t>
      </w:r>
      <w:r w:rsidR="0014081F">
        <w:t>Večfazni tok se pojavlja tako v naravi kot v številnih tehnoloških in industrijskih procesih</w:t>
      </w:r>
      <w:r w:rsidR="00916AC1">
        <w:t>, med drugim v:</w:t>
      </w:r>
    </w:p>
    <w:p w14:paraId="27FAFBC5" w14:textId="77777777" w:rsidR="00916AC1" w:rsidRDefault="00916AC1" w:rsidP="001B2B16">
      <w:pPr>
        <w:pStyle w:val="Heading11"/>
        <w:numPr>
          <w:ilvl w:val="0"/>
          <w:numId w:val="0"/>
        </w:numPr>
        <w:divId w:val="438111399"/>
      </w:pPr>
    </w:p>
    <w:p w14:paraId="6E1C023F" w14:textId="2796BDFC" w:rsidR="00967751" w:rsidRDefault="001327F9" w:rsidP="00916AC1">
      <w:pPr>
        <w:pStyle w:val="Heading11"/>
        <w:numPr>
          <w:ilvl w:val="0"/>
          <w:numId w:val="21"/>
        </w:numPr>
        <w:divId w:val="438111399"/>
      </w:pPr>
      <w:r>
        <w:t xml:space="preserve">proizvodnji </w:t>
      </w:r>
      <w:r w:rsidR="00916AC1">
        <w:t>energije (bojlerji in uparjalniki vode, sistemi zasilnega hlajenja jedrskih reaktorjev, geotermalne elektrarne</w:t>
      </w:r>
      <w:r w:rsidR="00735003">
        <w:t>...)</w:t>
      </w:r>
    </w:p>
    <w:p w14:paraId="5E2868FA" w14:textId="1BF537E2" w:rsidR="00735003" w:rsidRDefault="00735003" w:rsidP="00916AC1">
      <w:pPr>
        <w:pStyle w:val="Heading11"/>
        <w:numPr>
          <w:ilvl w:val="0"/>
          <w:numId w:val="21"/>
        </w:numPr>
        <w:divId w:val="438111399"/>
      </w:pPr>
      <w:r>
        <w:t>sistemih za prenos toplote (izmenjevalci toplote, uparjalniki, hladilni stolpi, hladilniki, sušilniki, heat pipe...)</w:t>
      </w:r>
    </w:p>
    <w:p w14:paraId="3E93FCEA" w14:textId="6BF5ED14" w:rsidR="00735003" w:rsidRDefault="00735003" w:rsidP="00916AC1">
      <w:pPr>
        <w:pStyle w:val="Heading11"/>
        <w:numPr>
          <w:ilvl w:val="0"/>
          <w:numId w:val="21"/>
        </w:numPr>
        <w:divId w:val="438111399"/>
      </w:pPr>
      <w:r>
        <w:t>procesnih sistemih (ekstrakcija in destilacija nafte, lebdeči sloji, kemični reaktorji, atomizatorji...)</w:t>
      </w:r>
    </w:p>
    <w:p w14:paraId="0F27C48F" w14:textId="78144255" w:rsidR="00B03AA6" w:rsidRDefault="00735003" w:rsidP="00B03AA6">
      <w:pPr>
        <w:pStyle w:val="Heading11"/>
        <w:numPr>
          <w:ilvl w:val="0"/>
          <w:numId w:val="21"/>
        </w:numPr>
        <w:divId w:val="438111399"/>
      </w:pPr>
      <w:r>
        <w:t>transportnih sistemih (transport snovi v prahu, naftni cevovodi, pojav kavitacije v črpalkah...)</w:t>
      </w:r>
    </w:p>
    <w:p w14:paraId="3C41BC67" w14:textId="6FA94456" w:rsidR="00B03AA6" w:rsidRDefault="00B03AA6" w:rsidP="00B03AA6">
      <w:pPr>
        <w:pStyle w:val="Heading11"/>
        <w:numPr>
          <w:ilvl w:val="0"/>
          <w:numId w:val="21"/>
        </w:numPr>
        <w:divId w:val="438111399"/>
      </w:pPr>
      <w:r>
        <w:t>a</w:t>
      </w:r>
    </w:p>
    <w:p w14:paraId="42486DCE" w14:textId="77777777" w:rsidR="00B03AA6" w:rsidRDefault="00B03AA6" w:rsidP="00B03AA6">
      <w:pPr>
        <w:pStyle w:val="Heading11"/>
        <w:numPr>
          <w:ilvl w:val="0"/>
          <w:numId w:val="0"/>
        </w:numPr>
        <w:divId w:val="438111399"/>
      </w:pPr>
    </w:p>
    <w:p w14:paraId="4BAF828A" w14:textId="0BE9F2D4" w:rsidR="00B03AA6" w:rsidRDefault="001327F9" w:rsidP="00B03AA6">
      <w:pPr>
        <w:pStyle w:val="Heading11"/>
        <w:numPr>
          <w:ilvl w:val="0"/>
          <w:numId w:val="0"/>
        </w:numPr>
        <w:divId w:val="438111399"/>
      </w:pPr>
      <w:r>
        <w:t xml:space="preserve">Kot lahko opazimo iz navedenih primerov, v industriji napogosteje naletimo na dvofazni tok kapljevine in plina. Čeprav je ta tip dvofaznega toka prisoten že od samega začetka industrializacije, je v zadnjih desetletjih razumevanje pojava postalo še toliko bolj pomembno, saj je ključnega pomena za varnost in učinkovitost mnogih sodobnih industrijskih procesov. Pojavila se je predvsem želja po </w:t>
      </w:r>
    </w:p>
    <w:p w14:paraId="7B5F6B84" w14:textId="6ED237E2" w:rsidR="00967751" w:rsidRDefault="00967751" w:rsidP="001B2B16">
      <w:pPr>
        <w:pStyle w:val="Heading11"/>
        <w:numPr>
          <w:ilvl w:val="0"/>
          <w:numId w:val="0"/>
        </w:numPr>
        <w:divId w:val="438111399"/>
      </w:pPr>
    </w:p>
    <w:p w14:paraId="3756D59E" w14:textId="79E8AC04" w:rsidR="00967751" w:rsidRDefault="00FF321D" w:rsidP="001B2B16">
      <w:pPr>
        <w:pStyle w:val="Heading11"/>
        <w:numPr>
          <w:ilvl w:val="0"/>
          <w:numId w:val="0"/>
        </w:numPr>
        <w:divId w:val="438111399"/>
      </w:pPr>
      <w:r w:rsidRPr="00226191">
        <w:t>Pri sočasnem pretoku kapljevine in plina čez dol</w:t>
      </w:r>
      <w:bookmarkStart w:id="24" w:name="_GoBack"/>
      <w:bookmarkEnd w:id="24"/>
      <w:r w:rsidRPr="00226191">
        <w:t>očen kanal se lahko oblikujejo številni tokovni vzorci. Ti</w:t>
      </w:r>
      <w:r w:rsidR="00062578" w:rsidRPr="00226191">
        <w:t>p vzorca, ki se bo vzpostavil</w:t>
      </w:r>
      <w:r w:rsidR="004F6FE9" w:rsidRPr="00226191">
        <w:t xml:space="preserve"> je odvisen od hitrosti, volumskih de</w:t>
      </w:r>
      <w:r w:rsidR="00CD0592">
        <w:t>l</w:t>
      </w:r>
      <w:r w:rsidR="004F6FE9" w:rsidRPr="00226191">
        <w:t xml:space="preserve">ežev in materialnih lastnosti obeh faz. </w:t>
      </w:r>
    </w:p>
    <w:p w14:paraId="712519AC" w14:textId="77777777" w:rsidR="00967751" w:rsidRDefault="00967751" w:rsidP="001B2B16">
      <w:pPr>
        <w:pStyle w:val="Heading11"/>
        <w:numPr>
          <w:ilvl w:val="0"/>
          <w:numId w:val="0"/>
        </w:numPr>
        <w:divId w:val="438111399"/>
      </w:pPr>
    </w:p>
    <w:p w14:paraId="6964954B" w14:textId="75BD547E" w:rsidR="006E1436" w:rsidRDefault="00967751" w:rsidP="001B2B16">
      <w:pPr>
        <w:pStyle w:val="Heading11"/>
        <w:numPr>
          <w:ilvl w:val="0"/>
          <w:numId w:val="0"/>
        </w:numPr>
        <w:divId w:val="438111399"/>
      </w:pPr>
      <w:r w:rsidRPr="00226191">
        <w:t xml:space="preserve">Za smiselno obravnavanje dvofaznega toka je torej potrebno zagotoviti jasno identifikacijo in definicijo različnih režimov. </w:t>
      </w:r>
      <w:r w:rsidR="008513A5">
        <w:t>V ta namen se pogosto uporablja</w:t>
      </w:r>
      <w:r w:rsidR="00CD0592">
        <w:t xml:space="preserve"> t.i. flow map, ki prikazuje režime toka kot funkcijo dveh parametrov, običajno hitrosti (pretoka) obeh faz, ali drugih ustreznih spremenljivk.</w:t>
      </w:r>
    </w:p>
    <w:p w14:paraId="3498E5A1" w14:textId="77777777" w:rsidR="006E1436" w:rsidRDefault="006E1436" w:rsidP="001B2B16">
      <w:pPr>
        <w:pStyle w:val="Heading11"/>
        <w:numPr>
          <w:ilvl w:val="0"/>
          <w:numId w:val="0"/>
        </w:numPr>
        <w:divId w:val="438111399"/>
      </w:pPr>
    </w:p>
    <w:p w14:paraId="1B0F223A" w14:textId="7407373A" w:rsidR="00226191" w:rsidRDefault="00FF7FAD" w:rsidP="001B2B16">
      <w:pPr>
        <w:pStyle w:val="Heading11"/>
        <w:numPr>
          <w:ilvl w:val="0"/>
          <w:numId w:val="0"/>
        </w:numPr>
        <w:divId w:val="438111399"/>
        <w:rPr>
          <w:rStyle w:val="rynqvb"/>
        </w:rPr>
      </w:pPr>
      <w:r>
        <w:lastRenderedPageBreak/>
        <w:t xml:space="preserve">Najbolj splošno sprejet flow map je podan s strani </w:t>
      </w:r>
      <w:r>
        <w:rPr>
          <w:rStyle w:val="rynqvb"/>
        </w:rPr>
        <w:t>Mandhane et al.</w:t>
      </w:r>
      <w:r w:rsidR="006E1436">
        <w:rPr>
          <w:rStyle w:val="rynqvb"/>
        </w:rPr>
        <w:t xml:space="preserve">, ki razdeli sotočni dvofazni tok v horizontalni cevi na: stratified flow, wave flow, annular in annular mist flow, slug flow, bubble in elongated bubble flow in dispersed flow. Pri tem je potrebno omeniti, da se v literaturi najdejo številni drugi flow mapi, ki se bolj ali manj razlikujejo </w:t>
      </w:r>
      <w:r w:rsidR="0006099D">
        <w:rPr>
          <w:rStyle w:val="rynqvb"/>
        </w:rPr>
        <w:t xml:space="preserve">od omenjenega. </w:t>
      </w:r>
      <w:r w:rsidR="002650A7">
        <w:rPr>
          <w:rStyle w:val="rynqvb"/>
        </w:rPr>
        <w:t>Primer za flow map režimov v navpični cevi lahko najdemo v viru, kjer je dvofazni tok razčlenjen na bubble, slug, churn, annular in homogenous.</w:t>
      </w:r>
      <w:r w:rsidR="00BD34F9">
        <w:rPr>
          <w:rStyle w:val="rynqvb"/>
        </w:rPr>
        <w:t xml:space="preserve"> </w:t>
      </w:r>
    </w:p>
    <w:p w14:paraId="4EBD18EB" w14:textId="77777777" w:rsidR="00E807A1" w:rsidRDefault="00E807A1" w:rsidP="001B2B16">
      <w:pPr>
        <w:pStyle w:val="Heading11"/>
        <w:numPr>
          <w:ilvl w:val="0"/>
          <w:numId w:val="0"/>
        </w:numPr>
        <w:divId w:val="438111399"/>
        <w:rPr>
          <w:rStyle w:val="rynqvb"/>
        </w:rPr>
      </w:pPr>
    </w:p>
    <w:p w14:paraId="4771D4AD" w14:textId="77777777" w:rsidR="00E807A1" w:rsidRPr="00226191" w:rsidRDefault="00E807A1" w:rsidP="001B2B16">
      <w:pPr>
        <w:pStyle w:val="Heading11"/>
        <w:numPr>
          <w:ilvl w:val="0"/>
          <w:numId w:val="0"/>
        </w:numPr>
        <w:divId w:val="438111399"/>
      </w:pPr>
    </w:p>
    <w:p w14:paraId="2EF46410" w14:textId="6BAB3673" w:rsidR="00062578" w:rsidRDefault="00E807A1" w:rsidP="00E807A1">
      <w:pPr>
        <w:pStyle w:val="Heading2"/>
        <w:divId w:val="438111399"/>
      </w:pPr>
      <w:r>
        <w:t>Taylorjev mehur</w:t>
      </w:r>
    </w:p>
    <w:p w14:paraId="78B648AD" w14:textId="0A8FE72C" w:rsidR="00E807A1" w:rsidRDefault="00E807A1" w:rsidP="00E807A1">
      <w:pPr>
        <w:divId w:val="438111399"/>
      </w:pPr>
      <w:r>
        <w:t>Eden od režimov, ki se pojavlja pri pretakanju kapljevine in plina po cevi je čepasti tok. Sestavljajo ga večje prekinjene plinske strukture, ki zavzamejo večino prostornine</w:t>
      </w:r>
      <w:r w:rsidR="00293538">
        <w:t xml:space="preserve"> cevi, obteka jih</w:t>
      </w:r>
      <w:r>
        <w:t xml:space="preserve"> tanek film kapljevine. Posamezni mehurji so ločeni s »čepi« kapljevine</w:t>
      </w:r>
      <w:r w:rsidR="00293538">
        <w:t xml:space="preserve">. </w:t>
      </w:r>
      <w:r>
        <w:t xml:space="preserve">Omenjeno plinsko strukturo imenujemo tudi Taylorjev mehur. </w:t>
      </w:r>
    </w:p>
    <w:p w14:paraId="4F48E0AF" w14:textId="77777777" w:rsidR="00E807A1" w:rsidRPr="00E807A1" w:rsidRDefault="00E807A1" w:rsidP="00E807A1">
      <w:pPr>
        <w:divId w:val="438111399"/>
      </w:pPr>
    </w:p>
    <w:p w14:paraId="70AF7F58" w14:textId="77777777" w:rsidR="00062578" w:rsidRPr="00226191" w:rsidRDefault="00062578" w:rsidP="001B2B16">
      <w:pPr>
        <w:pStyle w:val="Heading11"/>
        <w:numPr>
          <w:ilvl w:val="0"/>
          <w:numId w:val="0"/>
        </w:numPr>
        <w:divId w:val="438111399"/>
      </w:pPr>
    </w:p>
    <w:p w14:paraId="3BC6C38C" w14:textId="77777777" w:rsidR="00376066" w:rsidRPr="00226191" w:rsidRDefault="00376066" w:rsidP="001B2B16">
      <w:pPr>
        <w:pStyle w:val="Heading11"/>
        <w:numPr>
          <w:ilvl w:val="0"/>
          <w:numId w:val="0"/>
        </w:numPr>
        <w:divId w:val="438111399"/>
      </w:pPr>
    </w:p>
    <w:p w14:paraId="5348B54A" w14:textId="77777777" w:rsidR="00C4325D" w:rsidRPr="00226191" w:rsidRDefault="00C4325D" w:rsidP="00E344BE">
      <w:pPr>
        <w:pStyle w:val="Heading3"/>
        <w:divId w:val="438111399"/>
      </w:pPr>
      <w:bookmarkStart w:id="25" w:name="_Toc118895304"/>
      <w:r w:rsidRPr="00226191">
        <w:t>Vir informacij</w:t>
      </w:r>
      <w:bookmarkEnd w:id="25"/>
    </w:p>
    <w:p w14:paraId="275FB326" w14:textId="77777777" w:rsidR="00F86BBF" w:rsidRPr="00226191" w:rsidRDefault="003E30C8" w:rsidP="001B2B16">
      <w:pPr>
        <w:pStyle w:val="Heading11"/>
        <w:numPr>
          <w:ilvl w:val="0"/>
          <w:numId w:val="0"/>
        </w:numPr>
        <w:divId w:val="438111399"/>
      </w:pPr>
      <w:r w:rsidRPr="00226191">
        <w:t xml:space="preserve">Pri pregledu literature naj bodo knjige in predvsem strokovni </w:t>
      </w:r>
      <w:r w:rsidR="00CC1DA4" w:rsidRPr="00226191">
        <w:t xml:space="preserve">ter znanstveni </w:t>
      </w:r>
      <w:r w:rsidRPr="00226191">
        <w:t>članki glavni vir informacij.</w:t>
      </w:r>
      <w:r w:rsidR="00115CFD" w:rsidRPr="00226191">
        <w:t xml:space="preserve"> </w:t>
      </w:r>
      <w:r w:rsidR="00F86BBF" w:rsidRPr="00226191">
        <w:t xml:space="preserve">Pri spletnem iskanju člankov in ostale literature priporočamo uporabo naslednjih iskalnikov: </w:t>
      </w:r>
      <w:hyperlink r:id="rId26" w:history="1">
        <w:r w:rsidR="00893264" w:rsidRPr="00226191">
          <w:rPr>
            <w:rStyle w:val="Hyperlink"/>
          </w:rPr>
          <w:t>Dikul</w:t>
        </w:r>
      </w:hyperlink>
      <w:r w:rsidR="00893264" w:rsidRPr="00226191">
        <w:t xml:space="preserve">, </w:t>
      </w:r>
      <w:hyperlink r:id="rId27" w:history="1">
        <w:r w:rsidR="00893264" w:rsidRPr="00226191">
          <w:rPr>
            <w:rStyle w:val="Hyperlink"/>
          </w:rPr>
          <w:t>Web of Science</w:t>
        </w:r>
      </w:hyperlink>
      <w:r w:rsidR="00893264" w:rsidRPr="00226191">
        <w:t xml:space="preserve">, </w:t>
      </w:r>
      <w:hyperlink r:id="rId28" w:history="1">
        <w:r w:rsidR="00893264" w:rsidRPr="00226191">
          <w:rPr>
            <w:rStyle w:val="Hyperlink"/>
          </w:rPr>
          <w:t>ScienceDirect</w:t>
        </w:r>
      </w:hyperlink>
      <w:r w:rsidR="00893264" w:rsidRPr="00226191">
        <w:t xml:space="preserve"> in </w:t>
      </w:r>
      <w:hyperlink r:id="rId29" w:history="1">
        <w:r w:rsidR="00893264" w:rsidRPr="00226191">
          <w:rPr>
            <w:rStyle w:val="Hyperlink"/>
          </w:rPr>
          <w:t>Google Scholar</w:t>
        </w:r>
      </w:hyperlink>
      <w:r w:rsidR="00893264" w:rsidRPr="00226191">
        <w:t>.</w:t>
      </w:r>
    </w:p>
    <w:p w14:paraId="1D68756D" w14:textId="77777777" w:rsidR="00706506" w:rsidRPr="00226191" w:rsidRDefault="00706506" w:rsidP="001B2B16">
      <w:pPr>
        <w:pStyle w:val="Heading11"/>
        <w:numPr>
          <w:ilvl w:val="0"/>
          <w:numId w:val="0"/>
        </w:numPr>
        <w:divId w:val="438111399"/>
      </w:pPr>
    </w:p>
    <w:p w14:paraId="4B6D880D" w14:textId="77777777" w:rsidR="00706506" w:rsidRPr="00226191" w:rsidRDefault="00706506" w:rsidP="001B2B16">
      <w:pPr>
        <w:pStyle w:val="Heading11"/>
        <w:numPr>
          <w:ilvl w:val="0"/>
          <w:numId w:val="0"/>
        </w:numPr>
        <w:divId w:val="438111399"/>
      </w:pPr>
      <w:r w:rsidRPr="00226191">
        <w:t>Več o citiranju virov si preberite v nadaljevanju te predloge.</w:t>
      </w:r>
    </w:p>
    <w:p w14:paraId="44093011" w14:textId="77777777" w:rsidR="00DD580C" w:rsidRPr="00226191" w:rsidRDefault="00DD580C" w:rsidP="001B2B16">
      <w:pPr>
        <w:pStyle w:val="Heading11"/>
        <w:numPr>
          <w:ilvl w:val="0"/>
          <w:numId w:val="0"/>
        </w:numPr>
        <w:divId w:val="438111399"/>
      </w:pPr>
    </w:p>
    <w:p w14:paraId="2F85D1BF" w14:textId="77777777" w:rsidR="00DD580C" w:rsidRPr="00226191" w:rsidRDefault="00DD580C" w:rsidP="001B2B16">
      <w:pPr>
        <w:pStyle w:val="Heading11"/>
        <w:numPr>
          <w:ilvl w:val="0"/>
          <w:numId w:val="0"/>
        </w:numPr>
        <w:divId w:val="438111399"/>
      </w:pPr>
    </w:p>
    <w:p w14:paraId="3BCC507F" w14:textId="77777777" w:rsidR="00B77AF6" w:rsidRPr="00226191" w:rsidRDefault="00B77AF6" w:rsidP="00E344BE">
      <w:pPr>
        <w:pStyle w:val="Heading2"/>
        <w:divId w:val="438111399"/>
      </w:pPr>
      <w:bookmarkStart w:id="26" w:name="_Toc118895305"/>
      <w:r w:rsidRPr="00226191">
        <w:t>Podpoglavja</w:t>
      </w:r>
      <w:r w:rsidR="00DF2DF6" w:rsidRPr="00226191">
        <w:t xml:space="preserve"> in slogi</w:t>
      </w:r>
      <w:bookmarkEnd w:id="26"/>
    </w:p>
    <w:p w14:paraId="2838F640" w14:textId="77777777" w:rsidR="00B77AF6" w:rsidRPr="00226191" w:rsidRDefault="00115CFD" w:rsidP="001B2B16">
      <w:pPr>
        <w:pStyle w:val="Heading11"/>
        <w:numPr>
          <w:ilvl w:val="0"/>
          <w:numId w:val="0"/>
        </w:numPr>
        <w:divId w:val="438111399"/>
      </w:pPr>
      <w:r w:rsidRPr="00226191">
        <w:t xml:space="preserve">Posamezne dele smiselno razdelite v podpoglavja, ki naj bodo zaporedno oštevilčena. </w:t>
      </w:r>
      <w:r w:rsidR="00706506" w:rsidRPr="00226191">
        <w:t xml:space="preserve">Oblika in slog naslovov naj ustreza tem, ki so prikazani v tej predlogi. </w:t>
      </w:r>
      <w:r w:rsidR="00B77AF6" w:rsidRPr="00226191">
        <w:t xml:space="preserve">Številčenje naj bo samodejno, tako kot je prikazano v tej predlogi. To predlogo neposredno uporabite za pisanje zaključnega dela, saj so vsi slogi že prednastavljeni (navaden slog, slog za poglavja in podpoglavja, </w:t>
      </w:r>
      <w:r w:rsidR="00330838" w:rsidRPr="00226191">
        <w:t xml:space="preserve">slog za naslov poglavja </w:t>
      </w:r>
      <w:r w:rsidR="00330838" w:rsidRPr="00226191">
        <w:rPr>
          <w:i/>
        </w:rPr>
        <w:t>Literatura</w:t>
      </w:r>
      <w:r w:rsidR="00330838" w:rsidRPr="00226191">
        <w:t xml:space="preserve">, </w:t>
      </w:r>
      <w:r w:rsidR="00B77AF6" w:rsidRPr="00226191">
        <w:t xml:space="preserve">slog za </w:t>
      </w:r>
      <w:r w:rsidR="00010391" w:rsidRPr="00226191">
        <w:t>naslove preglednic in slik</w:t>
      </w:r>
      <w:r w:rsidR="00330838" w:rsidRPr="00226191">
        <w:t>, itn.</w:t>
      </w:r>
      <w:r w:rsidR="00B77AF6" w:rsidRPr="00226191">
        <w:t>).</w:t>
      </w:r>
    </w:p>
    <w:p w14:paraId="2C4BAE1F" w14:textId="77777777" w:rsidR="00376066" w:rsidRPr="00226191" w:rsidRDefault="00376066" w:rsidP="001B2B16">
      <w:pPr>
        <w:pStyle w:val="Heading11"/>
        <w:numPr>
          <w:ilvl w:val="0"/>
          <w:numId w:val="0"/>
        </w:numPr>
        <w:divId w:val="438111399"/>
      </w:pPr>
    </w:p>
    <w:p w14:paraId="6E63AFEE" w14:textId="77777777" w:rsidR="00CC1DA4" w:rsidRPr="00226191" w:rsidRDefault="00CC1DA4" w:rsidP="001B2B16">
      <w:pPr>
        <w:pStyle w:val="Heading11"/>
        <w:numPr>
          <w:ilvl w:val="0"/>
          <w:numId w:val="0"/>
        </w:numPr>
        <w:divId w:val="438111399"/>
      </w:pPr>
    </w:p>
    <w:p w14:paraId="0161210B" w14:textId="77777777" w:rsidR="00706506" w:rsidRPr="00226191" w:rsidRDefault="00B77AF6" w:rsidP="00E344BE">
      <w:pPr>
        <w:pStyle w:val="Heading3"/>
        <w:divId w:val="438111399"/>
      </w:pPr>
      <w:bookmarkStart w:id="27" w:name="_Toc397007871"/>
      <w:bookmarkStart w:id="28" w:name="_Toc411798033"/>
      <w:bookmarkStart w:id="29" w:name="_Toc118895306"/>
      <w:r w:rsidRPr="00226191">
        <w:t xml:space="preserve">Podpoglavje </w:t>
      </w:r>
      <w:bookmarkEnd w:id="27"/>
      <w:r w:rsidR="00376066" w:rsidRPr="00226191">
        <w:t>2</w:t>
      </w:r>
      <w:bookmarkStart w:id="30" w:name="_Toc397007872"/>
      <w:r w:rsidR="005E410E" w:rsidRPr="00226191">
        <w:t xml:space="preserve">. </w:t>
      </w:r>
      <w:bookmarkEnd w:id="28"/>
      <w:r w:rsidR="000323E8" w:rsidRPr="00226191">
        <w:t>ravni</w:t>
      </w:r>
      <w:bookmarkEnd w:id="29"/>
    </w:p>
    <w:p w14:paraId="063D65E9" w14:textId="77777777" w:rsidR="00B77AF6" w:rsidRPr="00226191" w:rsidRDefault="00B77AF6" w:rsidP="00E344BE">
      <w:pPr>
        <w:pStyle w:val="Heading4"/>
        <w:divId w:val="438111399"/>
      </w:pPr>
      <w:bookmarkStart w:id="31" w:name="_Toc118895307"/>
      <w:r w:rsidRPr="00226191">
        <w:t xml:space="preserve">Podpoglavje </w:t>
      </w:r>
      <w:bookmarkEnd w:id="30"/>
      <w:r w:rsidR="00376066" w:rsidRPr="00226191">
        <w:t>3</w:t>
      </w:r>
      <w:r w:rsidR="005E410E" w:rsidRPr="00226191">
        <w:t xml:space="preserve">. </w:t>
      </w:r>
      <w:r w:rsidR="000323E8" w:rsidRPr="00226191">
        <w:t>ravni</w:t>
      </w:r>
      <w:bookmarkEnd w:id="31"/>
    </w:p>
    <w:p w14:paraId="7C7B56FC" w14:textId="77777777" w:rsidR="00772887" w:rsidRPr="00226191" w:rsidRDefault="005E410E" w:rsidP="00376066">
      <w:pPr>
        <w:divId w:val="438111399"/>
      </w:pPr>
      <w:r w:rsidRPr="00226191">
        <w:t xml:space="preserve">Prve vrstice odstavkov naj ne bodo zamaknjene, naj pa bo med posameznimi odstavki po ena prazna vrstica. </w:t>
      </w:r>
      <w:r w:rsidR="00CC1DA4" w:rsidRPr="00226191">
        <w:t>Med naslovom podpoglavja in koncem predhodnega besedila naj bosta 2 pra</w:t>
      </w:r>
      <w:r w:rsidR="00872103" w:rsidRPr="00226191">
        <w:t>z</w:t>
      </w:r>
      <w:r w:rsidR="00CC1DA4" w:rsidRPr="00226191">
        <w:t>ni vrstici razmika. Če se naslov podpoglavja začne takoj</w:t>
      </w:r>
      <w:r w:rsidR="000323E8" w:rsidRPr="00226191">
        <w:t xml:space="preserve"> za naslovom podpoglavja višje</w:t>
      </w:r>
      <w:r w:rsidR="00CC1DA4" w:rsidRPr="00226191">
        <w:t xml:space="preserve"> </w:t>
      </w:r>
      <w:r w:rsidR="000323E8" w:rsidRPr="00226191">
        <w:t>ravni</w:t>
      </w:r>
      <w:r w:rsidR="00CC1DA4" w:rsidRPr="00226191">
        <w:t>, naj med naslovoma ne bo praznih vrstic.</w:t>
      </w:r>
      <w:r w:rsidR="00772887" w:rsidRPr="00226191">
        <w:t xml:space="preserve"> Uporabite lahko največ 4 </w:t>
      </w:r>
      <w:r w:rsidR="000323E8" w:rsidRPr="00226191">
        <w:t>ravni</w:t>
      </w:r>
      <w:r w:rsidR="00772887" w:rsidRPr="00226191">
        <w:t xml:space="preserve"> naslovov, torej glavni naslov ter 3 </w:t>
      </w:r>
      <w:r w:rsidR="000323E8" w:rsidRPr="00226191">
        <w:t>ravni</w:t>
      </w:r>
      <w:r w:rsidR="00772887" w:rsidRPr="00226191">
        <w:t xml:space="preserve"> podnaslovov.</w:t>
      </w:r>
    </w:p>
    <w:p w14:paraId="22C507DA" w14:textId="77777777" w:rsidR="00772887" w:rsidRPr="00226191" w:rsidRDefault="00772887" w:rsidP="00376066">
      <w:pPr>
        <w:divId w:val="438111399"/>
      </w:pPr>
    </w:p>
    <w:p w14:paraId="7BCB0BFC" w14:textId="77777777" w:rsidR="00505042" w:rsidRPr="00226191" w:rsidRDefault="00505042" w:rsidP="00376066">
      <w:pPr>
        <w:divId w:val="438111399"/>
      </w:pPr>
    </w:p>
    <w:p w14:paraId="3797C1ED" w14:textId="77777777" w:rsidR="00772887" w:rsidRPr="00226191" w:rsidRDefault="00772887" w:rsidP="00376066">
      <w:pPr>
        <w:divId w:val="438111399"/>
        <w:rPr>
          <w:b/>
        </w:rPr>
      </w:pPr>
      <w:r w:rsidRPr="00226191">
        <w:rPr>
          <w:b/>
        </w:rPr>
        <w:t>Dodatna razmejitev besedila</w:t>
      </w:r>
    </w:p>
    <w:p w14:paraId="53F772D8" w14:textId="77777777" w:rsidR="00505042" w:rsidRPr="00226191" w:rsidRDefault="00505042" w:rsidP="00376066">
      <w:pPr>
        <w:divId w:val="438111399"/>
        <w:rPr>
          <w:b/>
        </w:rPr>
      </w:pPr>
    </w:p>
    <w:p w14:paraId="56FDA8D3" w14:textId="77777777" w:rsidR="00376066" w:rsidRPr="00226191" w:rsidRDefault="00772887" w:rsidP="00376066">
      <w:pPr>
        <w:divId w:val="438111399"/>
      </w:pPr>
      <w:r w:rsidRPr="00226191">
        <w:t>Če želite</w:t>
      </w:r>
      <w:r w:rsidR="000323E8" w:rsidRPr="00226191">
        <w:t xml:space="preserve"> v zadnji</w:t>
      </w:r>
      <w:r w:rsidRPr="00226191">
        <w:t xml:space="preserve">, 4. </w:t>
      </w:r>
      <w:r w:rsidR="000323E8" w:rsidRPr="00226191">
        <w:t>ravni</w:t>
      </w:r>
      <w:r w:rsidRPr="00226191">
        <w:t xml:space="preserve"> podpoglavja še dodatno ločiti posamezne dele besedila, lahko uporabite eno vrstico krepkega tiska (Times New Roman, 12 pt), ki naj bo od predhod</w:t>
      </w:r>
      <w:r w:rsidR="00505042" w:rsidRPr="00226191">
        <w:t>nega besedila ločen z razmikom 2 praznih vrstic</w:t>
      </w:r>
      <w:r w:rsidRPr="00226191">
        <w:t xml:space="preserve"> (oz. brez razmika, če sledi neposredno naslovu podpoglavja), besedilo v nadaljevanju pa naj sledi </w:t>
      </w:r>
      <w:r w:rsidR="00505042" w:rsidRPr="00226191">
        <w:t>z razmikom</w:t>
      </w:r>
      <w:r w:rsidRPr="00226191">
        <w:t xml:space="preserve"> </w:t>
      </w:r>
      <w:r w:rsidR="00505042" w:rsidRPr="00226191">
        <w:t xml:space="preserve">1 </w:t>
      </w:r>
      <w:r w:rsidRPr="00226191">
        <w:t>prazne vrstice.</w:t>
      </w:r>
    </w:p>
    <w:p w14:paraId="5C42971E" w14:textId="77777777" w:rsidR="00376066" w:rsidRPr="00226191" w:rsidRDefault="00376066" w:rsidP="00C33426">
      <w:pPr>
        <w:divId w:val="438111399"/>
      </w:pPr>
    </w:p>
    <w:p w14:paraId="01AC4C65" w14:textId="77777777" w:rsidR="005E410E" w:rsidRPr="00226191" w:rsidRDefault="005E410E" w:rsidP="00C33426">
      <w:pPr>
        <w:divId w:val="438111399"/>
      </w:pPr>
    </w:p>
    <w:p w14:paraId="49FB60C9" w14:textId="77777777" w:rsidR="003F0C2D" w:rsidRPr="00226191" w:rsidRDefault="005E410E" w:rsidP="00E344BE">
      <w:pPr>
        <w:pStyle w:val="Heading4"/>
        <w:divId w:val="438111399"/>
      </w:pPr>
      <w:bookmarkStart w:id="32" w:name="_Toc118895308"/>
      <w:r w:rsidRPr="00226191">
        <w:t>Uporaba krepkega, poševnega in podčrtanega tiska</w:t>
      </w:r>
      <w:bookmarkEnd w:id="32"/>
    </w:p>
    <w:p w14:paraId="4BBCCB4C" w14:textId="77777777" w:rsidR="005E410E" w:rsidRPr="00226191" w:rsidRDefault="005E410E" w:rsidP="00C33426">
      <w:pPr>
        <w:divId w:val="438111399"/>
      </w:pPr>
      <w:r w:rsidRPr="00226191">
        <w:t xml:space="preserve">Poleg predhodnega primera je uporaba </w:t>
      </w:r>
      <w:r w:rsidRPr="00226191">
        <w:rPr>
          <w:b/>
        </w:rPr>
        <w:t>krepkega tiska</w:t>
      </w:r>
      <w:r w:rsidRPr="00226191">
        <w:t xml:space="preserve"> smiselna:</w:t>
      </w:r>
    </w:p>
    <w:p w14:paraId="24D01002" w14:textId="77777777" w:rsidR="005E410E" w:rsidRPr="00226191" w:rsidRDefault="005E410E" w:rsidP="007B541C">
      <w:pPr>
        <w:pStyle w:val="ListParagraph"/>
        <w:divId w:val="438111399"/>
      </w:pPr>
      <w:r w:rsidRPr="00226191">
        <w:t>kadar v besedilu prvič omenimo in opredelimo zelo pomemben pojem za razumevanje naloge,</w:t>
      </w:r>
    </w:p>
    <w:p w14:paraId="5D02D7B2" w14:textId="77777777" w:rsidR="005E410E" w:rsidRPr="00226191" w:rsidRDefault="005E410E" w:rsidP="007B541C">
      <w:pPr>
        <w:pStyle w:val="ListParagraph"/>
        <w:divId w:val="438111399"/>
      </w:pPr>
      <w:r w:rsidRPr="00226191">
        <w:t>kadar želimo posebej poudariti kakšen del ali misel,</w:t>
      </w:r>
    </w:p>
    <w:p w14:paraId="51199FA1" w14:textId="77777777" w:rsidR="005E410E" w:rsidRPr="00226191" w:rsidRDefault="005E410E" w:rsidP="007B541C">
      <w:pPr>
        <w:pStyle w:val="ListParagraph"/>
        <w:divId w:val="438111399"/>
      </w:pPr>
      <w:r w:rsidRPr="00226191">
        <w:t>kadar želimo npr. pri naštevanju vidno ločiti posamezne dele besedila.</w:t>
      </w:r>
    </w:p>
    <w:p w14:paraId="5F0DC6C4" w14:textId="77777777" w:rsidR="005E410E" w:rsidRPr="00226191" w:rsidRDefault="005E410E" w:rsidP="005E410E">
      <w:pPr>
        <w:divId w:val="438111399"/>
      </w:pPr>
    </w:p>
    <w:p w14:paraId="2E8F40E5" w14:textId="77777777" w:rsidR="005E410E" w:rsidRPr="00226191" w:rsidRDefault="005E410E" w:rsidP="005E410E">
      <w:pPr>
        <w:divId w:val="438111399"/>
      </w:pPr>
      <w:r w:rsidRPr="00226191">
        <w:t>Kadar v besedilu uporabljamo besede iz tujih jezikov, uporabljamo poševni oz. kurzivni tisk (ang</w:t>
      </w:r>
      <w:r w:rsidR="00703817" w:rsidRPr="00226191">
        <w:t>l</w:t>
      </w:r>
      <w:r w:rsidRPr="00226191">
        <w:t xml:space="preserve">. </w:t>
      </w:r>
      <w:r w:rsidRPr="00226191">
        <w:rPr>
          <w:i/>
        </w:rPr>
        <w:t>italics</w:t>
      </w:r>
      <w:r w:rsidRPr="00226191">
        <w:t xml:space="preserve">). </w:t>
      </w:r>
      <w:r w:rsidRPr="00226191">
        <w:rPr>
          <w:u w:val="single"/>
        </w:rPr>
        <w:t>Podčrtanega tiska</w:t>
      </w:r>
      <w:r w:rsidRPr="00226191">
        <w:t xml:space="preserve"> praviloma ne uporabljamo.</w:t>
      </w:r>
    </w:p>
    <w:p w14:paraId="48B9560D" w14:textId="77777777" w:rsidR="005E410E" w:rsidRPr="00226191" w:rsidRDefault="005E410E" w:rsidP="00C33426">
      <w:pPr>
        <w:divId w:val="438111399"/>
      </w:pPr>
    </w:p>
    <w:p w14:paraId="092707CB" w14:textId="77777777" w:rsidR="005E410E" w:rsidRPr="00226191" w:rsidRDefault="005E410E" w:rsidP="00C33426">
      <w:pPr>
        <w:divId w:val="438111399"/>
      </w:pPr>
    </w:p>
    <w:p w14:paraId="3962ACC5" w14:textId="77777777" w:rsidR="005E410E" w:rsidRPr="00226191" w:rsidRDefault="005E410E" w:rsidP="00E344BE">
      <w:pPr>
        <w:pStyle w:val="Heading4"/>
        <w:divId w:val="438111399"/>
      </w:pPr>
      <w:bookmarkStart w:id="33" w:name="_Toc118895309"/>
      <w:r w:rsidRPr="00226191">
        <w:t>Ravni naštevanja</w:t>
      </w:r>
      <w:bookmarkEnd w:id="33"/>
    </w:p>
    <w:p w14:paraId="198AD9FC" w14:textId="77777777" w:rsidR="00812AEB" w:rsidRPr="00226191" w:rsidRDefault="005E410E" w:rsidP="005E410E">
      <w:pPr>
        <w:divId w:val="438111399"/>
      </w:pPr>
      <w:r w:rsidRPr="00226191">
        <w:t xml:space="preserve">Ne glede na to, koliko hierarhičnih ravni alinej </w:t>
      </w:r>
      <w:r w:rsidR="00E53C10" w:rsidRPr="00226191">
        <w:t xml:space="preserve">je v besedilu </w:t>
      </w:r>
      <w:r w:rsidRPr="00226191">
        <w:t>uporabl</w:t>
      </w:r>
      <w:r w:rsidR="00E53C10" w:rsidRPr="00226191">
        <w:t>jenih za naštevanje (običajno ne več kot 2), v celotnem besedilu vedno uporabljamo enako kombinacijo ter način označevanja posameznih ravni alinej. S tem d</w:t>
      </w:r>
      <w:r w:rsidR="00812AEB" w:rsidRPr="00226191">
        <w:t>osežemo poenoten videz besedila.</w:t>
      </w:r>
    </w:p>
    <w:p w14:paraId="7ED958E8" w14:textId="77777777" w:rsidR="00812AEB" w:rsidRPr="00226191" w:rsidRDefault="00812AEB" w:rsidP="005E410E">
      <w:pPr>
        <w:divId w:val="438111399"/>
      </w:pPr>
    </w:p>
    <w:p w14:paraId="7334BD9B" w14:textId="77777777" w:rsidR="005E410E" w:rsidRPr="00226191" w:rsidRDefault="00812AEB" w:rsidP="005E410E">
      <w:pPr>
        <w:divId w:val="438111399"/>
      </w:pPr>
      <w:r w:rsidRPr="00226191">
        <w:t>Za označevanje 1. ravni alinej uporabimo znak »</w:t>
      </w:r>
      <w:r w:rsidR="003E79BF" w:rsidRPr="00226191">
        <w:t>-</w:t>
      </w:r>
      <w:r w:rsidRPr="00226191">
        <w:t xml:space="preserve">«, ki naj bo levo poravnan z robom strani oz. robom besedila, besedilo 1. ravni naštevanja pa naj sledi 0,5 cm od levega roba strani. </w:t>
      </w:r>
      <w:r w:rsidR="00E846AB" w:rsidRPr="00226191">
        <w:t>2. raven alinej označimo z znakom »-«, ki naj bo 0,75 cm oddaljen od levega roba strani, besedilo, ki sledi, pa naj bo 1,25 cm oddaljeno od levega roba strani. Primer je prikazan v nadaljevanju:</w:t>
      </w:r>
    </w:p>
    <w:p w14:paraId="495AD0EE" w14:textId="77777777" w:rsidR="00812AEB" w:rsidRPr="00226191" w:rsidRDefault="00812AEB" w:rsidP="007B541C">
      <w:pPr>
        <w:pStyle w:val="ListParagraph"/>
        <w:divId w:val="438111399"/>
      </w:pPr>
      <w:r w:rsidRPr="00226191">
        <w:t>primer 1. ravni:</w:t>
      </w:r>
    </w:p>
    <w:p w14:paraId="3C0E0A69" w14:textId="77777777" w:rsidR="00812AEB" w:rsidRPr="00226191" w:rsidRDefault="00812AEB" w:rsidP="007B541C">
      <w:pPr>
        <w:pStyle w:val="ListParagraph"/>
        <w:ind w:left="568"/>
        <w:divId w:val="438111399"/>
      </w:pPr>
      <w:r w:rsidRPr="00226191">
        <w:t>primer 2. ravni,</w:t>
      </w:r>
    </w:p>
    <w:p w14:paraId="01B230B8" w14:textId="77777777" w:rsidR="00B047E5" w:rsidRPr="00226191" w:rsidRDefault="00812AEB" w:rsidP="007B541C">
      <w:pPr>
        <w:pStyle w:val="ListParagraph"/>
        <w:ind w:left="568"/>
        <w:divId w:val="438111399"/>
      </w:pPr>
      <w:r w:rsidRPr="00226191">
        <w:t>primer 2. ravni,</w:t>
      </w:r>
    </w:p>
    <w:p w14:paraId="2C03BCC4" w14:textId="77777777" w:rsidR="00812AEB" w:rsidRPr="00226191" w:rsidRDefault="00812AEB" w:rsidP="007B541C">
      <w:pPr>
        <w:pStyle w:val="ListParagraph"/>
        <w:divId w:val="438111399"/>
      </w:pPr>
      <w:r w:rsidRPr="00226191">
        <w:t>primer 1. ravni:</w:t>
      </w:r>
    </w:p>
    <w:p w14:paraId="266D6E58" w14:textId="77777777" w:rsidR="00812AEB" w:rsidRPr="00226191" w:rsidRDefault="00812AEB" w:rsidP="007B541C">
      <w:pPr>
        <w:pStyle w:val="ListParagraph"/>
        <w:ind w:left="568"/>
        <w:divId w:val="438111399"/>
      </w:pPr>
      <w:r w:rsidRPr="00226191">
        <w:t>primer 2. ravni,</w:t>
      </w:r>
    </w:p>
    <w:p w14:paraId="4F2EE6DB" w14:textId="77777777" w:rsidR="00812AEB" w:rsidRPr="00226191" w:rsidRDefault="00812AEB" w:rsidP="007B541C">
      <w:pPr>
        <w:pStyle w:val="ListParagraph"/>
        <w:ind w:left="568"/>
        <w:divId w:val="438111399"/>
      </w:pPr>
      <w:r w:rsidRPr="00226191">
        <w:t>primer 2. ravni.</w:t>
      </w:r>
    </w:p>
    <w:p w14:paraId="555B44F0" w14:textId="77777777" w:rsidR="005E410E" w:rsidRPr="00226191" w:rsidRDefault="005E410E" w:rsidP="00C33426">
      <w:pPr>
        <w:divId w:val="438111399"/>
      </w:pPr>
    </w:p>
    <w:p w14:paraId="29707BD0" w14:textId="77777777" w:rsidR="00582C76" w:rsidRPr="00226191" w:rsidRDefault="00582C76" w:rsidP="00C33426">
      <w:pPr>
        <w:divId w:val="438111399"/>
      </w:pPr>
      <w:r w:rsidRPr="00226191">
        <w:t>Pred novim odstavkom besedila naj bo za zadnjo alinejo 1 prazna vrstica presledka, oz. 2 prazni vrstici presledka, če zadnji alineji sledi naslov novega poglavja.</w:t>
      </w:r>
    </w:p>
    <w:p w14:paraId="5B4A9F1F" w14:textId="77777777" w:rsidR="006B6D0C" w:rsidRPr="00226191" w:rsidRDefault="006B6D0C" w:rsidP="00C33426">
      <w:pPr>
        <w:divId w:val="438111399"/>
      </w:pPr>
    </w:p>
    <w:p w14:paraId="58C749D1" w14:textId="77777777" w:rsidR="00F963A5" w:rsidRPr="00226191" w:rsidRDefault="00F963A5" w:rsidP="00C33426">
      <w:pPr>
        <w:divId w:val="438111399"/>
      </w:pPr>
    </w:p>
    <w:p w14:paraId="7067C3CB" w14:textId="77777777" w:rsidR="00B77AF6" w:rsidRPr="00226191" w:rsidRDefault="00C33426" w:rsidP="00E344BE">
      <w:pPr>
        <w:pStyle w:val="Heading2"/>
        <w:divId w:val="438111399"/>
      </w:pPr>
      <w:bookmarkStart w:id="34" w:name="_Toc118895310"/>
      <w:r w:rsidRPr="00226191">
        <w:t>Preglednic</w:t>
      </w:r>
      <w:r w:rsidR="00B77AF6" w:rsidRPr="00226191">
        <w:t>e</w:t>
      </w:r>
      <w:bookmarkEnd w:id="34"/>
    </w:p>
    <w:p w14:paraId="57CF4006" w14:textId="77777777" w:rsidR="006E5CC6" w:rsidRPr="00226191" w:rsidRDefault="002F64AD" w:rsidP="002F64AD">
      <w:r w:rsidRPr="00226191">
        <w:lastRenderedPageBreak/>
        <w:t>Preglednice</w:t>
      </w:r>
      <w:r w:rsidR="00B77AF6" w:rsidRPr="00226191">
        <w:t xml:space="preserve"> naj bodo zaporedno oštevilčene. </w:t>
      </w:r>
      <w:r w:rsidRPr="00226191">
        <w:t>Š</w:t>
      </w:r>
      <w:r w:rsidR="00B77AF6" w:rsidRPr="00226191">
        <w:t xml:space="preserve">tevilčenje </w:t>
      </w:r>
      <w:r w:rsidRPr="00226191">
        <w:t xml:space="preserve">se </w:t>
      </w:r>
      <w:r w:rsidR="00B77AF6" w:rsidRPr="00226191">
        <w:t xml:space="preserve">začne s številko </w:t>
      </w:r>
      <w:r w:rsidR="006D4E49" w:rsidRPr="00226191">
        <w:t xml:space="preserve">1. </w:t>
      </w:r>
      <w:r w:rsidR="000323E8" w:rsidRPr="00226191">
        <w:t>ravni</w:t>
      </w:r>
      <w:r w:rsidRPr="00226191">
        <w:t xml:space="preserve"> poglavja, v katerem</w:t>
      </w:r>
      <w:r w:rsidR="006D4E49" w:rsidRPr="00226191">
        <w:t xml:space="preserve"> se preglednica</w:t>
      </w:r>
      <w:r w:rsidR="00B77AF6" w:rsidRPr="00226191">
        <w:t xml:space="preserve"> nahaja, sledi zaporedna številka </w:t>
      </w:r>
      <w:r w:rsidR="006D4E49" w:rsidRPr="00226191">
        <w:t>preglednice</w:t>
      </w:r>
      <w:r w:rsidR="00B77AF6" w:rsidRPr="00226191">
        <w:t xml:space="preserve"> v </w:t>
      </w:r>
      <w:r w:rsidRPr="00226191">
        <w:t>tem</w:t>
      </w:r>
      <w:r w:rsidR="00B77AF6" w:rsidRPr="00226191">
        <w:t xml:space="preserve"> poglavju. </w:t>
      </w:r>
      <w:r w:rsidR="009D7C4E" w:rsidRPr="00226191">
        <w:t xml:space="preserve">Preglednica naj bo sredinsko poravnana. </w:t>
      </w:r>
      <w:r w:rsidR="00B77AF6" w:rsidRPr="00226191">
        <w:t>Primer</w:t>
      </w:r>
      <w:r w:rsidR="006615A8" w:rsidRPr="00226191">
        <w:t xml:space="preserve"> je prikazan v </w:t>
      </w:r>
      <w:r w:rsidR="00C51B22" w:rsidRPr="00226191">
        <w:t>p</w:t>
      </w:r>
      <w:r w:rsidR="006615A8" w:rsidRPr="00226191">
        <w:t>reglednici </w:t>
      </w:r>
      <w:r w:rsidR="00883449" w:rsidRPr="00226191">
        <w:fldChar w:fldCharType="begin"/>
      </w:r>
      <w:r w:rsidR="00883449" w:rsidRPr="00226191">
        <w:instrText xml:space="preserve"> REF  Ucinkovitost_procesov \h  \* MERGEFORMAT </w:instrText>
      </w:r>
      <w:r w:rsidR="00883449" w:rsidRPr="00226191">
        <w:fldChar w:fldCharType="separate"/>
      </w:r>
      <w:r w:rsidR="009F53BE" w:rsidRPr="00226191">
        <w:rPr>
          <w:noProof/>
        </w:rPr>
        <w:t>2.1</w:t>
      </w:r>
      <w:r w:rsidR="00883449" w:rsidRPr="00226191">
        <w:fldChar w:fldCharType="end"/>
      </w:r>
      <w:r w:rsidR="006615A8" w:rsidRPr="00226191">
        <w:t>.</w:t>
      </w:r>
    </w:p>
    <w:p w14:paraId="44D81AFE" w14:textId="77777777" w:rsidR="002F64AD" w:rsidRPr="00226191" w:rsidRDefault="002F64AD" w:rsidP="002F64AD"/>
    <w:p w14:paraId="319062EF" w14:textId="77777777" w:rsidR="00E53C10" w:rsidRPr="00226191" w:rsidRDefault="00E53C10" w:rsidP="002F64AD">
      <w:r w:rsidRPr="00226191">
        <w:t xml:space="preserve">Naslov preglednice z zaporedno številko preglednice in kratkim opisom naj bo nad preglednico, in sicer poravnan z levim robom besedila. Naslov z zaporedno številko preglednice naj bo </w:t>
      </w:r>
      <w:bookmarkStart w:id="35" w:name="OLE_LINK1"/>
      <w:bookmarkStart w:id="36" w:name="OLE_LINK2"/>
      <w:r w:rsidRPr="00226191">
        <w:t>pisan v tisku Times New Roman, velikost 11 pt</w:t>
      </w:r>
      <w:bookmarkEnd w:id="35"/>
      <w:bookmarkEnd w:id="36"/>
      <w:r w:rsidRPr="00226191">
        <w:t xml:space="preserve">, prav tako znak »:« za zaporedno številko preglednice. Kratek opis preglednice naj se začne z veliko začetnico in zaključi </w:t>
      </w:r>
      <w:r w:rsidR="00962210" w:rsidRPr="00226191">
        <w:t>brez končnega ločila</w:t>
      </w:r>
      <w:r w:rsidR="00E27E4F" w:rsidRPr="00226191">
        <w:t xml:space="preserve"> ter naj bo pisan v</w:t>
      </w:r>
      <w:r w:rsidRPr="00226191">
        <w:t xml:space="preserve"> tisku Times New Roman, velikost 11 pt. Med besedilom in naslovom preglednice naj bo 1 (prazna) vrstica presledka, </w:t>
      </w:r>
      <w:r w:rsidR="006B6D0C" w:rsidRPr="00226191">
        <w:t xml:space="preserve">kot na primer pri </w:t>
      </w:r>
      <w:r w:rsidR="00C51B22" w:rsidRPr="00226191">
        <w:t>p</w:t>
      </w:r>
      <w:r w:rsidR="006B6D0C" w:rsidRPr="00226191">
        <w:t xml:space="preserve">reglednici </w:t>
      </w:r>
      <w:r w:rsidR="00747172" w:rsidRPr="00226191">
        <w:fldChar w:fldCharType="begin"/>
      </w:r>
      <w:r w:rsidR="00747172" w:rsidRPr="00226191">
        <w:instrText xml:space="preserve"> REF  Ucinkovitost_procesov \h  \* MERGEFORMAT </w:instrText>
      </w:r>
      <w:r w:rsidR="00747172" w:rsidRPr="00226191">
        <w:fldChar w:fldCharType="separate"/>
      </w:r>
      <w:r w:rsidR="009F53BE" w:rsidRPr="00226191">
        <w:rPr>
          <w:noProof/>
        </w:rPr>
        <w:t>2.1</w:t>
      </w:r>
      <w:r w:rsidR="00747172" w:rsidRPr="00226191">
        <w:fldChar w:fldCharType="end"/>
      </w:r>
      <w:r w:rsidR="006B6D0C" w:rsidRPr="00226191">
        <w:t xml:space="preserve">, </w:t>
      </w:r>
      <w:r w:rsidRPr="00226191">
        <w:t xml:space="preserve">razen če je naslov preglednice povsem na vrhu strani. Naslov preglednice naj ima nastavljen odmik zgoraj in spodaj 12 pt. Slog naslova je že prednastavljen v tej predlogi. Med naslovom preglednice in preglednico naj ne bo presledka (praznih vrstic). Med preglednico in nadaljevanjem besedila naj bosta 2 prazni vrstici, kot je prikazano tudi za </w:t>
      </w:r>
      <w:r w:rsidR="00C51B22" w:rsidRPr="00226191">
        <w:t>p</w:t>
      </w:r>
      <w:r w:rsidRPr="00226191">
        <w:t>reglednic</w:t>
      </w:r>
      <w:r w:rsidR="00747172" w:rsidRPr="00226191">
        <w:t>o</w:t>
      </w:r>
      <w:r w:rsidRPr="00226191">
        <w:t> </w:t>
      </w:r>
      <w:r w:rsidR="00747172" w:rsidRPr="00226191">
        <w:fldChar w:fldCharType="begin"/>
      </w:r>
      <w:r w:rsidR="00747172" w:rsidRPr="00226191">
        <w:instrText xml:space="preserve"> REF  Kumulativne_vrednosti_porabe_vode \h  \* MERGEFORMAT </w:instrText>
      </w:r>
      <w:r w:rsidR="00747172" w:rsidRPr="00226191">
        <w:fldChar w:fldCharType="separate"/>
      </w:r>
      <w:r w:rsidR="009F53BE" w:rsidRPr="00226191">
        <w:rPr>
          <w:noProof/>
        </w:rPr>
        <w:t>2.2</w:t>
      </w:r>
      <w:r w:rsidR="00747172" w:rsidRPr="00226191">
        <w:fldChar w:fldCharType="end"/>
      </w:r>
      <w:r w:rsidRPr="00226191">
        <w:t>.</w:t>
      </w:r>
    </w:p>
    <w:p w14:paraId="0B302A71" w14:textId="77777777" w:rsidR="006B6D0C" w:rsidRPr="00226191" w:rsidRDefault="006B6D0C" w:rsidP="002F64AD"/>
    <w:p w14:paraId="51D8ECB1" w14:textId="77777777" w:rsidR="00E81A9E" w:rsidRPr="00226191" w:rsidRDefault="00883449" w:rsidP="00165581">
      <w:pPr>
        <w:pStyle w:val="Caption"/>
        <w:jc w:val="left"/>
      </w:pPr>
      <w:bookmarkStart w:id="37" w:name="_Toc418671846"/>
      <w:r w:rsidRPr="00226191">
        <w:t xml:space="preserve">Preglednica </w:t>
      </w:r>
      <w:bookmarkStart w:id="38" w:name="Ucinkovitost_procesov"/>
      <w:r w:rsidRPr="00226191">
        <w:fldChar w:fldCharType="begin"/>
      </w:r>
      <w:r w:rsidRPr="00226191">
        <w:instrText xml:space="preserve"> STYLEREF 1 \s </w:instrText>
      </w:r>
      <w:r w:rsidRPr="00226191">
        <w:fldChar w:fldCharType="separate"/>
      </w:r>
      <w:r w:rsidR="009F53BE" w:rsidRPr="00226191">
        <w:rPr>
          <w:noProof/>
        </w:rPr>
        <w:t>2</w:t>
      </w:r>
      <w:r w:rsidRPr="00226191">
        <w:fldChar w:fldCharType="end"/>
      </w:r>
      <w:r w:rsidRPr="00226191">
        <w:t>.</w:t>
      </w:r>
      <w:fldSimple w:instr=" SEQ Preglednica \* ARABIC \s 1 ">
        <w:r w:rsidR="009F53BE" w:rsidRPr="00226191">
          <w:rPr>
            <w:noProof/>
          </w:rPr>
          <w:t>1</w:t>
        </w:r>
      </w:fldSimple>
      <w:bookmarkEnd w:id="38"/>
      <w:r w:rsidRPr="00226191">
        <w:t>:</w:t>
      </w:r>
      <w:r w:rsidR="00385AAA" w:rsidRPr="00226191">
        <w:t xml:space="preserve"> </w:t>
      </w:r>
      <w:r w:rsidR="00E81A9E" w:rsidRPr="00226191">
        <w:t>Učinkovitost procesov odstranjevanja</w:t>
      </w:r>
      <w:r w:rsidR="00385AAA" w:rsidRPr="00226191">
        <w:t xml:space="preserve"> različnih onesnaževalcev vode</w:t>
      </w:r>
      <w:bookmarkEnd w:id="37"/>
    </w:p>
    <w:tbl>
      <w:tblPr>
        <w:tblW w:w="87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4"/>
        <w:gridCol w:w="1701"/>
        <w:gridCol w:w="1417"/>
        <w:gridCol w:w="1417"/>
        <w:gridCol w:w="1760"/>
      </w:tblGrid>
      <w:tr w:rsidR="00E81A9E" w:rsidRPr="00226191" w14:paraId="19A7DA45" w14:textId="77777777" w:rsidTr="009D7C4E">
        <w:trPr>
          <w:divId w:val="438111399"/>
          <w:trHeight w:val="227"/>
          <w:jc w:val="center"/>
        </w:trPr>
        <w:tc>
          <w:tcPr>
            <w:tcW w:w="2494" w:type="dxa"/>
            <w:vAlign w:val="center"/>
          </w:tcPr>
          <w:p w14:paraId="09FD329F" w14:textId="77777777" w:rsidR="00E81A9E" w:rsidRPr="00226191" w:rsidRDefault="00E81A9E" w:rsidP="00E81A9E">
            <w:pPr>
              <w:jc w:val="center"/>
              <w:rPr>
                <w:sz w:val="20"/>
                <w:szCs w:val="20"/>
              </w:rPr>
            </w:pPr>
            <w:r w:rsidRPr="00226191">
              <w:rPr>
                <w:sz w:val="20"/>
                <w:szCs w:val="20"/>
              </w:rPr>
              <w:t>Proces</w:t>
            </w:r>
          </w:p>
        </w:tc>
        <w:tc>
          <w:tcPr>
            <w:tcW w:w="1701" w:type="dxa"/>
            <w:vAlign w:val="center"/>
          </w:tcPr>
          <w:p w14:paraId="518BBBF4" w14:textId="77777777" w:rsidR="00E81A9E" w:rsidRPr="00226191" w:rsidRDefault="00E81A9E" w:rsidP="00E81A9E">
            <w:pPr>
              <w:jc w:val="center"/>
              <w:rPr>
                <w:sz w:val="20"/>
                <w:szCs w:val="20"/>
              </w:rPr>
            </w:pPr>
            <w:r w:rsidRPr="00226191">
              <w:rPr>
                <w:sz w:val="20"/>
                <w:szCs w:val="20"/>
              </w:rPr>
              <w:t>Odstranitev mikroorganizmov</w:t>
            </w:r>
          </w:p>
        </w:tc>
        <w:tc>
          <w:tcPr>
            <w:tcW w:w="1417" w:type="dxa"/>
            <w:vAlign w:val="center"/>
          </w:tcPr>
          <w:p w14:paraId="78B65056" w14:textId="77777777" w:rsidR="00E81A9E" w:rsidRPr="00226191" w:rsidRDefault="00E81A9E" w:rsidP="00E81A9E">
            <w:pPr>
              <w:jc w:val="center"/>
              <w:rPr>
                <w:sz w:val="20"/>
                <w:szCs w:val="20"/>
              </w:rPr>
            </w:pPr>
            <w:r w:rsidRPr="00226191">
              <w:rPr>
                <w:sz w:val="20"/>
                <w:szCs w:val="20"/>
              </w:rPr>
              <w:t>Odstranitev suspendiranih snovi</w:t>
            </w:r>
          </w:p>
        </w:tc>
        <w:tc>
          <w:tcPr>
            <w:tcW w:w="1417" w:type="dxa"/>
            <w:vAlign w:val="center"/>
          </w:tcPr>
          <w:p w14:paraId="0534E523" w14:textId="77777777" w:rsidR="00E81A9E" w:rsidRPr="00226191" w:rsidRDefault="00E81A9E" w:rsidP="00E81A9E">
            <w:pPr>
              <w:jc w:val="center"/>
              <w:rPr>
                <w:sz w:val="20"/>
                <w:szCs w:val="20"/>
              </w:rPr>
            </w:pPr>
            <w:r w:rsidRPr="00226191">
              <w:rPr>
                <w:sz w:val="20"/>
                <w:szCs w:val="20"/>
              </w:rPr>
              <w:t>Odstranitev raztopljenih anorganskih snovi</w:t>
            </w:r>
          </w:p>
        </w:tc>
        <w:tc>
          <w:tcPr>
            <w:tcW w:w="1760" w:type="dxa"/>
            <w:vAlign w:val="center"/>
          </w:tcPr>
          <w:p w14:paraId="594726C9" w14:textId="77777777" w:rsidR="00E81A9E" w:rsidRPr="00226191" w:rsidRDefault="00E81A9E" w:rsidP="00E81A9E">
            <w:pPr>
              <w:jc w:val="center"/>
              <w:rPr>
                <w:sz w:val="20"/>
                <w:szCs w:val="20"/>
              </w:rPr>
            </w:pPr>
            <w:r w:rsidRPr="00226191">
              <w:rPr>
                <w:sz w:val="20"/>
                <w:szCs w:val="20"/>
              </w:rPr>
              <w:t>Odstranitev raztopljenih organskih snovi</w:t>
            </w:r>
          </w:p>
        </w:tc>
      </w:tr>
      <w:tr w:rsidR="00E81A9E" w:rsidRPr="00226191" w14:paraId="25185B7A" w14:textId="77777777" w:rsidTr="009D7C4E">
        <w:trPr>
          <w:divId w:val="438111399"/>
          <w:trHeight w:val="227"/>
          <w:jc w:val="center"/>
        </w:trPr>
        <w:tc>
          <w:tcPr>
            <w:tcW w:w="2494" w:type="dxa"/>
          </w:tcPr>
          <w:p w14:paraId="576D3619" w14:textId="77777777" w:rsidR="00E81A9E" w:rsidRPr="00226191" w:rsidRDefault="00E81A9E" w:rsidP="00E81A9E">
            <w:pPr>
              <w:rPr>
                <w:b/>
                <w:sz w:val="20"/>
                <w:szCs w:val="20"/>
              </w:rPr>
            </w:pPr>
            <w:r w:rsidRPr="00226191">
              <w:rPr>
                <w:b/>
                <w:sz w:val="20"/>
                <w:szCs w:val="20"/>
              </w:rPr>
              <w:t>Biološki</w:t>
            </w:r>
          </w:p>
        </w:tc>
        <w:tc>
          <w:tcPr>
            <w:tcW w:w="1701" w:type="dxa"/>
          </w:tcPr>
          <w:p w14:paraId="13C13D4B" w14:textId="77777777" w:rsidR="00E81A9E" w:rsidRPr="00226191" w:rsidRDefault="00E81A9E" w:rsidP="00E81A9E">
            <w:pPr>
              <w:jc w:val="center"/>
              <w:rPr>
                <w:sz w:val="20"/>
                <w:szCs w:val="20"/>
              </w:rPr>
            </w:pPr>
          </w:p>
        </w:tc>
        <w:tc>
          <w:tcPr>
            <w:tcW w:w="1417" w:type="dxa"/>
          </w:tcPr>
          <w:p w14:paraId="77592269" w14:textId="77777777" w:rsidR="00E81A9E" w:rsidRPr="00226191" w:rsidRDefault="00E81A9E" w:rsidP="00E81A9E">
            <w:pPr>
              <w:jc w:val="center"/>
              <w:rPr>
                <w:sz w:val="20"/>
                <w:szCs w:val="20"/>
              </w:rPr>
            </w:pPr>
          </w:p>
        </w:tc>
        <w:tc>
          <w:tcPr>
            <w:tcW w:w="1417" w:type="dxa"/>
          </w:tcPr>
          <w:p w14:paraId="318A10E1" w14:textId="77777777" w:rsidR="00E81A9E" w:rsidRPr="00226191" w:rsidRDefault="00E81A9E" w:rsidP="00E81A9E">
            <w:pPr>
              <w:jc w:val="center"/>
              <w:rPr>
                <w:sz w:val="20"/>
                <w:szCs w:val="20"/>
              </w:rPr>
            </w:pPr>
          </w:p>
        </w:tc>
        <w:tc>
          <w:tcPr>
            <w:tcW w:w="1760" w:type="dxa"/>
          </w:tcPr>
          <w:p w14:paraId="18B64F99" w14:textId="77777777" w:rsidR="00E81A9E" w:rsidRPr="00226191" w:rsidRDefault="00E81A9E" w:rsidP="00E81A9E">
            <w:pPr>
              <w:jc w:val="center"/>
              <w:rPr>
                <w:sz w:val="20"/>
                <w:szCs w:val="20"/>
              </w:rPr>
            </w:pPr>
          </w:p>
        </w:tc>
      </w:tr>
      <w:tr w:rsidR="00E81A9E" w:rsidRPr="00226191" w14:paraId="4850BD00" w14:textId="77777777" w:rsidTr="009D7C4E">
        <w:trPr>
          <w:divId w:val="438111399"/>
          <w:trHeight w:val="227"/>
          <w:jc w:val="center"/>
        </w:trPr>
        <w:tc>
          <w:tcPr>
            <w:tcW w:w="2494" w:type="dxa"/>
          </w:tcPr>
          <w:p w14:paraId="327A2852" w14:textId="77777777" w:rsidR="00E81A9E" w:rsidRPr="00226191" w:rsidRDefault="00E81A9E" w:rsidP="00E81A9E">
            <w:pPr>
              <w:rPr>
                <w:sz w:val="20"/>
                <w:szCs w:val="20"/>
              </w:rPr>
            </w:pPr>
            <w:r w:rsidRPr="00226191">
              <w:rPr>
                <w:sz w:val="20"/>
                <w:szCs w:val="20"/>
              </w:rPr>
              <w:t xml:space="preserve">  Aktivno blato</w:t>
            </w:r>
          </w:p>
        </w:tc>
        <w:tc>
          <w:tcPr>
            <w:tcW w:w="1701" w:type="dxa"/>
          </w:tcPr>
          <w:p w14:paraId="136992D4" w14:textId="77777777" w:rsidR="00E81A9E" w:rsidRPr="00226191" w:rsidRDefault="00E81A9E" w:rsidP="00E81A9E">
            <w:pPr>
              <w:jc w:val="center"/>
              <w:rPr>
                <w:b/>
                <w:sz w:val="20"/>
                <w:szCs w:val="20"/>
              </w:rPr>
            </w:pPr>
            <w:r w:rsidRPr="00226191">
              <w:rPr>
                <w:b/>
                <w:sz w:val="20"/>
                <w:szCs w:val="20"/>
              </w:rPr>
              <w:t>+</w:t>
            </w:r>
          </w:p>
        </w:tc>
        <w:tc>
          <w:tcPr>
            <w:tcW w:w="1417" w:type="dxa"/>
          </w:tcPr>
          <w:p w14:paraId="54329BF7" w14:textId="77777777" w:rsidR="00E81A9E" w:rsidRPr="00226191" w:rsidRDefault="00E81A9E" w:rsidP="00E81A9E">
            <w:pPr>
              <w:jc w:val="center"/>
              <w:rPr>
                <w:b/>
                <w:sz w:val="20"/>
                <w:szCs w:val="20"/>
              </w:rPr>
            </w:pPr>
            <w:r w:rsidRPr="00226191">
              <w:rPr>
                <w:b/>
                <w:sz w:val="20"/>
                <w:szCs w:val="20"/>
              </w:rPr>
              <w:t>+</w:t>
            </w:r>
          </w:p>
        </w:tc>
        <w:tc>
          <w:tcPr>
            <w:tcW w:w="1417" w:type="dxa"/>
          </w:tcPr>
          <w:p w14:paraId="3496417A" w14:textId="77777777" w:rsidR="00E81A9E" w:rsidRPr="00226191" w:rsidRDefault="00E81A9E" w:rsidP="00E81A9E">
            <w:pPr>
              <w:jc w:val="center"/>
              <w:rPr>
                <w:b/>
                <w:sz w:val="20"/>
                <w:szCs w:val="20"/>
              </w:rPr>
            </w:pPr>
            <w:r w:rsidRPr="00226191">
              <w:rPr>
                <w:b/>
                <w:sz w:val="20"/>
                <w:szCs w:val="20"/>
              </w:rPr>
              <w:t>-</w:t>
            </w:r>
          </w:p>
        </w:tc>
        <w:tc>
          <w:tcPr>
            <w:tcW w:w="1760" w:type="dxa"/>
          </w:tcPr>
          <w:p w14:paraId="035AAAA2" w14:textId="77777777" w:rsidR="00E81A9E" w:rsidRPr="00226191" w:rsidRDefault="00E81A9E" w:rsidP="00E81A9E">
            <w:pPr>
              <w:jc w:val="center"/>
              <w:rPr>
                <w:b/>
                <w:sz w:val="20"/>
                <w:szCs w:val="20"/>
              </w:rPr>
            </w:pPr>
            <w:r w:rsidRPr="00226191">
              <w:rPr>
                <w:b/>
                <w:sz w:val="20"/>
                <w:szCs w:val="20"/>
              </w:rPr>
              <w:t>+</w:t>
            </w:r>
          </w:p>
        </w:tc>
      </w:tr>
      <w:tr w:rsidR="00E81A9E" w:rsidRPr="00226191" w14:paraId="70186DE9" w14:textId="77777777" w:rsidTr="009D7C4E">
        <w:trPr>
          <w:divId w:val="438111399"/>
          <w:trHeight w:val="227"/>
          <w:jc w:val="center"/>
        </w:trPr>
        <w:tc>
          <w:tcPr>
            <w:tcW w:w="2494" w:type="dxa"/>
            <w:tcBorders>
              <w:bottom w:val="single" w:sz="2" w:space="0" w:color="000000"/>
            </w:tcBorders>
          </w:tcPr>
          <w:p w14:paraId="5C6F9306" w14:textId="77777777" w:rsidR="00E81A9E" w:rsidRPr="00226191" w:rsidRDefault="00E81A9E" w:rsidP="00E81A9E">
            <w:pPr>
              <w:rPr>
                <w:sz w:val="20"/>
                <w:szCs w:val="20"/>
              </w:rPr>
            </w:pPr>
            <w:r w:rsidRPr="00226191">
              <w:rPr>
                <w:sz w:val="20"/>
                <w:szCs w:val="20"/>
              </w:rPr>
              <w:t xml:space="preserve">  Anaerobna obdelava</w:t>
            </w:r>
          </w:p>
        </w:tc>
        <w:tc>
          <w:tcPr>
            <w:tcW w:w="1701" w:type="dxa"/>
            <w:tcBorders>
              <w:bottom w:val="single" w:sz="2" w:space="0" w:color="000000"/>
            </w:tcBorders>
          </w:tcPr>
          <w:p w14:paraId="3F6827D8" w14:textId="77777777" w:rsidR="00E81A9E" w:rsidRPr="00226191" w:rsidRDefault="00E81A9E" w:rsidP="00E81A9E">
            <w:pPr>
              <w:jc w:val="center"/>
              <w:rPr>
                <w:b/>
                <w:sz w:val="20"/>
                <w:szCs w:val="20"/>
              </w:rPr>
            </w:pPr>
            <w:r w:rsidRPr="00226191">
              <w:rPr>
                <w:b/>
                <w:sz w:val="20"/>
                <w:szCs w:val="20"/>
              </w:rPr>
              <w:t>-</w:t>
            </w:r>
          </w:p>
        </w:tc>
        <w:tc>
          <w:tcPr>
            <w:tcW w:w="1417" w:type="dxa"/>
            <w:tcBorders>
              <w:bottom w:val="single" w:sz="2" w:space="0" w:color="000000"/>
            </w:tcBorders>
          </w:tcPr>
          <w:p w14:paraId="19CD5B11" w14:textId="77777777" w:rsidR="00E81A9E" w:rsidRPr="00226191" w:rsidRDefault="00E81A9E" w:rsidP="00E81A9E">
            <w:pPr>
              <w:jc w:val="center"/>
              <w:rPr>
                <w:b/>
                <w:sz w:val="20"/>
                <w:szCs w:val="20"/>
              </w:rPr>
            </w:pPr>
            <w:r w:rsidRPr="00226191">
              <w:rPr>
                <w:b/>
                <w:sz w:val="20"/>
                <w:szCs w:val="20"/>
              </w:rPr>
              <w:t>+</w:t>
            </w:r>
          </w:p>
        </w:tc>
        <w:tc>
          <w:tcPr>
            <w:tcW w:w="1417" w:type="dxa"/>
            <w:tcBorders>
              <w:bottom w:val="single" w:sz="2" w:space="0" w:color="000000"/>
            </w:tcBorders>
          </w:tcPr>
          <w:p w14:paraId="762B6D98" w14:textId="77777777" w:rsidR="00E81A9E" w:rsidRPr="00226191" w:rsidRDefault="00E81A9E" w:rsidP="00E81A9E">
            <w:pPr>
              <w:jc w:val="center"/>
              <w:rPr>
                <w:b/>
                <w:sz w:val="20"/>
                <w:szCs w:val="20"/>
              </w:rPr>
            </w:pPr>
            <w:r w:rsidRPr="00226191">
              <w:rPr>
                <w:b/>
                <w:sz w:val="20"/>
                <w:szCs w:val="20"/>
              </w:rPr>
              <w:t>-</w:t>
            </w:r>
          </w:p>
        </w:tc>
        <w:tc>
          <w:tcPr>
            <w:tcW w:w="1760" w:type="dxa"/>
            <w:tcBorders>
              <w:bottom w:val="single" w:sz="2" w:space="0" w:color="000000"/>
            </w:tcBorders>
          </w:tcPr>
          <w:p w14:paraId="7B1858ED" w14:textId="77777777" w:rsidR="00E81A9E" w:rsidRPr="00226191" w:rsidRDefault="00E81A9E" w:rsidP="00E81A9E">
            <w:pPr>
              <w:jc w:val="center"/>
              <w:rPr>
                <w:b/>
                <w:sz w:val="20"/>
                <w:szCs w:val="20"/>
              </w:rPr>
            </w:pPr>
            <w:r w:rsidRPr="00226191">
              <w:rPr>
                <w:b/>
                <w:sz w:val="20"/>
                <w:szCs w:val="20"/>
              </w:rPr>
              <w:t>+</w:t>
            </w:r>
          </w:p>
        </w:tc>
      </w:tr>
      <w:tr w:rsidR="00E81A9E" w:rsidRPr="00226191" w14:paraId="6440727A" w14:textId="77777777" w:rsidTr="009D7C4E">
        <w:trPr>
          <w:divId w:val="438111399"/>
          <w:trHeight w:val="227"/>
          <w:jc w:val="center"/>
        </w:trPr>
        <w:tc>
          <w:tcPr>
            <w:tcW w:w="2494" w:type="dxa"/>
            <w:tcBorders>
              <w:top w:val="single" w:sz="2" w:space="0" w:color="000000"/>
              <w:left w:val="single" w:sz="2" w:space="0" w:color="000000"/>
              <w:bottom w:val="single" w:sz="2" w:space="0" w:color="000000"/>
              <w:right w:val="single" w:sz="2" w:space="0" w:color="000000"/>
            </w:tcBorders>
          </w:tcPr>
          <w:p w14:paraId="743D808C" w14:textId="77777777" w:rsidR="00E81A9E" w:rsidRPr="00226191" w:rsidRDefault="00E81A9E" w:rsidP="00E81A9E">
            <w:pPr>
              <w:tabs>
                <w:tab w:val="left" w:pos="1223"/>
              </w:tabs>
              <w:rPr>
                <w:sz w:val="20"/>
                <w:szCs w:val="20"/>
              </w:rPr>
            </w:pPr>
            <w:r w:rsidRPr="00226191">
              <w:rPr>
                <w:sz w:val="20"/>
                <w:szCs w:val="20"/>
              </w:rPr>
              <w:t xml:space="preserve">  Biofiltri</w:t>
            </w:r>
            <w:r w:rsidRPr="00226191">
              <w:rPr>
                <w:sz w:val="20"/>
                <w:szCs w:val="20"/>
              </w:rPr>
              <w:tab/>
            </w:r>
          </w:p>
        </w:tc>
        <w:tc>
          <w:tcPr>
            <w:tcW w:w="1701" w:type="dxa"/>
            <w:tcBorders>
              <w:top w:val="single" w:sz="2" w:space="0" w:color="000000"/>
              <w:left w:val="single" w:sz="2" w:space="0" w:color="000000"/>
              <w:bottom w:val="single" w:sz="2" w:space="0" w:color="000000"/>
              <w:right w:val="single" w:sz="2" w:space="0" w:color="000000"/>
            </w:tcBorders>
          </w:tcPr>
          <w:p w14:paraId="76797344" w14:textId="77777777" w:rsidR="00E81A9E" w:rsidRPr="00226191" w:rsidRDefault="00E81A9E" w:rsidP="00E81A9E">
            <w:pPr>
              <w:jc w:val="center"/>
              <w:rPr>
                <w:b/>
                <w:sz w:val="20"/>
                <w:szCs w:val="20"/>
              </w:rPr>
            </w:pPr>
            <w:r w:rsidRPr="00226191">
              <w:rPr>
                <w:b/>
                <w:sz w:val="20"/>
                <w:szCs w:val="20"/>
              </w:rPr>
              <w:t>-</w:t>
            </w:r>
          </w:p>
        </w:tc>
        <w:tc>
          <w:tcPr>
            <w:tcW w:w="1417" w:type="dxa"/>
            <w:tcBorders>
              <w:top w:val="single" w:sz="2" w:space="0" w:color="000000"/>
              <w:left w:val="single" w:sz="2" w:space="0" w:color="000000"/>
              <w:bottom w:val="single" w:sz="2" w:space="0" w:color="000000"/>
              <w:right w:val="single" w:sz="2" w:space="0" w:color="000000"/>
            </w:tcBorders>
          </w:tcPr>
          <w:p w14:paraId="2C47F403" w14:textId="77777777" w:rsidR="00E81A9E" w:rsidRPr="00226191" w:rsidRDefault="00E81A9E" w:rsidP="00E81A9E">
            <w:pPr>
              <w:jc w:val="center"/>
              <w:rPr>
                <w:b/>
                <w:sz w:val="20"/>
                <w:szCs w:val="20"/>
              </w:rPr>
            </w:pPr>
            <w:r w:rsidRPr="00226191">
              <w:rPr>
                <w:b/>
                <w:sz w:val="20"/>
                <w:szCs w:val="20"/>
              </w:rPr>
              <w:t>-</w:t>
            </w:r>
          </w:p>
        </w:tc>
        <w:tc>
          <w:tcPr>
            <w:tcW w:w="1417" w:type="dxa"/>
            <w:tcBorders>
              <w:top w:val="single" w:sz="2" w:space="0" w:color="000000"/>
              <w:left w:val="single" w:sz="2" w:space="0" w:color="000000"/>
              <w:bottom w:val="single" w:sz="2" w:space="0" w:color="000000"/>
              <w:right w:val="single" w:sz="2" w:space="0" w:color="000000"/>
            </w:tcBorders>
          </w:tcPr>
          <w:p w14:paraId="5F68D7C0" w14:textId="77777777" w:rsidR="00E81A9E" w:rsidRPr="00226191" w:rsidRDefault="00E81A9E" w:rsidP="00E81A9E">
            <w:pPr>
              <w:jc w:val="center"/>
              <w:rPr>
                <w:b/>
                <w:sz w:val="20"/>
                <w:szCs w:val="20"/>
              </w:rPr>
            </w:pPr>
            <w:r w:rsidRPr="00226191">
              <w:rPr>
                <w:b/>
                <w:sz w:val="20"/>
                <w:szCs w:val="20"/>
              </w:rPr>
              <w:t>-</w:t>
            </w:r>
          </w:p>
        </w:tc>
        <w:tc>
          <w:tcPr>
            <w:tcW w:w="1760" w:type="dxa"/>
            <w:tcBorders>
              <w:top w:val="single" w:sz="2" w:space="0" w:color="000000"/>
              <w:left w:val="single" w:sz="2" w:space="0" w:color="000000"/>
              <w:bottom w:val="single" w:sz="2" w:space="0" w:color="000000"/>
              <w:right w:val="single" w:sz="2" w:space="0" w:color="000000"/>
            </w:tcBorders>
          </w:tcPr>
          <w:p w14:paraId="5429D796" w14:textId="77777777" w:rsidR="00E81A9E" w:rsidRPr="00226191" w:rsidRDefault="00E81A9E" w:rsidP="00E81A9E">
            <w:pPr>
              <w:jc w:val="center"/>
              <w:rPr>
                <w:b/>
                <w:sz w:val="20"/>
                <w:szCs w:val="20"/>
              </w:rPr>
            </w:pPr>
            <w:r w:rsidRPr="00226191">
              <w:rPr>
                <w:b/>
                <w:sz w:val="20"/>
                <w:szCs w:val="20"/>
              </w:rPr>
              <w:t>+</w:t>
            </w:r>
          </w:p>
        </w:tc>
      </w:tr>
      <w:tr w:rsidR="00E81A9E" w:rsidRPr="00226191" w14:paraId="71B331AF" w14:textId="77777777" w:rsidTr="009D7C4E">
        <w:trPr>
          <w:divId w:val="438111399"/>
          <w:trHeight w:val="227"/>
          <w:jc w:val="center"/>
        </w:trPr>
        <w:tc>
          <w:tcPr>
            <w:tcW w:w="2494" w:type="dxa"/>
            <w:tcBorders>
              <w:top w:val="single" w:sz="2" w:space="0" w:color="000000"/>
            </w:tcBorders>
          </w:tcPr>
          <w:p w14:paraId="17749C1F" w14:textId="77777777" w:rsidR="00E81A9E" w:rsidRPr="00226191" w:rsidRDefault="00E81A9E" w:rsidP="00E81A9E">
            <w:pPr>
              <w:rPr>
                <w:b/>
                <w:sz w:val="20"/>
                <w:szCs w:val="20"/>
              </w:rPr>
            </w:pPr>
            <w:r w:rsidRPr="00226191">
              <w:rPr>
                <w:b/>
                <w:sz w:val="20"/>
                <w:szCs w:val="20"/>
              </w:rPr>
              <w:t>Kemični</w:t>
            </w:r>
          </w:p>
        </w:tc>
        <w:tc>
          <w:tcPr>
            <w:tcW w:w="1701" w:type="dxa"/>
            <w:tcBorders>
              <w:top w:val="single" w:sz="2" w:space="0" w:color="000000"/>
            </w:tcBorders>
          </w:tcPr>
          <w:p w14:paraId="6F961704" w14:textId="77777777" w:rsidR="00E81A9E" w:rsidRPr="00226191" w:rsidRDefault="00E81A9E" w:rsidP="00E81A9E">
            <w:pPr>
              <w:jc w:val="center"/>
              <w:rPr>
                <w:b/>
                <w:sz w:val="20"/>
                <w:szCs w:val="20"/>
              </w:rPr>
            </w:pPr>
          </w:p>
        </w:tc>
        <w:tc>
          <w:tcPr>
            <w:tcW w:w="1417" w:type="dxa"/>
            <w:tcBorders>
              <w:top w:val="single" w:sz="2" w:space="0" w:color="000000"/>
            </w:tcBorders>
          </w:tcPr>
          <w:p w14:paraId="6BFDF8C6" w14:textId="77777777" w:rsidR="00E81A9E" w:rsidRPr="00226191" w:rsidRDefault="00E81A9E" w:rsidP="00E81A9E">
            <w:pPr>
              <w:jc w:val="center"/>
              <w:rPr>
                <w:b/>
                <w:sz w:val="20"/>
                <w:szCs w:val="20"/>
              </w:rPr>
            </w:pPr>
          </w:p>
        </w:tc>
        <w:tc>
          <w:tcPr>
            <w:tcW w:w="1417" w:type="dxa"/>
            <w:tcBorders>
              <w:top w:val="single" w:sz="2" w:space="0" w:color="000000"/>
            </w:tcBorders>
          </w:tcPr>
          <w:p w14:paraId="093DBBBE" w14:textId="77777777" w:rsidR="00E81A9E" w:rsidRPr="00226191" w:rsidRDefault="00E81A9E" w:rsidP="00E81A9E">
            <w:pPr>
              <w:jc w:val="center"/>
              <w:rPr>
                <w:b/>
                <w:sz w:val="20"/>
                <w:szCs w:val="20"/>
              </w:rPr>
            </w:pPr>
          </w:p>
        </w:tc>
        <w:tc>
          <w:tcPr>
            <w:tcW w:w="1760" w:type="dxa"/>
            <w:tcBorders>
              <w:top w:val="single" w:sz="2" w:space="0" w:color="000000"/>
            </w:tcBorders>
          </w:tcPr>
          <w:p w14:paraId="20582C96" w14:textId="77777777" w:rsidR="00E81A9E" w:rsidRPr="00226191" w:rsidRDefault="00E81A9E" w:rsidP="00E81A9E">
            <w:pPr>
              <w:jc w:val="center"/>
              <w:rPr>
                <w:b/>
                <w:sz w:val="20"/>
                <w:szCs w:val="20"/>
              </w:rPr>
            </w:pPr>
          </w:p>
        </w:tc>
      </w:tr>
      <w:tr w:rsidR="00E81A9E" w:rsidRPr="00226191" w14:paraId="10AEC52E" w14:textId="77777777" w:rsidTr="009D7C4E">
        <w:trPr>
          <w:divId w:val="438111399"/>
          <w:trHeight w:val="227"/>
          <w:jc w:val="center"/>
        </w:trPr>
        <w:tc>
          <w:tcPr>
            <w:tcW w:w="2494" w:type="dxa"/>
          </w:tcPr>
          <w:p w14:paraId="0285F373" w14:textId="77777777" w:rsidR="00E81A9E" w:rsidRPr="00226191" w:rsidRDefault="00E81A9E" w:rsidP="00E81A9E">
            <w:pPr>
              <w:rPr>
                <w:sz w:val="20"/>
                <w:szCs w:val="20"/>
              </w:rPr>
            </w:pPr>
            <w:r w:rsidRPr="00226191">
              <w:rPr>
                <w:sz w:val="20"/>
                <w:szCs w:val="20"/>
              </w:rPr>
              <w:t xml:space="preserve">  Kloriranje</w:t>
            </w:r>
          </w:p>
        </w:tc>
        <w:tc>
          <w:tcPr>
            <w:tcW w:w="1701" w:type="dxa"/>
          </w:tcPr>
          <w:p w14:paraId="67D93367" w14:textId="77777777" w:rsidR="00E81A9E" w:rsidRPr="00226191" w:rsidRDefault="00E81A9E" w:rsidP="00E81A9E">
            <w:pPr>
              <w:jc w:val="center"/>
              <w:rPr>
                <w:b/>
                <w:sz w:val="20"/>
                <w:szCs w:val="20"/>
              </w:rPr>
            </w:pPr>
            <w:r w:rsidRPr="00226191">
              <w:rPr>
                <w:b/>
                <w:sz w:val="20"/>
                <w:szCs w:val="20"/>
              </w:rPr>
              <w:t>+</w:t>
            </w:r>
          </w:p>
        </w:tc>
        <w:tc>
          <w:tcPr>
            <w:tcW w:w="1417" w:type="dxa"/>
          </w:tcPr>
          <w:p w14:paraId="1295F234" w14:textId="77777777" w:rsidR="00E81A9E" w:rsidRPr="00226191" w:rsidRDefault="00E81A9E" w:rsidP="00E81A9E">
            <w:pPr>
              <w:jc w:val="center"/>
              <w:rPr>
                <w:b/>
                <w:sz w:val="20"/>
                <w:szCs w:val="20"/>
              </w:rPr>
            </w:pPr>
            <w:r w:rsidRPr="00226191">
              <w:rPr>
                <w:b/>
                <w:sz w:val="20"/>
                <w:szCs w:val="20"/>
              </w:rPr>
              <w:t>+</w:t>
            </w:r>
          </w:p>
        </w:tc>
        <w:tc>
          <w:tcPr>
            <w:tcW w:w="1417" w:type="dxa"/>
          </w:tcPr>
          <w:p w14:paraId="1D798212" w14:textId="77777777" w:rsidR="00E81A9E" w:rsidRPr="00226191" w:rsidRDefault="00E81A9E" w:rsidP="00E81A9E">
            <w:pPr>
              <w:jc w:val="center"/>
              <w:rPr>
                <w:b/>
                <w:sz w:val="20"/>
                <w:szCs w:val="20"/>
              </w:rPr>
            </w:pPr>
            <w:r w:rsidRPr="00226191">
              <w:rPr>
                <w:b/>
                <w:sz w:val="20"/>
                <w:szCs w:val="20"/>
              </w:rPr>
              <w:t>-</w:t>
            </w:r>
          </w:p>
        </w:tc>
        <w:tc>
          <w:tcPr>
            <w:tcW w:w="1760" w:type="dxa"/>
          </w:tcPr>
          <w:p w14:paraId="597FA376" w14:textId="77777777" w:rsidR="00E81A9E" w:rsidRPr="00226191" w:rsidRDefault="00E81A9E" w:rsidP="00E81A9E">
            <w:pPr>
              <w:jc w:val="center"/>
              <w:rPr>
                <w:b/>
                <w:sz w:val="20"/>
                <w:szCs w:val="20"/>
              </w:rPr>
            </w:pPr>
            <w:r w:rsidRPr="00226191">
              <w:rPr>
                <w:b/>
                <w:sz w:val="20"/>
                <w:szCs w:val="20"/>
              </w:rPr>
              <w:t>+</w:t>
            </w:r>
          </w:p>
        </w:tc>
      </w:tr>
      <w:tr w:rsidR="00E81A9E" w:rsidRPr="00226191" w14:paraId="24E10617" w14:textId="77777777" w:rsidTr="009D7C4E">
        <w:trPr>
          <w:divId w:val="438111399"/>
          <w:trHeight w:val="227"/>
          <w:jc w:val="center"/>
        </w:trPr>
        <w:tc>
          <w:tcPr>
            <w:tcW w:w="2494" w:type="dxa"/>
          </w:tcPr>
          <w:p w14:paraId="1BCF2AFD" w14:textId="77777777" w:rsidR="00E81A9E" w:rsidRPr="00226191" w:rsidRDefault="00E81A9E" w:rsidP="00E81A9E">
            <w:pPr>
              <w:rPr>
                <w:sz w:val="20"/>
                <w:szCs w:val="20"/>
              </w:rPr>
            </w:pPr>
            <w:r w:rsidRPr="00226191">
              <w:rPr>
                <w:sz w:val="20"/>
                <w:szCs w:val="20"/>
              </w:rPr>
              <w:t xml:space="preserve">  Ozoniranje</w:t>
            </w:r>
          </w:p>
        </w:tc>
        <w:tc>
          <w:tcPr>
            <w:tcW w:w="1701" w:type="dxa"/>
          </w:tcPr>
          <w:p w14:paraId="75B0E501" w14:textId="77777777" w:rsidR="00E81A9E" w:rsidRPr="00226191" w:rsidRDefault="00E81A9E" w:rsidP="00E81A9E">
            <w:pPr>
              <w:jc w:val="center"/>
              <w:rPr>
                <w:b/>
                <w:sz w:val="20"/>
                <w:szCs w:val="20"/>
              </w:rPr>
            </w:pPr>
            <w:r w:rsidRPr="00226191">
              <w:rPr>
                <w:b/>
                <w:sz w:val="20"/>
                <w:szCs w:val="20"/>
              </w:rPr>
              <w:t>+</w:t>
            </w:r>
          </w:p>
        </w:tc>
        <w:tc>
          <w:tcPr>
            <w:tcW w:w="1417" w:type="dxa"/>
          </w:tcPr>
          <w:p w14:paraId="1E4E40F1" w14:textId="77777777" w:rsidR="00E81A9E" w:rsidRPr="00226191" w:rsidRDefault="00E81A9E" w:rsidP="00E81A9E">
            <w:pPr>
              <w:jc w:val="center"/>
              <w:rPr>
                <w:b/>
                <w:sz w:val="20"/>
                <w:szCs w:val="20"/>
              </w:rPr>
            </w:pPr>
            <w:r w:rsidRPr="00226191">
              <w:rPr>
                <w:b/>
                <w:sz w:val="20"/>
                <w:szCs w:val="20"/>
              </w:rPr>
              <w:t>+</w:t>
            </w:r>
          </w:p>
        </w:tc>
        <w:tc>
          <w:tcPr>
            <w:tcW w:w="1417" w:type="dxa"/>
          </w:tcPr>
          <w:p w14:paraId="3B1E0E7B" w14:textId="77777777" w:rsidR="00E81A9E" w:rsidRPr="00226191" w:rsidRDefault="00E81A9E" w:rsidP="00E81A9E">
            <w:pPr>
              <w:jc w:val="center"/>
              <w:rPr>
                <w:b/>
                <w:sz w:val="20"/>
                <w:szCs w:val="20"/>
              </w:rPr>
            </w:pPr>
            <w:r w:rsidRPr="00226191">
              <w:rPr>
                <w:b/>
                <w:sz w:val="20"/>
                <w:szCs w:val="20"/>
              </w:rPr>
              <w:t>-</w:t>
            </w:r>
          </w:p>
        </w:tc>
        <w:tc>
          <w:tcPr>
            <w:tcW w:w="1760" w:type="dxa"/>
          </w:tcPr>
          <w:p w14:paraId="0B1E4F9E" w14:textId="77777777" w:rsidR="00E81A9E" w:rsidRPr="00226191" w:rsidRDefault="00E81A9E" w:rsidP="00E81A9E">
            <w:pPr>
              <w:jc w:val="center"/>
              <w:rPr>
                <w:sz w:val="20"/>
                <w:szCs w:val="20"/>
              </w:rPr>
            </w:pPr>
            <w:r w:rsidRPr="00226191">
              <w:rPr>
                <w:sz w:val="20"/>
                <w:szCs w:val="20"/>
              </w:rPr>
              <w:t>ο</w:t>
            </w:r>
          </w:p>
        </w:tc>
      </w:tr>
      <w:tr w:rsidR="00E81A9E" w:rsidRPr="00226191" w14:paraId="0269DCDB" w14:textId="77777777" w:rsidTr="009D7C4E">
        <w:trPr>
          <w:divId w:val="438111399"/>
          <w:trHeight w:val="227"/>
          <w:jc w:val="center"/>
        </w:trPr>
        <w:tc>
          <w:tcPr>
            <w:tcW w:w="2494" w:type="dxa"/>
          </w:tcPr>
          <w:p w14:paraId="67B361D7" w14:textId="77777777" w:rsidR="00E81A9E" w:rsidRPr="00226191" w:rsidRDefault="00E81A9E" w:rsidP="00E81A9E">
            <w:pPr>
              <w:rPr>
                <w:sz w:val="20"/>
                <w:szCs w:val="20"/>
              </w:rPr>
            </w:pPr>
            <w:r w:rsidRPr="00226191">
              <w:rPr>
                <w:sz w:val="20"/>
                <w:szCs w:val="20"/>
              </w:rPr>
              <w:t xml:space="preserve">  Koagulacija</w:t>
            </w:r>
          </w:p>
        </w:tc>
        <w:tc>
          <w:tcPr>
            <w:tcW w:w="1701" w:type="dxa"/>
          </w:tcPr>
          <w:p w14:paraId="67BD6BDD" w14:textId="77777777" w:rsidR="00E81A9E" w:rsidRPr="00226191" w:rsidRDefault="00E81A9E" w:rsidP="00E81A9E">
            <w:pPr>
              <w:jc w:val="center"/>
              <w:rPr>
                <w:b/>
                <w:sz w:val="20"/>
                <w:szCs w:val="20"/>
              </w:rPr>
            </w:pPr>
            <w:r w:rsidRPr="00226191">
              <w:rPr>
                <w:b/>
                <w:sz w:val="20"/>
                <w:szCs w:val="20"/>
              </w:rPr>
              <w:t>+</w:t>
            </w:r>
          </w:p>
        </w:tc>
        <w:tc>
          <w:tcPr>
            <w:tcW w:w="1417" w:type="dxa"/>
          </w:tcPr>
          <w:p w14:paraId="68DFF9AA" w14:textId="77777777" w:rsidR="00E81A9E" w:rsidRPr="00226191" w:rsidRDefault="00E81A9E" w:rsidP="00E81A9E">
            <w:pPr>
              <w:jc w:val="center"/>
              <w:rPr>
                <w:b/>
                <w:sz w:val="20"/>
                <w:szCs w:val="20"/>
              </w:rPr>
            </w:pPr>
            <w:r w:rsidRPr="00226191">
              <w:rPr>
                <w:b/>
                <w:sz w:val="20"/>
                <w:szCs w:val="20"/>
              </w:rPr>
              <w:t>+</w:t>
            </w:r>
          </w:p>
        </w:tc>
        <w:tc>
          <w:tcPr>
            <w:tcW w:w="1417" w:type="dxa"/>
          </w:tcPr>
          <w:p w14:paraId="7379DCAD" w14:textId="77777777" w:rsidR="00E81A9E" w:rsidRPr="00226191" w:rsidRDefault="00E81A9E" w:rsidP="00E81A9E">
            <w:pPr>
              <w:jc w:val="center"/>
              <w:rPr>
                <w:b/>
                <w:sz w:val="20"/>
                <w:szCs w:val="20"/>
              </w:rPr>
            </w:pPr>
            <w:r w:rsidRPr="00226191">
              <w:rPr>
                <w:b/>
                <w:sz w:val="20"/>
                <w:szCs w:val="20"/>
              </w:rPr>
              <w:t>-</w:t>
            </w:r>
          </w:p>
        </w:tc>
        <w:tc>
          <w:tcPr>
            <w:tcW w:w="1760" w:type="dxa"/>
          </w:tcPr>
          <w:p w14:paraId="2513C499" w14:textId="77777777" w:rsidR="00E81A9E" w:rsidRPr="00226191" w:rsidRDefault="00E81A9E" w:rsidP="00E81A9E">
            <w:pPr>
              <w:jc w:val="center"/>
              <w:rPr>
                <w:b/>
                <w:sz w:val="20"/>
                <w:szCs w:val="20"/>
              </w:rPr>
            </w:pPr>
            <w:r w:rsidRPr="00226191">
              <w:rPr>
                <w:b/>
                <w:sz w:val="20"/>
                <w:szCs w:val="20"/>
              </w:rPr>
              <w:t>+</w:t>
            </w:r>
          </w:p>
        </w:tc>
      </w:tr>
      <w:tr w:rsidR="00E81A9E" w:rsidRPr="00226191" w14:paraId="6D48AF10" w14:textId="77777777" w:rsidTr="009D7C4E">
        <w:trPr>
          <w:divId w:val="438111399"/>
          <w:trHeight w:val="227"/>
          <w:jc w:val="center"/>
        </w:trPr>
        <w:tc>
          <w:tcPr>
            <w:tcW w:w="2494" w:type="dxa"/>
          </w:tcPr>
          <w:p w14:paraId="324A64AC" w14:textId="77777777" w:rsidR="00E81A9E" w:rsidRPr="00226191" w:rsidRDefault="00E81A9E" w:rsidP="00E81A9E">
            <w:pPr>
              <w:rPr>
                <w:b/>
                <w:sz w:val="20"/>
                <w:szCs w:val="20"/>
              </w:rPr>
            </w:pPr>
            <w:r w:rsidRPr="00226191">
              <w:rPr>
                <w:b/>
                <w:sz w:val="20"/>
                <w:szCs w:val="20"/>
              </w:rPr>
              <w:t>Fizikalni</w:t>
            </w:r>
          </w:p>
        </w:tc>
        <w:tc>
          <w:tcPr>
            <w:tcW w:w="1701" w:type="dxa"/>
          </w:tcPr>
          <w:p w14:paraId="6B04ED48" w14:textId="77777777" w:rsidR="00E81A9E" w:rsidRPr="00226191" w:rsidRDefault="00E81A9E" w:rsidP="00E81A9E">
            <w:pPr>
              <w:jc w:val="center"/>
              <w:rPr>
                <w:b/>
                <w:sz w:val="20"/>
                <w:szCs w:val="20"/>
              </w:rPr>
            </w:pPr>
          </w:p>
        </w:tc>
        <w:tc>
          <w:tcPr>
            <w:tcW w:w="1417" w:type="dxa"/>
          </w:tcPr>
          <w:p w14:paraId="370FC8FC" w14:textId="77777777" w:rsidR="00E81A9E" w:rsidRPr="00226191" w:rsidRDefault="00E81A9E" w:rsidP="00E81A9E">
            <w:pPr>
              <w:jc w:val="center"/>
              <w:rPr>
                <w:b/>
                <w:sz w:val="20"/>
                <w:szCs w:val="20"/>
              </w:rPr>
            </w:pPr>
          </w:p>
        </w:tc>
        <w:tc>
          <w:tcPr>
            <w:tcW w:w="1417" w:type="dxa"/>
          </w:tcPr>
          <w:p w14:paraId="739E3FB0" w14:textId="77777777" w:rsidR="00E81A9E" w:rsidRPr="00226191" w:rsidRDefault="00E81A9E" w:rsidP="00E81A9E">
            <w:pPr>
              <w:jc w:val="center"/>
              <w:rPr>
                <w:b/>
                <w:sz w:val="20"/>
                <w:szCs w:val="20"/>
              </w:rPr>
            </w:pPr>
          </w:p>
        </w:tc>
        <w:tc>
          <w:tcPr>
            <w:tcW w:w="1760" w:type="dxa"/>
          </w:tcPr>
          <w:p w14:paraId="18FE4278" w14:textId="77777777" w:rsidR="00E81A9E" w:rsidRPr="00226191" w:rsidRDefault="00E81A9E" w:rsidP="00E81A9E">
            <w:pPr>
              <w:jc w:val="center"/>
              <w:rPr>
                <w:b/>
                <w:sz w:val="20"/>
                <w:szCs w:val="20"/>
              </w:rPr>
            </w:pPr>
          </w:p>
        </w:tc>
      </w:tr>
      <w:tr w:rsidR="00E81A9E" w:rsidRPr="00226191" w14:paraId="1364C5F9" w14:textId="77777777" w:rsidTr="009D7C4E">
        <w:trPr>
          <w:divId w:val="438111399"/>
          <w:trHeight w:val="227"/>
          <w:jc w:val="center"/>
        </w:trPr>
        <w:tc>
          <w:tcPr>
            <w:tcW w:w="2494" w:type="dxa"/>
          </w:tcPr>
          <w:p w14:paraId="1870DEDE" w14:textId="77777777" w:rsidR="00E81A9E" w:rsidRPr="00226191" w:rsidRDefault="00E81A9E" w:rsidP="00E81A9E">
            <w:pPr>
              <w:rPr>
                <w:sz w:val="20"/>
                <w:szCs w:val="20"/>
              </w:rPr>
            </w:pPr>
            <w:r w:rsidRPr="00226191">
              <w:rPr>
                <w:sz w:val="20"/>
                <w:szCs w:val="20"/>
              </w:rPr>
              <w:t xml:space="preserve">  Adsorpcija na aktiv. oglju: </w:t>
            </w:r>
          </w:p>
        </w:tc>
        <w:tc>
          <w:tcPr>
            <w:tcW w:w="1701" w:type="dxa"/>
          </w:tcPr>
          <w:p w14:paraId="3D22AD69" w14:textId="77777777" w:rsidR="00E81A9E" w:rsidRPr="00226191" w:rsidRDefault="00E81A9E" w:rsidP="00E81A9E">
            <w:pPr>
              <w:jc w:val="center"/>
              <w:rPr>
                <w:b/>
                <w:sz w:val="20"/>
                <w:szCs w:val="20"/>
              </w:rPr>
            </w:pPr>
          </w:p>
        </w:tc>
        <w:tc>
          <w:tcPr>
            <w:tcW w:w="1417" w:type="dxa"/>
          </w:tcPr>
          <w:p w14:paraId="766368E9" w14:textId="77777777" w:rsidR="00E81A9E" w:rsidRPr="00226191" w:rsidRDefault="00E81A9E" w:rsidP="00E81A9E">
            <w:pPr>
              <w:jc w:val="center"/>
              <w:rPr>
                <w:b/>
                <w:sz w:val="20"/>
                <w:szCs w:val="20"/>
              </w:rPr>
            </w:pPr>
          </w:p>
        </w:tc>
        <w:tc>
          <w:tcPr>
            <w:tcW w:w="1417" w:type="dxa"/>
          </w:tcPr>
          <w:p w14:paraId="5EBCB5B1" w14:textId="77777777" w:rsidR="00E81A9E" w:rsidRPr="00226191" w:rsidRDefault="00E81A9E" w:rsidP="00E81A9E">
            <w:pPr>
              <w:jc w:val="center"/>
              <w:rPr>
                <w:b/>
                <w:sz w:val="20"/>
                <w:szCs w:val="20"/>
              </w:rPr>
            </w:pPr>
          </w:p>
        </w:tc>
        <w:tc>
          <w:tcPr>
            <w:tcW w:w="1760" w:type="dxa"/>
          </w:tcPr>
          <w:p w14:paraId="08933BAB" w14:textId="77777777" w:rsidR="00E81A9E" w:rsidRPr="00226191" w:rsidRDefault="00E81A9E" w:rsidP="00E81A9E">
            <w:pPr>
              <w:jc w:val="center"/>
              <w:rPr>
                <w:b/>
                <w:sz w:val="20"/>
                <w:szCs w:val="20"/>
              </w:rPr>
            </w:pPr>
          </w:p>
        </w:tc>
      </w:tr>
      <w:tr w:rsidR="00E81A9E" w:rsidRPr="00226191" w14:paraId="1A5B9870" w14:textId="77777777" w:rsidTr="009D7C4E">
        <w:trPr>
          <w:divId w:val="438111399"/>
          <w:trHeight w:val="227"/>
          <w:jc w:val="center"/>
        </w:trPr>
        <w:tc>
          <w:tcPr>
            <w:tcW w:w="2494" w:type="dxa"/>
          </w:tcPr>
          <w:p w14:paraId="1C0B9370" w14:textId="77777777" w:rsidR="00E81A9E" w:rsidRPr="00226191" w:rsidRDefault="00E81A9E" w:rsidP="00E81A9E">
            <w:pPr>
              <w:rPr>
                <w:sz w:val="20"/>
                <w:szCs w:val="20"/>
              </w:rPr>
            </w:pPr>
            <w:r w:rsidRPr="00226191">
              <w:rPr>
                <w:sz w:val="20"/>
                <w:szCs w:val="20"/>
              </w:rPr>
              <w:tab/>
              <w:t>v granulah</w:t>
            </w:r>
          </w:p>
        </w:tc>
        <w:tc>
          <w:tcPr>
            <w:tcW w:w="1701" w:type="dxa"/>
          </w:tcPr>
          <w:p w14:paraId="0323E916" w14:textId="77777777" w:rsidR="00E81A9E" w:rsidRPr="00226191" w:rsidRDefault="00E81A9E" w:rsidP="00E81A9E">
            <w:pPr>
              <w:jc w:val="center"/>
              <w:rPr>
                <w:b/>
                <w:sz w:val="20"/>
                <w:szCs w:val="20"/>
              </w:rPr>
            </w:pPr>
            <w:r w:rsidRPr="00226191">
              <w:rPr>
                <w:b/>
                <w:sz w:val="20"/>
                <w:szCs w:val="20"/>
              </w:rPr>
              <w:t>-</w:t>
            </w:r>
          </w:p>
        </w:tc>
        <w:tc>
          <w:tcPr>
            <w:tcW w:w="1417" w:type="dxa"/>
          </w:tcPr>
          <w:p w14:paraId="13B1A9B7" w14:textId="77777777" w:rsidR="00E81A9E" w:rsidRPr="00226191" w:rsidRDefault="00E81A9E" w:rsidP="00E81A9E">
            <w:pPr>
              <w:jc w:val="center"/>
              <w:rPr>
                <w:b/>
                <w:sz w:val="20"/>
                <w:szCs w:val="20"/>
              </w:rPr>
            </w:pPr>
            <w:r w:rsidRPr="00226191">
              <w:rPr>
                <w:b/>
                <w:sz w:val="20"/>
                <w:szCs w:val="20"/>
              </w:rPr>
              <w:t>+</w:t>
            </w:r>
          </w:p>
        </w:tc>
        <w:tc>
          <w:tcPr>
            <w:tcW w:w="1417" w:type="dxa"/>
          </w:tcPr>
          <w:p w14:paraId="21C89838" w14:textId="77777777" w:rsidR="00E81A9E" w:rsidRPr="00226191" w:rsidRDefault="00E81A9E" w:rsidP="00E81A9E">
            <w:pPr>
              <w:jc w:val="center"/>
              <w:rPr>
                <w:b/>
                <w:sz w:val="20"/>
                <w:szCs w:val="20"/>
              </w:rPr>
            </w:pPr>
            <w:r w:rsidRPr="00226191">
              <w:rPr>
                <w:b/>
                <w:sz w:val="20"/>
                <w:szCs w:val="20"/>
              </w:rPr>
              <w:t>-</w:t>
            </w:r>
          </w:p>
        </w:tc>
        <w:tc>
          <w:tcPr>
            <w:tcW w:w="1760" w:type="dxa"/>
          </w:tcPr>
          <w:p w14:paraId="27845272" w14:textId="77777777" w:rsidR="00E81A9E" w:rsidRPr="00226191" w:rsidRDefault="00E81A9E" w:rsidP="00E81A9E">
            <w:pPr>
              <w:jc w:val="center"/>
              <w:rPr>
                <w:b/>
                <w:sz w:val="20"/>
                <w:szCs w:val="20"/>
              </w:rPr>
            </w:pPr>
            <w:r w:rsidRPr="00226191">
              <w:rPr>
                <w:b/>
                <w:sz w:val="20"/>
                <w:szCs w:val="20"/>
              </w:rPr>
              <w:t>+</w:t>
            </w:r>
          </w:p>
        </w:tc>
      </w:tr>
      <w:tr w:rsidR="00E81A9E" w:rsidRPr="00226191" w14:paraId="3A912BF1" w14:textId="77777777" w:rsidTr="009D7C4E">
        <w:trPr>
          <w:divId w:val="438111399"/>
          <w:trHeight w:val="227"/>
          <w:jc w:val="center"/>
        </w:trPr>
        <w:tc>
          <w:tcPr>
            <w:tcW w:w="2494" w:type="dxa"/>
          </w:tcPr>
          <w:p w14:paraId="46F3BCEE" w14:textId="77777777" w:rsidR="00E81A9E" w:rsidRPr="00226191" w:rsidRDefault="00E81A9E" w:rsidP="00E81A9E">
            <w:pPr>
              <w:rPr>
                <w:sz w:val="20"/>
                <w:szCs w:val="20"/>
              </w:rPr>
            </w:pPr>
            <w:r w:rsidRPr="00226191">
              <w:rPr>
                <w:sz w:val="20"/>
                <w:szCs w:val="20"/>
              </w:rPr>
              <w:tab/>
              <w:t>v prahu</w:t>
            </w:r>
          </w:p>
        </w:tc>
        <w:tc>
          <w:tcPr>
            <w:tcW w:w="1701" w:type="dxa"/>
          </w:tcPr>
          <w:p w14:paraId="0FA3D1CD" w14:textId="77777777" w:rsidR="00E81A9E" w:rsidRPr="00226191" w:rsidRDefault="00E81A9E" w:rsidP="00E81A9E">
            <w:pPr>
              <w:jc w:val="center"/>
              <w:rPr>
                <w:b/>
                <w:sz w:val="20"/>
                <w:szCs w:val="20"/>
              </w:rPr>
            </w:pPr>
            <w:r w:rsidRPr="00226191">
              <w:rPr>
                <w:b/>
                <w:sz w:val="20"/>
                <w:szCs w:val="20"/>
              </w:rPr>
              <w:t>+</w:t>
            </w:r>
          </w:p>
        </w:tc>
        <w:tc>
          <w:tcPr>
            <w:tcW w:w="1417" w:type="dxa"/>
          </w:tcPr>
          <w:p w14:paraId="1AB46910" w14:textId="77777777" w:rsidR="00E81A9E" w:rsidRPr="00226191" w:rsidRDefault="00E81A9E" w:rsidP="00E81A9E">
            <w:pPr>
              <w:jc w:val="center"/>
              <w:rPr>
                <w:b/>
                <w:sz w:val="20"/>
                <w:szCs w:val="20"/>
              </w:rPr>
            </w:pPr>
            <w:r w:rsidRPr="00226191">
              <w:rPr>
                <w:b/>
                <w:sz w:val="20"/>
                <w:szCs w:val="20"/>
              </w:rPr>
              <w:t>+</w:t>
            </w:r>
          </w:p>
        </w:tc>
        <w:tc>
          <w:tcPr>
            <w:tcW w:w="1417" w:type="dxa"/>
          </w:tcPr>
          <w:p w14:paraId="162F3826" w14:textId="77777777" w:rsidR="00E81A9E" w:rsidRPr="00226191" w:rsidRDefault="00E81A9E" w:rsidP="00E81A9E">
            <w:pPr>
              <w:jc w:val="center"/>
              <w:rPr>
                <w:b/>
                <w:sz w:val="20"/>
                <w:szCs w:val="20"/>
              </w:rPr>
            </w:pPr>
            <w:r w:rsidRPr="00226191">
              <w:rPr>
                <w:b/>
                <w:sz w:val="20"/>
                <w:szCs w:val="20"/>
              </w:rPr>
              <w:t>-</w:t>
            </w:r>
          </w:p>
        </w:tc>
        <w:tc>
          <w:tcPr>
            <w:tcW w:w="1760" w:type="dxa"/>
          </w:tcPr>
          <w:p w14:paraId="2C89B929" w14:textId="77777777" w:rsidR="00E81A9E" w:rsidRPr="00226191" w:rsidRDefault="00E81A9E" w:rsidP="00E81A9E">
            <w:pPr>
              <w:jc w:val="center"/>
              <w:rPr>
                <w:b/>
                <w:sz w:val="20"/>
                <w:szCs w:val="20"/>
              </w:rPr>
            </w:pPr>
            <w:r w:rsidRPr="00226191">
              <w:rPr>
                <w:b/>
                <w:sz w:val="20"/>
                <w:szCs w:val="20"/>
              </w:rPr>
              <w:t>+</w:t>
            </w:r>
          </w:p>
        </w:tc>
      </w:tr>
      <w:tr w:rsidR="00E81A9E" w:rsidRPr="00226191" w14:paraId="7FDA7FA2" w14:textId="77777777" w:rsidTr="009D7C4E">
        <w:trPr>
          <w:divId w:val="438111399"/>
          <w:trHeight w:val="227"/>
          <w:jc w:val="center"/>
        </w:trPr>
        <w:tc>
          <w:tcPr>
            <w:tcW w:w="2494" w:type="dxa"/>
          </w:tcPr>
          <w:p w14:paraId="6E4F926B" w14:textId="77777777" w:rsidR="00E81A9E" w:rsidRPr="00226191" w:rsidRDefault="00E81A9E" w:rsidP="00E81A9E">
            <w:pPr>
              <w:rPr>
                <w:sz w:val="20"/>
                <w:szCs w:val="20"/>
              </w:rPr>
            </w:pPr>
            <w:r w:rsidRPr="00226191">
              <w:rPr>
                <w:sz w:val="20"/>
                <w:szCs w:val="20"/>
              </w:rPr>
              <w:t xml:space="preserve">  Konvencionalna filtracija</w:t>
            </w:r>
          </w:p>
        </w:tc>
        <w:tc>
          <w:tcPr>
            <w:tcW w:w="1701" w:type="dxa"/>
          </w:tcPr>
          <w:p w14:paraId="7DB0F2DA" w14:textId="77777777" w:rsidR="00E81A9E" w:rsidRPr="00226191" w:rsidRDefault="00E81A9E" w:rsidP="00E81A9E">
            <w:pPr>
              <w:jc w:val="center"/>
              <w:rPr>
                <w:b/>
                <w:sz w:val="20"/>
                <w:szCs w:val="20"/>
              </w:rPr>
            </w:pPr>
            <w:r w:rsidRPr="00226191">
              <w:rPr>
                <w:b/>
                <w:sz w:val="20"/>
                <w:szCs w:val="20"/>
              </w:rPr>
              <w:t>-</w:t>
            </w:r>
          </w:p>
        </w:tc>
        <w:tc>
          <w:tcPr>
            <w:tcW w:w="1417" w:type="dxa"/>
          </w:tcPr>
          <w:p w14:paraId="08618943" w14:textId="77777777" w:rsidR="00E81A9E" w:rsidRPr="00226191" w:rsidRDefault="00E81A9E" w:rsidP="00E81A9E">
            <w:pPr>
              <w:jc w:val="center"/>
              <w:rPr>
                <w:b/>
                <w:sz w:val="20"/>
                <w:szCs w:val="20"/>
              </w:rPr>
            </w:pPr>
            <w:r w:rsidRPr="00226191">
              <w:rPr>
                <w:b/>
                <w:sz w:val="20"/>
                <w:szCs w:val="20"/>
              </w:rPr>
              <w:t>+</w:t>
            </w:r>
          </w:p>
        </w:tc>
        <w:tc>
          <w:tcPr>
            <w:tcW w:w="1417" w:type="dxa"/>
          </w:tcPr>
          <w:p w14:paraId="20DB90C1" w14:textId="77777777" w:rsidR="00E81A9E" w:rsidRPr="00226191" w:rsidRDefault="00E81A9E" w:rsidP="00E81A9E">
            <w:pPr>
              <w:jc w:val="center"/>
              <w:rPr>
                <w:b/>
                <w:sz w:val="20"/>
                <w:szCs w:val="20"/>
              </w:rPr>
            </w:pPr>
            <w:r w:rsidRPr="00226191">
              <w:rPr>
                <w:b/>
                <w:sz w:val="20"/>
                <w:szCs w:val="20"/>
              </w:rPr>
              <w:t>-</w:t>
            </w:r>
          </w:p>
        </w:tc>
        <w:tc>
          <w:tcPr>
            <w:tcW w:w="1760" w:type="dxa"/>
          </w:tcPr>
          <w:p w14:paraId="224D058C" w14:textId="77777777" w:rsidR="00E81A9E" w:rsidRPr="00226191" w:rsidRDefault="00E81A9E" w:rsidP="00E81A9E">
            <w:pPr>
              <w:jc w:val="center"/>
              <w:rPr>
                <w:b/>
                <w:sz w:val="20"/>
                <w:szCs w:val="20"/>
              </w:rPr>
            </w:pPr>
            <w:r w:rsidRPr="00226191">
              <w:rPr>
                <w:b/>
                <w:sz w:val="20"/>
                <w:szCs w:val="20"/>
              </w:rPr>
              <w:t>-</w:t>
            </w:r>
          </w:p>
        </w:tc>
      </w:tr>
      <w:tr w:rsidR="00E81A9E" w:rsidRPr="00226191" w14:paraId="4A74C118" w14:textId="77777777" w:rsidTr="009D7C4E">
        <w:trPr>
          <w:divId w:val="438111399"/>
          <w:trHeight w:val="227"/>
          <w:jc w:val="center"/>
        </w:trPr>
        <w:tc>
          <w:tcPr>
            <w:tcW w:w="2494" w:type="dxa"/>
          </w:tcPr>
          <w:p w14:paraId="7C5F5765" w14:textId="77777777" w:rsidR="00E81A9E" w:rsidRPr="00226191" w:rsidRDefault="00E81A9E" w:rsidP="00E81A9E">
            <w:pPr>
              <w:rPr>
                <w:sz w:val="20"/>
                <w:szCs w:val="20"/>
              </w:rPr>
            </w:pPr>
            <w:r w:rsidRPr="00226191">
              <w:rPr>
                <w:sz w:val="20"/>
                <w:szCs w:val="20"/>
              </w:rPr>
              <w:t xml:space="preserve">  Flokulacija + sediment.</w:t>
            </w:r>
          </w:p>
        </w:tc>
        <w:tc>
          <w:tcPr>
            <w:tcW w:w="1701" w:type="dxa"/>
          </w:tcPr>
          <w:p w14:paraId="70A8AD1B" w14:textId="77777777" w:rsidR="00E81A9E" w:rsidRPr="00226191" w:rsidRDefault="00E81A9E" w:rsidP="00E81A9E">
            <w:pPr>
              <w:jc w:val="center"/>
              <w:rPr>
                <w:b/>
                <w:sz w:val="20"/>
                <w:szCs w:val="20"/>
              </w:rPr>
            </w:pPr>
            <w:r w:rsidRPr="00226191">
              <w:rPr>
                <w:b/>
                <w:sz w:val="20"/>
                <w:szCs w:val="20"/>
              </w:rPr>
              <w:t>+</w:t>
            </w:r>
          </w:p>
        </w:tc>
        <w:tc>
          <w:tcPr>
            <w:tcW w:w="1417" w:type="dxa"/>
          </w:tcPr>
          <w:p w14:paraId="1205E8E9" w14:textId="77777777" w:rsidR="00E81A9E" w:rsidRPr="00226191" w:rsidRDefault="00E81A9E" w:rsidP="00E81A9E">
            <w:pPr>
              <w:jc w:val="center"/>
              <w:rPr>
                <w:b/>
                <w:sz w:val="20"/>
                <w:szCs w:val="20"/>
              </w:rPr>
            </w:pPr>
            <w:r w:rsidRPr="00226191">
              <w:rPr>
                <w:b/>
                <w:sz w:val="20"/>
                <w:szCs w:val="20"/>
              </w:rPr>
              <w:t>+</w:t>
            </w:r>
          </w:p>
        </w:tc>
        <w:tc>
          <w:tcPr>
            <w:tcW w:w="1417" w:type="dxa"/>
          </w:tcPr>
          <w:p w14:paraId="07C4EF1E" w14:textId="77777777" w:rsidR="00E81A9E" w:rsidRPr="00226191" w:rsidRDefault="00E81A9E" w:rsidP="00E81A9E">
            <w:pPr>
              <w:jc w:val="center"/>
              <w:rPr>
                <w:b/>
                <w:sz w:val="20"/>
                <w:szCs w:val="20"/>
              </w:rPr>
            </w:pPr>
            <w:r w:rsidRPr="00226191">
              <w:rPr>
                <w:b/>
                <w:sz w:val="20"/>
                <w:szCs w:val="20"/>
              </w:rPr>
              <w:t>-</w:t>
            </w:r>
          </w:p>
        </w:tc>
        <w:tc>
          <w:tcPr>
            <w:tcW w:w="1760" w:type="dxa"/>
          </w:tcPr>
          <w:p w14:paraId="2915F56B" w14:textId="77777777" w:rsidR="00E81A9E" w:rsidRPr="00226191" w:rsidRDefault="00E81A9E" w:rsidP="00E81A9E">
            <w:pPr>
              <w:jc w:val="center"/>
              <w:rPr>
                <w:b/>
                <w:sz w:val="20"/>
                <w:szCs w:val="20"/>
              </w:rPr>
            </w:pPr>
            <w:r w:rsidRPr="00226191">
              <w:rPr>
                <w:b/>
                <w:sz w:val="20"/>
                <w:szCs w:val="20"/>
              </w:rPr>
              <w:t>-</w:t>
            </w:r>
          </w:p>
        </w:tc>
      </w:tr>
      <w:tr w:rsidR="00E81A9E" w:rsidRPr="00226191" w14:paraId="23A8ADDD" w14:textId="77777777" w:rsidTr="009D7C4E">
        <w:trPr>
          <w:divId w:val="438111399"/>
          <w:trHeight w:val="227"/>
          <w:jc w:val="center"/>
        </w:trPr>
        <w:tc>
          <w:tcPr>
            <w:tcW w:w="2494" w:type="dxa"/>
          </w:tcPr>
          <w:p w14:paraId="7C208A89" w14:textId="77777777" w:rsidR="00E81A9E" w:rsidRPr="00226191" w:rsidRDefault="00E81A9E" w:rsidP="00E81A9E">
            <w:pPr>
              <w:rPr>
                <w:sz w:val="20"/>
                <w:szCs w:val="20"/>
              </w:rPr>
            </w:pPr>
            <w:r w:rsidRPr="00226191">
              <w:rPr>
                <w:sz w:val="20"/>
                <w:szCs w:val="20"/>
              </w:rPr>
              <w:t xml:space="preserve">  Membranski procesi</w:t>
            </w:r>
          </w:p>
        </w:tc>
        <w:tc>
          <w:tcPr>
            <w:tcW w:w="1701" w:type="dxa"/>
          </w:tcPr>
          <w:p w14:paraId="076F9B4A" w14:textId="77777777" w:rsidR="00E81A9E" w:rsidRPr="00226191" w:rsidRDefault="00E81A9E" w:rsidP="00E81A9E">
            <w:pPr>
              <w:jc w:val="center"/>
              <w:rPr>
                <w:b/>
                <w:sz w:val="20"/>
                <w:szCs w:val="20"/>
              </w:rPr>
            </w:pPr>
          </w:p>
        </w:tc>
        <w:tc>
          <w:tcPr>
            <w:tcW w:w="1417" w:type="dxa"/>
          </w:tcPr>
          <w:p w14:paraId="5FA5208D" w14:textId="77777777" w:rsidR="00E81A9E" w:rsidRPr="00226191" w:rsidRDefault="00E81A9E" w:rsidP="00E81A9E">
            <w:pPr>
              <w:jc w:val="center"/>
              <w:rPr>
                <w:b/>
                <w:sz w:val="20"/>
                <w:szCs w:val="20"/>
              </w:rPr>
            </w:pPr>
          </w:p>
        </w:tc>
        <w:tc>
          <w:tcPr>
            <w:tcW w:w="1417" w:type="dxa"/>
          </w:tcPr>
          <w:p w14:paraId="5CDEA3AD" w14:textId="77777777" w:rsidR="00E81A9E" w:rsidRPr="00226191" w:rsidRDefault="00E81A9E" w:rsidP="00E81A9E">
            <w:pPr>
              <w:jc w:val="center"/>
              <w:rPr>
                <w:b/>
                <w:sz w:val="20"/>
                <w:szCs w:val="20"/>
              </w:rPr>
            </w:pPr>
          </w:p>
        </w:tc>
        <w:tc>
          <w:tcPr>
            <w:tcW w:w="1760" w:type="dxa"/>
          </w:tcPr>
          <w:p w14:paraId="643A179C" w14:textId="77777777" w:rsidR="00E81A9E" w:rsidRPr="00226191" w:rsidRDefault="00E81A9E" w:rsidP="00E81A9E">
            <w:pPr>
              <w:jc w:val="center"/>
              <w:rPr>
                <w:b/>
                <w:sz w:val="20"/>
                <w:szCs w:val="20"/>
              </w:rPr>
            </w:pPr>
          </w:p>
        </w:tc>
      </w:tr>
      <w:tr w:rsidR="00E81A9E" w:rsidRPr="00226191" w14:paraId="732B043C" w14:textId="77777777" w:rsidTr="009D7C4E">
        <w:trPr>
          <w:divId w:val="438111399"/>
          <w:trHeight w:val="227"/>
          <w:jc w:val="center"/>
        </w:trPr>
        <w:tc>
          <w:tcPr>
            <w:tcW w:w="2494" w:type="dxa"/>
          </w:tcPr>
          <w:p w14:paraId="1922CA3C" w14:textId="77777777" w:rsidR="00E81A9E" w:rsidRPr="00226191" w:rsidRDefault="00E81A9E" w:rsidP="00E81A9E">
            <w:pPr>
              <w:rPr>
                <w:sz w:val="20"/>
                <w:szCs w:val="20"/>
              </w:rPr>
            </w:pPr>
            <w:r w:rsidRPr="00226191">
              <w:rPr>
                <w:sz w:val="20"/>
                <w:szCs w:val="20"/>
              </w:rPr>
              <w:tab/>
              <w:t>MF</w:t>
            </w:r>
          </w:p>
        </w:tc>
        <w:tc>
          <w:tcPr>
            <w:tcW w:w="1701" w:type="dxa"/>
          </w:tcPr>
          <w:p w14:paraId="66B51631" w14:textId="77777777" w:rsidR="00E81A9E" w:rsidRPr="00226191" w:rsidRDefault="00E81A9E" w:rsidP="00E81A9E">
            <w:pPr>
              <w:jc w:val="center"/>
              <w:rPr>
                <w:b/>
                <w:sz w:val="20"/>
                <w:szCs w:val="20"/>
              </w:rPr>
            </w:pPr>
            <w:r w:rsidRPr="00226191">
              <w:rPr>
                <w:b/>
                <w:sz w:val="20"/>
                <w:szCs w:val="20"/>
              </w:rPr>
              <w:t>+</w:t>
            </w:r>
          </w:p>
        </w:tc>
        <w:tc>
          <w:tcPr>
            <w:tcW w:w="1417" w:type="dxa"/>
          </w:tcPr>
          <w:p w14:paraId="4C21510F" w14:textId="77777777" w:rsidR="00E81A9E" w:rsidRPr="00226191" w:rsidRDefault="00E81A9E" w:rsidP="00E81A9E">
            <w:pPr>
              <w:jc w:val="center"/>
              <w:rPr>
                <w:b/>
                <w:sz w:val="20"/>
                <w:szCs w:val="20"/>
              </w:rPr>
            </w:pPr>
            <w:r w:rsidRPr="00226191">
              <w:rPr>
                <w:b/>
                <w:sz w:val="20"/>
                <w:szCs w:val="20"/>
              </w:rPr>
              <w:t>+</w:t>
            </w:r>
          </w:p>
        </w:tc>
        <w:tc>
          <w:tcPr>
            <w:tcW w:w="1417" w:type="dxa"/>
          </w:tcPr>
          <w:p w14:paraId="352F7E92" w14:textId="77777777" w:rsidR="00E81A9E" w:rsidRPr="00226191" w:rsidRDefault="00E81A9E" w:rsidP="00E81A9E">
            <w:pPr>
              <w:jc w:val="center"/>
              <w:rPr>
                <w:b/>
                <w:sz w:val="20"/>
                <w:szCs w:val="20"/>
              </w:rPr>
            </w:pPr>
            <w:r w:rsidRPr="00226191">
              <w:rPr>
                <w:b/>
                <w:sz w:val="20"/>
                <w:szCs w:val="20"/>
              </w:rPr>
              <w:t>-</w:t>
            </w:r>
          </w:p>
        </w:tc>
        <w:tc>
          <w:tcPr>
            <w:tcW w:w="1760" w:type="dxa"/>
          </w:tcPr>
          <w:p w14:paraId="7A1783DF" w14:textId="77777777" w:rsidR="00E81A9E" w:rsidRPr="00226191" w:rsidRDefault="00E81A9E" w:rsidP="00E81A9E">
            <w:pPr>
              <w:jc w:val="center"/>
              <w:rPr>
                <w:b/>
                <w:sz w:val="20"/>
                <w:szCs w:val="20"/>
              </w:rPr>
            </w:pPr>
            <w:r w:rsidRPr="00226191">
              <w:rPr>
                <w:b/>
                <w:sz w:val="20"/>
                <w:szCs w:val="20"/>
              </w:rPr>
              <w:t>-</w:t>
            </w:r>
          </w:p>
        </w:tc>
      </w:tr>
    </w:tbl>
    <w:p w14:paraId="544E664F" w14:textId="77777777" w:rsidR="00E81A9E" w:rsidRPr="00226191" w:rsidRDefault="00623DD6" w:rsidP="002F64AD">
      <w:pPr>
        <w:jc w:val="left"/>
        <w:divId w:val="438111399"/>
        <w:rPr>
          <w:sz w:val="16"/>
          <w:szCs w:val="16"/>
        </w:rPr>
      </w:pPr>
      <w:r w:rsidRPr="00226191">
        <w:rPr>
          <w:sz w:val="16"/>
          <w:szCs w:val="16"/>
        </w:rPr>
        <w:t>Legenda</w:t>
      </w:r>
      <w:r w:rsidR="00E81A9E" w:rsidRPr="00226191">
        <w:rPr>
          <w:sz w:val="16"/>
          <w:szCs w:val="16"/>
        </w:rPr>
        <w:t xml:space="preserve">: </w:t>
      </w:r>
      <w:r w:rsidR="00E81A9E" w:rsidRPr="00226191">
        <w:rPr>
          <w:b/>
          <w:sz w:val="16"/>
          <w:szCs w:val="16"/>
        </w:rPr>
        <w:t>+</w:t>
      </w:r>
      <w:r w:rsidR="00E81A9E" w:rsidRPr="00226191">
        <w:rPr>
          <w:sz w:val="16"/>
          <w:szCs w:val="16"/>
        </w:rPr>
        <w:t xml:space="preserve"> odstranjevanje poteka učinkovito, ο</w:t>
      </w:r>
      <w:r w:rsidR="00E81A9E" w:rsidRPr="00226191">
        <w:rPr>
          <w:b/>
          <w:sz w:val="16"/>
          <w:szCs w:val="16"/>
        </w:rPr>
        <w:t xml:space="preserve"> </w:t>
      </w:r>
      <w:r w:rsidR="00E81A9E" w:rsidRPr="00226191">
        <w:rPr>
          <w:sz w:val="16"/>
          <w:szCs w:val="16"/>
        </w:rPr>
        <w:t xml:space="preserve">odstranjevanje delno poteka, </w:t>
      </w:r>
      <w:r w:rsidR="00E81A9E" w:rsidRPr="00226191">
        <w:rPr>
          <w:b/>
          <w:sz w:val="16"/>
          <w:szCs w:val="16"/>
        </w:rPr>
        <w:t>-</w:t>
      </w:r>
      <w:r w:rsidR="00E81A9E" w:rsidRPr="00226191">
        <w:rPr>
          <w:sz w:val="16"/>
          <w:szCs w:val="16"/>
        </w:rPr>
        <w:t xml:space="preserve"> odstranjevanje ne poteka</w:t>
      </w:r>
    </w:p>
    <w:p w14:paraId="5EB7CFEC" w14:textId="77777777" w:rsidR="00623DD6" w:rsidRPr="00226191" w:rsidRDefault="00623DD6" w:rsidP="00623DD6">
      <w:pPr>
        <w:divId w:val="438111399"/>
      </w:pPr>
    </w:p>
    <w:p w14:paraId="4CB067CD" w14:textId="77777777" w:rsidR="002F64AD" w:rsidRPr="00226191" w:rsidRDefault="002F64AD" w:rsidP="00623DD6">
      <w:pPr>
        <w:divId w:val="438111399"/>
      </w:pPr>
    </w:p>
    <w:p w14:paraId="268AFFDC" w14:textId="77777777" w:rsidR="00E53C10" w:rsidRPr="00226191" w:rsidRDefault="00E53C10" w:rsidP="00E53C10">
      <w:pPr>
        <w:pStyle w:val="Heading11"/>
        <w:numPr>
          <w:ilvl w:val="0"/>
          <w:numId w:val="0"/>
        </w:numPr>
        <w:divId w:val="438111399"/>
      </w:pPr>
      <w:r w:rsidRPr="00226191">
        <w:t>Če je preglednica ali del preglednice povzet iz drugega vira, ga je potrebno citirati. Če je povzeta celotna preglednica, se številko reference napiše k opisu preglednice. Če so povzete le določene vrednosti ali besedilo znotraj celic, se to lahko citira v posameznih celicah ali na koncu posamezne vrstice.</w:t>
      </w:r>
    </w:p>
    <w:p w14:paraId="3D867356" w14:textId="77777777" w:rsidR="00E53C10" w:rsidRPr="00226191" w:rsidRDefault="00E53C10" w:rsidP="00623DD6">
      <w:pPr>
        <w:divId w:val="438111399"/>
      </w:pPr>
    </w:p>
    <w:p w14:paraId="6A0390F7" w14:textId="77777777" w:rsidR="00747172" w:rsidRPr="00226191" w:rsidRDefault="00747172" w:rsidP="00747172">
      <w:pPr>
        <w:pStyle w:val="Heading11"/>
        <w:numPr>
          <w:ilvl w:val="0"/>
          <w:numId w:val="0"/>
        </w:numPr>
        <w:divId w:val="438111399"/>
      </w:pPr>
      <w:r w:rsidRPr="00226191">
        <w:t xml:space="preserve">Preglednice morajo biti berljive (priporočljivo je uporabiti velikost pisave Times New Roman vsaj 10 pt), jasne in pregledne. Pod preglednico ali sliko se lahko z manjšo velikostjo pisave (10 pt ali 8 pt) zapišejo morebitne opombe ali npr. legenda, kot je prikazano v </w:t>
      </w:r>
      <w:bookmarkStart w:id="39" w:name="OLE_LINK3"/>
      <w:bookmarkStart w:id="40" w:name="OLE_LINK4"/>
      <w:r w:rsidR="00C51B22" w:rsidRPr="00226191">
        <w:t>p</w:t>
      </w:r>
      <w:r w:rsidRPr="00226191">
        <w:t>reglednici </w:t>
      </w:r>
      <w:bookmarkEnd w:id="39"/>
      <w:bookmarkEnd w:id="40"/>
      <w:r w:rsidRPr="00226191">
        <w:fldChar w:fldCharType="begin"/>
      </w:r>
      <w:r w:rsidRPr="00226191">
        <w:instrText xml:space="preserve"> REF  Ucinkovitost_procesov \h  \* MERGEFORMAT </w:instrText>
      </w:r>
      <w:r w:rsidRPr="00226191">
        <w:fldChar w:fldCharType="separate"/>
      </w:r>
      <w:r w:rsidR="009F53BE" w:rsidRPr="00226191">
        <w:rPr>
          <w:noProof/>
        </w:rPr>
        <w:t>2.1</w:t>
      </w:r>
      <w:r w:rsidRPr="00226191">
        <w:fldChar w:fldCharType="end"/>
      </w:r>
      <w:r w:rsidRPr="00226191">
        <w:t xml:space="preserve">. Na preglednice in slike se sklicujemo v </w:t>
      </w:r>
      <w:r w:rsidR="00E27E4F" w:rsidRPr="00226191">
        <w:t>normalnem</w:t>
      </w:r>
      <w:r w:rsidRPr="00226191">
        <w:t xml:space="preserve"> tisku in z </w:t>
      </w:r>
      <w:r w:rsidR="00C51B22" w:rsidRPr="00226191">
        <w:t>malo</w:t>
      </w:r>
      <w:r w:rsidRPr="00226191">
        <w:t xml:space="preserve"> začetnico, tako kot v prejšnji povedi. Vse preglednice in slike morajo biti (predhodno) omenjene v besedilu in tudi širše pojasnjene.</w:t>
      </w:r>
    </w:p>
    <w:p w14:paraId="25DD550F" w14:textId="77777777" w:rsidR="00747172" w:rsidRPr="00226191" w:rsidRDefault="00747172" w:rsidP="00623DD6">
      <w:pPr>
        <w:divId w:val="438111399"/>
      </w:pPr>
    </w:p>
    <w:p w14:paraId="3714E78F" w14:textId="77777777" w:rsidR="00E81A9E" w:rsidRPr="00226191" w:rsidRDefault="00623DD6" w:rsidP="00165581">
      <w:pPr>
        <w:pStyle w:val="Caption"/>
        <w:jc w:val="left"/>
        <w:divId w:val="438111399"/>
        <w:rPr>
          <w:b/>
        </w:rPr>
      </w:pPr>
      <w:bookmarkStart w:id="41" w:name="_Toc418671847"/>
      <w:r w:rsidRPr="00226191">
        <w:t xml:space="preserve">Preglednica </w:t>
      </w:r>
      <w:bookmarkStart w:id="42" w:name="OLE_LINK27"/>
      <w:bookmarkStart w:id="43" w:name="Kumulativne_vrednosti_porabe_vode"/>
      <w:r w:rsidR="00883449" w:rsidRPr="00226191">
        <w:fldChar w:fldCharType="begin"/>
      </w:r>
      <w:r w:rsidR="00883449" w:rsidRPr="00226191">
        <w:instrText xml:space="preserve"> STYLEREF 1 \s </w:instrText>
      </w:r>
      <w:r w:rsidR="00883449" w:rsidRPr="00226191">
        <w:fldChar w:fldCharType="separate"/>
      </w:r>
      <w:r w:rsidR="009F53BE" w:rsidRPr="00226191">
        <w:rPr>
          <w:noProof/>
        </w:rPr>
        <w:t>2</w:t>
      </w:r>
      <w:r w:rsidR="00883449" w:rsidRPr="00226191">
        <w:fldChar w:fldCharType="end"/>
      </w:r>
      <w:r w:rsidR="00883449" w:rsidRPr="00226191">
        <w:t>.</w:t>
      </w:r>
      <w:fldSimple w:instr=" SEQ Preglednica \* ARABIC \s 1 ">
        <w:r w:rsidR="009F53BE" w:rsidRPr="00226191">
          <w:rPr>
            <w:noProof/>
          </w:rPr>
          <w:t>2</w:t>
        </w:r>
      </w:fldSimple>
      <w:bookmarkEnd w:id="42"/>
      <w:bookmarkEnd w:id="43"/>
      <w:r w:rsidRPr="00226191">
        <w:t>:</w:t>
      </w:r>
      <w:r w:rsidR="00E81A9E" w:rsidRPr="00226191">
        <w:t xml:space="preserve"> Kumulativne vrednosti porabe vode na vseh UF enotah za leto 2012</w:t>
      </w:r>
      <w:r w:rsidR="00CD1985" w:rsidRPr="00226191">
        <w:t xml:space="preserve"> [</w:t>
      </w:r>
      <w:r w:rsidR="00CB1C5A" w:rsidRPr="00226191">
        <w:t>1</w:t>
      </w:r>
      <w:r w:rsidR="00CD1985" w:rsidRPr="00226191">
        <w:t>]</w:t>
      </w:r>
      <w:bookmarkEnd w:id="41"/>
    </w:p>
    <w:tbl>
      <w:tblPr>
        <w:tblStyle w:val="TableGrid"/>
        <w:tblW w:w="8118" w:type="dxa"/>
        <w:jc w:val="center"/>
        <w:tblLayout w:type="fixed"/>
        <w:tblLook w:val="04A0" w:firstRow="1" w:lastRow="0" w:firstColumn="1" w:lastColumn="0" w:noHBand="0" w:noVBand="1"/>
      </w:tblPr>
      <w:tblGrid>
        <w:gridCol w:w="1135"/>
        <w:gridCol w:w="923"/>
        <w:gridCol w:w="1134"/>
        <w:gridCol w:w="992"/>
        <w:gridCol w:w="992"/>
        <w:gridCol w:w="1276"/>
        <w:gridCol w:w="992"/>
        <w:gridCol w:w="674"/>
      </w:tblGrid>
      <w:tr w:rsidR="009D7C4E" w:rsidRPr="00226191" w14:paraId="7EBE9FBE" w14:textId="77777777" w:rsidTr="009D7C4E">
        <w:trPr>
          <w:divId w:val="438111399"/>
          <w:trHeight w:val="829"/>
          <w:jc w:val="center"/>
        </w:trPr>
        <w:tc>
          <w:tcPr>
            <w:tcW w:w="1135" w:type="dxa"/>
          </w:tcPr>
          <w:p w14:paraId="38041AE3" w14:textId="77777777" w:rsidR="00E81A9E" w:rsidRPr="00226191" w:rsidRDefault="00E81A9E" w:rsidP="00E81A9E">
            <w:pPr>
              <w:rPr>
                <w:sz w:val="20"/>
                <w:szCs w:val="20"/>
              </w:rPr>
            </w:pPr>
            <w:r w:rsidRPr="00226191">
              <w:rPr>
                <w:sz w:val="20"/>
                <w:szCs w:val="20"/>
              </w:rPr>
              <w:t>Mesec</w:t>
            </w:r>
          </w:p>
        </w:tc>
        <w:tc>
          <w:tcPr>
            <w:tcW w:w="923" w:type="dxa"/>
          </w:tcPr>
          <w:p w14:paraId="10884A50" w14:textId="77777777" w:rsidR="00E81A9E" w:rsidRPr="00226191" w:rsidRDefault="00E81A9E" w:rsidP="00E81A9E">
            <w:pPr>
              <w:jc w:val="center"/>
              <w:rPr>
                <w:sz w:val="20"/>
                <w:szCs w:val="20"/>
              </w:rPr>
            </w:pPr>
            <w:r w:rsidRPr="00226191">
              <w:rPr>
                <w:sz w:val="20"/>
                <w:szCs w:val="20"/>
              </w:rPr>
              <w:t>V</w:t>
            </w:r>
            <w:r w:rsidRPr="00226191">
              <w:rPr>
                <w:sz w:val="20"/>
                <w:szCs w:val="20"/>
                <w:vertAlign w:val="subscript"/>
              </w:rPr>
              <w:t>f</w:t>
            </w:r>
          </w:p>
          <w:p w14:paraId="57979C5A" w14:textId="77777777" w:rsidR="00E81A9E" w:rsidRPr="00226191" w:rsidRDefault="00E81A9E" w:rsidP="00E81A9E">
            <w:pPr>
              <w:jc w:val="center"/>
              <w:rPr>
                <w:sz w:val="20"/>
                <w:szCs w:val="20"/>
              </w:rPr>
            </w:pPr>
            <w:r w:rsidRPr="00226191">
              <w:rPr>
                <w:sz w:val="20"/>
                <w:szCs w:val="20"/>
              </w:rPr>
              <w:t>[m</w:t>
            </w:r>
            <w:r w:rsidRPr="00226191">
              <w:rPr>
                <w:sz w:val="20"/>
                <w:szCs w:val="20"/>
                <w:vertAlign w:val="superscript"/>
              </w:rPr>
              <w:t>3</w:t>
            </w:r>
            <w:r w:rsidRPr="00226191">
              <w:rPr>
                <w:sz w:val="20"/>
                <w:szCs w:val="20"/>
              </w:rPr>
              <w:t>]</w:t>
            </w:r>
          </w:p>
        </w:tc>
        <w:tc>
          <w:tcPr>
            <w:tcW w:w="1134" w:type="dxa"/>
          </w:tcPr>
          <w:p w14:paraId="6E5618DC" w14:textId="77777777" w:rsidR="00E81A9E" w:rsidRPr="00226191" w:rsidRDefault="00E81A9E" w:rsidP="00E81A9E">
            <w:pPr>
              <w:jc w:val="center"/>
              <w:rPr>
                <w:sz w:val="20"/>
                <w:szCs w:val="20"/>
                <w:vertAlign w:val="subscript"/>
              </w:rPr>
            </w:pPr>
            <w:r w:rsidRPr="00226191">
              <w:rPr>
                <w:sz w:val="20"/>
                <w:szCs w:val="20"/>
              </w:rPr>
              <w:t>V</w:t>
            </w:r>
            <w:r w:rsidRPr="00226191">
              <w:rPr>
                <w:sz w:val="20"/>
                <w:szCs w:val="20"/>
                <w:vertAlign w:val="subscript"/>
              </w:rPr>
              <w:t>sp</w:t>
            </w:r>
            <w:r w:rsidRPr="00226191">
              <w:rPr>
                <w:sz w:val="20"/>
                <w:szCs w:val="20"/>
              </w:rPr>
              <w:t xml:space="preserve"> +</w:t>
            </w:r>
            <w:r w:rsidR="009D7C4E" w:rsidRPr="00226191">
              <w:rPr>
                <w:sz w:val="20"/>
                <w:szCs w:val="20"/>
              </w:rPr>
              <w:t xml:space="preserve"> </w:t>
            </w:r>
            <w:r w:rsidRPr="00226191">
              <w:rPr>
                <w:sz w:val="20"/>
                <w:szCs w:val="20"/>
              </w:rPr>
              <w:t>V</w:t>
            </w:r>
            <w:r w:rsidRPr="00226191">
              <w:rPr>
                <w:sz w:val="20"/>
                <w:szCs w:val="20"/>
                <w:vertAlign w:val="subscript"/>
              </w:rPr>
              <w:t>kč,sp</w:t>
            </w:r>
          </w:p>
          <w:p w14:paraId="7804ACE6" w14:textId="77777777" w:rsidR="00E81A9E" w:rsidRPr="00226191" w:rsidRDefault="00E81A9E" w:rsidP="00E81A9E">
            <w:pPr>
              <w:jc w:val="center"/>
              <w:rPr>
                <w:sz w:val="20"/>
                <w:szCs w:val="20"/>
              </w:rPr>
            </w:pPr>
            <w:r w:rsidRPr="00226191">
              <w:rPr>
                <w:sz w:val="20"/>
                <w:szCs w:val="20"/>
              </w:rPr>
              <w:t>[m</w:t>
            </w:r>
            <w:r w:rsidRPr="00226191">
              <w:rPr>
                <w:sz w:val="20"/>
                <w:szCs w:val="20"/>
                <w:vertAlign w:val="superscript"/>
              </w:rPr>
              <w:t>3</w:t>
            </w:r>
            <w:r w:rsidRPr="00226191">
              <w:rPr>
                <w:sz w:val="20"/>
                <w:szCs w:val="20"/>
              </w:rPr>
              <w:t>]</w:t>
            </w:r>
          </w:p>
        </w:tc>
        <w:tc>
          <w:tcPr>
            <w:tcW w:w="992" w:type="dxa"/>
          </w:tcPr>
          <w:p w14:paraId="6669F2DB" w14:textId="77777777" w:rsidR="00E81A9E" w:rsidRPr="00226191" w:rsidRDefault="00E81A9E" w:rsidP="00E81A9E">
            <w:pPr>
              <w:jc w:val="center"/>
              <w:rPr>
                <w:sz w:val="20"/>
                <w:szCs w:val="20"/>
              </w:rPr>
            </w:pPr>
            <w:r w:rsidRPr="00226191">
              <w:rPr>
                <w:sz w:val="20"/>
                <w:szCs w:val="20"/>
              </w:rPr>
              <w:t>V</w:t>
            </w:r>
            <w:r w:rsidRPr="00226191">
              <w:rPr>
                <w:sz w:val="20"/>
                <w:szCs w:val="20"/>
                <w:vertAlign w:val="subscript"/>
              </w:rPr>
              <w:t>v</w:t>
            </w:r>
          </w:p>
          <w:p w14:paraId="0996ACC7" w14:textId="77777777" w:rsidR="00E81A9E" w:rsidRPr="00226191" w:rsidRDefault="00E81A9E" w:rsidP="00E81A9E">
            <w:pPr>
              <w:jc w:val="center"/>
              <w:rPr>
                <w:sz w:val="20"/>
                <w:szCs w:val="20"/>
              </w:rPr>
            </w:pPr>
            <w:r w:rsidRPr="00226191">
              <w:rPr>
                <w:sz w:val="20"/>
                <w:szCs w:val="20"/>
              </w:rPr>
              <w:t>[m</w:t>
            </w:r>
            <w:r w:rsidRPr="00226191">
              <w:rPr>
                <w:sz w:val="20"/>
                <w:szCs w:val="20"/>
                <w:vertAlign w:val="superscript"/>
              </w:rPr>
              <w:t>3</w:t>
            </w:r>
            <w:r w:rsidRPr="00226191">
              <w:rPr>
                <w:sz w:val="20"/>
                <w:szCs w:val="20"/>
              </w:rPr>
              <w:t>]</w:t>
            </w:r>
          </w:p>
        </w:tc>
        <w:tc>
          <w:tcPr>
            <w:tcW w:w="992" w:type="dxa"/>
          </w:tcPr>
          <w:p w14:paraId="746F1360" w14:textId="77777777" w:rsidR="00E81A9E" w:rsidRPr="00226191" w:rsidRDefault="00E81A9E" w:rsidP="00E81A9E">
            <w:pPr>
              <w:jc w:val="center"/>
              <w:rPr>
                <w:sz w:val="20"/>
                <w:szCs w:val="20"/>
              </w:rPr>
            </w:pPr>
            <w:r w:rsidRPr="00226191">
              <w:rPr>
                <w:sz w:val="20"/>
                <w:szCs w:val="20"/>
              </w:rPr>
              <w:t>V</w:t>
            </w:r>
            <w:r w:rsidRPr="00226191">
              <w:rPr>
                <w:sz w:val="20"/>
                <w:szCs w:val="20"/>
                <w:vertAlign w:val="subscript"/>
              </w:rPr>
              <w:t>p,cel</w:t>
            </w:r>
          </w:p>
          <w:p w14:paraId="644735D8" w14:textId="77777777" w:rsidR="00E81A9E" w:rsidRPr="00226191" w:rsidRDefault="00E81A9E" w:rsidP="00E81A9E">
            <w:pPr>
              <w:jc w:val="center"/>
              <w:rPr>
                <w:sz w:val="20"/>
                <w:szCs w:val="20"/>
              </w:rPr>
            </w:pPr>
            <w:r w:rsidRPr="00226191">
              <w:rPr>
                <w:sz w:val="20"/>
                <w:szCs w:val="20"/>
              </w:rPr>
              <w:t>[m</w:t>
            </w:r>
            <w:r w:rsidRPr="00226191">
              <w:rPr>
                <w:sz w:val="20"/>
                <w:szCs w:val="20"/>
                <w:vertAlign w:val="superscript"/>
              </w:rPr>
              <w:t>3</w:t>
            </w:r>
            <w:r w:rsidRPr="00226191">
              <w:rPr>
                <w:sz w:val="20"/>
                <w:szCs w:val="20"/>
              </w:rPr>
              <w:t>]</w:t>
            </w:r>
          </w:p>
        </w:tc>
        <w:tc>
          <w:tcPr>
            <w:tcW w:w="1276" w:type="dxa"/>
          </w:tcPr>
          <w:p w14:paraId="1AE995EF" w14:textId="77777777" w:rsidR="00E81A9E" w:rsidRPr="00226191" w:rsidRDefault="00E81A9E" w:rsidP="00E81A9E">
            <w:pPr>
              <w:jc w:val="center"/>
              <w:rPr>
                <w:sz w:val="20"/>
                <w:szCs w:val="20"/>
                <w:vertAlign w:val="subscript"/>
              </w:rPr>
            </w:pPr>
            <w:r w:rsidRPr="00226191">
              <w:rPr>
                <w:sz w:val="20"/>
                <w:szCs w:val="20"/>
              </w:rPr>
              <w:t>V</w:t>
            </w:r>
            <w:r w:rsidRPr="00226191">
              <w:rPr>
                <w:sz w:val="20"/>
                <w:szCs w:val="20"/>
                <w:vertAlign w:val="subscript"/>
              </w:rPr>
              <w:t>pov</w:t>
            </w:r>
            <w:r w:rsidRPr="00226191">
              <w:rPr>
                <w:sz w:val="20"/>
                <w:szCs w:val="20"/>
              </w:rPr>
              <w:t xml:space="preserve"> +</w:t>
            </w:r>
            <w:r w:rsidR="009D7C4E" w:rsidRPr="00226191">
              <w:rPr>
                <w:sz w:val="20"/>
                <w:szCs w:val="20"/>
              </w:rPr>
              <w:t xml:space="preserve"> </w:t>
            </w:r>
            <w:r w:rsidRPr="00226191">
              <w:rPr>
                <w:sz w:val="20"/>
                <w:szCs w:val="20"/>
              </w:rPr>
              <w:t>V</w:t>
            </w:r>
            <w:r w:rsidRPr="00226191">
              <w:rPr>
                <w:sz w:val="20"/>
                <w:szCs w:val="20"/>
                <w:vertAlign w:val="subscript"/>
              </w:rPr>
              <w:t>kč,pov</w:t>
            </w:r>
          </w:p>
          <w:p w14:paraId="0E29ABF9" w14:textId="77777777" w:rsidR="00E81A9E" w:rsidRPr="00226191" w:rsidRDefault="00E81A9E" w:rsidP="00E81A9E">
            <w:pPr>
              <w:jc w:val="center"/>
              <w:rPr>
                <w:sz w:val="20"/>
                <w:szCs w:val="20"/>
              </w:rPr>
            </w:pPr>
            <w:r w:rsidRPr="00226191">
              <w:rPr>
                <w:sz w:val="20"/>
                <w:szCs w:val="20"/>
              </w:rPr>
              <w:t>[m</w:t>
            </w:r>
            <w:r w:rsidRPr="00226191">
              <w:rPr>
                <w:sz w:val="20"/>
                <w:szCs w:val="20"/>
                <w:vertAlign w:val="superscript"/>
              </w:rPr>
              <w:t>3</w:t>
            </w:r>
            <w:r w:rsidRPr="00226191">
              <w:rPr>
                <w:sz w:val="20"/>
                <w:szCs w:val="20"/>
              </w:rPr>
              <w:t>]</w:t>
            </w:r>
          </w:p>
        </w:tc>
        <w:tc>
          <w:tcPr>
            <w:tcW w:w="992" w:type="dxa"/>
          </w:tcPr>
          <w:p w14:paraId="6FB72122" w14:textId="77777777" w:rsidR="00E81A9E" w:rsidRPr="00226191" w:rsidRDefault="00E81A9E" w:rsidP="00E81A9E">
            <w:pPr>
              <w:jc w:val="center"/>
              <w:rPr>
                <w:sz w:val="20"/>
                <w:szCs w:val="20"/>
              </w:rPr>
            </w:pPr>
            <w:r w:rsidRPr="00226191">
              <w:rPr>
                <w:sz w:val="20"/>
                <w:szCs w:val="20"/>
              </w:rPr>
              <w:t>V</w:t>
            </w:r>
            <w:r w:rsidRPr="00226191">
              <w:rPr>
                <w:sz w:val="20"/>
                <w:szCs w:val="20"/>
                <w:vertAlign w:val="subscript"/>
              </w:rPr>
              <w:t>p</w:t>
            </w:r>
          </w:p>
          <w:p w14:paraId="5F7EFF99" w14:textId="77777777" w:rsidR="00E81A9E" w:rsidRPr="00226191" w:rsidRDefault="00E81A9E" w:rsidP="00E81A9E">
            <w:pPr>
              <w:jc w:val="center"/>
              <w:rPr>
                <w:sz w:val="20"/>
                <w:szCs w:val="20"/>
              </w:rPr>
            </w:pPr>
            <w:r w:rsidRPr="00226191">
              <w:rPr>
                <w:sz w:val="20"/>
                <w:szCs w:val="20"/>
              </w:rPr>
              <w:t>[m</w:t>
            </w:r>
            <w:r w:rsidRPr="00226191">
              <w:rPr>
                <w:sz w:val="20"/>
                <w:szCs w:val="20"/>
                <w:vertAlign w:val="superscript"/>
              </w:rPr>
              <w:t>3</w:t>
            </w:r>
            <w:r w:rsidRPr="00226191">
              <w:rPr>
                <w:sz w:val="20"/>
                <w:szCs w:val="20"/>
              </w:rPr>
              <w:t>]</w:t>
            </w:r>
          </w:p>
        </w:tc>
        <w:tc>
          <w:tcPr>
            <w:tcW w:w="674" w:type="dxa"/>
          </w:tcPr>
          <w:p w14:paraId="2620804D" w14:textId="77777777" w:rsidR="009D7C4E" w:rsidRPr="00226191" w:rsidRDefault="00E81A9E" w:rsidP="00E81A9E">
            <w:pPr>
              <w:jc w:val="center"/>
              <w:rPr>
                <w:sz w:val="20"/>
                <w:szCs w:val="20"/>
              </w:rPr>
            </w:pPr>
            <w:r w:rsidRPr="00226191">
              <w:rPr>
                <w:sz w:val="20"/>
                <w:szCs w:val="20"/>
              </w:rPr>
              <w:t>ε</w:t>
            </w:r>
            <w:r w:rsidRPr="00226191">
              <w:rPr>
                <w:sz w:val="20"/>
                <w:szCs w:val="20"/>
                <w:vertAlign w:val="subscript"/>
              </w:rPr>
              <w:t>UF</w:t>
            </w:r>
          </w:p>
          <w:p w14:paraId="47E6DD25" w14:textId="77777777" w:rsidR="00E81A9E" w:rsidRPr="00226191" w:rsidRDefault="00E81A9E" w:rsidP="00E81A9E">
            <w:pPr>
              <w:jc w:val="center"/>
              <w:rPr>
                <w:sz w:val="20"/>
                <w:szCs w:val="20"/>
              </w:rPr>
            </w:pPr>
            <w:r w:rsidRPr="00226191">
              <w:rPr>
                <w:sz w:val="20"/>
                <w:szCs w:val="20"/>
              </w:rPr>
              <w:t>[%]</w:t>
            </w:r>
          </w:p>
        </w:tc>
      </w:tr>
      <w:tr w:rsidR="009D7C4E" w:rsidRPr="00226191" w14:paraId="214EDD25" w14:textId="77777777" w:rsidTr="009D7C4E">
        <w:trPr>
          <w:divId w:val="438111399"/>
          <w:jc w:val="center"/>
        </w:trPr>
        <w:tc>
          <w:tcPr>
            <w:tcW w:w="1135" w:type="dxa"/>
          </w:tcPr>
          <w:p w14:paraId="72032AEA" w14:textId="77777777" w:rsidR="00E81A9E" w:rsidRPr="00226191" w:rsidRDefault="00E81A9E" w:rsidP="00E81A9E">
            <w:pPr>
              <w:rPr>
                <w:sz w:val="20"/>
                <w:szCs w:val="20"/>
              </w:rPr>
            </w:pPr>
            <w:r w:rsidRPr="00226191">
              <w:rPr>
                <w:sz w:val="20"/>
                <w:szCs w:val="20"/>
              </w:rPr>
              <w:t>Januar</w:t>
            </w:r>
          </w:p>
        </w:tc>
        <w:tc>
          <w:tcPr>
            <w:tcW w:w="923" w:type="dxa"/>
            <w:vAlign w:val="bottom"/>
          </w:tcPr>
          <w:p w14:paraId="7E924C9D" w14:textId="77777777" w:rsidR="00E81A9E" w:rsidRPr="00226191" w:rsidRDefault="00E81A9E" w:rsidP="00E81A9E">
            <w:pPr>
              <w:jc w:val="center"/>
              <w:rPr>
                <w:sz w:val="20"/>
                <w:szCs w:val="20"/>
              </w:rPr>
            </w:pPr>
            <w:r w:rsidRPr="00226191">
              <w:rPr>
                <w:sz w:val="20"/>
                <w:szCs w:val="20"/>
              </w:rPr>
              <w:t>34785</w:t>
            </w:r>
          </w:p>
        </w:tc>
        <w:tc>
          <w:tcPr>
            <w:tcW w:w="1134" w:type="dxa"/>
            <w:vAlign w:val="bottom"/>
          </w:tcPr>
          <w:p w14:paraId="4D921BBE" w14:textId="77777777" w:rsidR="00E81A9E" w:rsidRPr="00226191" w:rsidRDefault="00E81A9E" w:rsidP="00E81A9E">
            <w:pPr>
              <w:jc w:val="center"/>
              <w:rPr>
                <w:sz w:val="20"/>
                <w:szCs w:val="20"/>
              </w:rPr>
            </w:pPr>
            <w:r w:rsidRPr="00226191">
              <w:rPr>
                <w:sz w:val="20"/>
                <w:szCs w:val="20"/>
              </w:rPr>
              <w:t>2315</w:t>
            </w:r>
          </w:p>
        </w:tc>
        <w:tc>
          <w:tcPr>
            <w:tcW w:w="992" w:type="dxa"/>
            <w:vAlign w:val="bottom"/>
          </w:tcPr>
          <w:p w14:paraId="793F39D6" w14:textId="77777777" w:rsidR="00E81A9E" w:rsidRPr="00226191" w:rsidRDefault="00E81A9E" w:rsidP="00E81A9E">
            <w:pPr>
              <w:jc w:val="center"/>
              <w:rPr>
                <w:sz w:val="20"/>
                <w:szCs w:val="20"/>
              </w:rPr>
            </w:pPr>
            <w:r w:rsidRPr="00226191">
              <w:rPr>
                <w:sz w:val="20"/>
                <w:szCs w:val="20"/>
              </w:rPr>
              <w:t>37100</w:t>
            </w:r>
          </w:p>
        </w:tc>
        <w:tc>
          <w:tcPr>
            <w:tcW w:w="992" w:type="dxa"/>
            <w:vAlign w:val="bottom"/>
          </w:tcPr>
          <w:p w14:paraId="099AC394" w14:textId="77777777" w:rsidR="00E81A9E" w:rsidRPr="00226191" w:rsidRDefault="00E81A9E" w:rsidP="00E81A9E">
            <w:pPr>
              <w:jc w:val="center"/>
              <w:rPr>
                <w:sz w:val="20"/>
                <w:szCs w:val="20"/>
              </w:rPr>
            </w:pPr>
            <w:r w:rsidRPr="00226191">
              <w:rPr>
                <w:sz w:val="20"/>
                <w:szCs w:val="20"/>
              </w:rPr>
              <w:t>34785</w:t>
            </w:r>
          </w:p>
        </w:tc>
        <w:tc>
          <w:tcPr>
            <w:tcW w:w="1276" w:type="dxa"/>
            <w:vAlign w:val="bottom"/>
          </w:tcPr>
          <w:p w14:paraId="114DA98F" w14:textId="77777777" w:rsidR="00E81A9E" w:rsidRPr="00226191" w:rsidRDefault="00E81A9E" w:rsidP="00E81A9E">
            <w:pPr>
              <w:jc w:val="center"/>
              <w:rPr>
                <w:sz w:val="20"/>
                <w:szCs w:val="20"/>
              </w:rPr>
            </w:pPr>
            <w:r w:rsidRPr="00226191">
              <w:rPr>
                <w:sz w:val="20"/>
                <w:szCs w:val="20"/>
              </w:rPr>
              <w:t>9192</w:t>
            </w:r>
          </w:p>
        </w:tc>
        <w:tc>
          <w:tcPr>
            <w:tcW w:w="992" w:type="dxa"/>
            <w:vAlign w:val="bottom"/>
          </w:tcPr>
          <w:p w14:paraId="6B6E8D8A" w14:textId="77777777" w:rsidR="00E81A9E" w:rsidRPr="00226191" w:rsidRDefault="00E81A9E" w:rsidP="00E81A9E">
            <w:pPr>
              <w:jc w:val="center"/>
              <w:rPr>
                <w:sz w:val="20"/>
                <w:szCs w:val="20"/>
              </w:rPr>
            </w:pPr>
            <w:r w:rsidRPr="00226191">
              <w:rPr>
                <w:sz w:val="20"/>
                <w:szCs w:val="20"/>
              </w:rPr>
              <w:t>25593</w:t>
            </w:r>
          </w:p>
        </w:tc>
        <w:tc>
          <w:tcPr>
            <w:tcW w:w="674" w:type="dxa"/>
            <w:vAlign w:val="bottom"/>
          </w:tcPr>
          <w:p w14:paraId="0B38E8FD" w14:textId="77777777" w:rsidR="00E81A9E" w:rsidRPr="00226191" w:rsidRDefault="00E81A9E" w:rsidP="00E81A9E">
            <w:pPr>
              <w:jc w:val="center"/>
              <w:rPr>
                <w:sz w:val="20"/>
                <w:szCs w:val="20"/>
              </w:rPr>
            </w:pPr>
            <w:r w:rsidRPr="00226191">
              <w:rPr>
                <w:sz w:val="20"/>
                <w:szCs w:val="20"/>
              </w:rPr>
              <w:t>69,0</w:t>
            </w:r>
          </w:p>
        </w:tc>
      </w:tr>
      <w:tr w:rsidR="009D7C4E" w:rsidRPr="00226191" w14:paraId="62B2C788" w14:textId="77777777" w:rsidTr="009D7C4E">
        <w:trPr>
          <w:divId w:val="438111399"/>
          <w:jc w:val="center"/>
        </w:trPr>
        <w:tc>
          <w:tcPr>
            <w:tcW w:w="1135" w:type="dxa"/>
          </w:tcPr>
          <w:p w14:paraId="6986A6DC" w14:textId="77777777" w:rsidR="00E81A9E" w:rsidRPr="00226191" w:rsidRDefault="00E81A9E" w:rsidP="00E81A9E">
            <w:pPr>
              <w:rPr>
                <w:sz w:val="20"/>
                <w:szCs w:val="20"/>
              </w:rPr>
            </w:pPr>
            <w:r w:rsidRPr="00226191">
              <w:rPr>
                <w:sz w:val="20"/>
                <w:szCs w:val="20"/>
              </w:rPr>
              <w:t>Februar</w:t>
            </w:r>
          </w:p>
        </w:tc>
        <w:tc>
          <w:tcPr>
            <w:tcW w:w="923" w:type="dxa"/>
            <w:vAlign w:val="bottom"/>
          </w:tcPr>
          <w:p w14:paraId="6DBC3EA1" w14:textId="77777777" w:rsidR="00E81A9E" w:rsidRPr="00226191" w:rsidRDefault="00E81A9E" w:rsidP="00E81A9E">
            <w:pPr>
              <w:jc w:val="center"/>
              <w:rPr>
                <w:sz w:val="20"/>
                <w:szCs w:val="20"/>
              </w:rPr>
            </w:pPr>
            <w:r w:rsidRPr="00226191">
              <w:rPr>
                <w:sz w:val="20"/>
                <w:szCs w:val="20"/>
              </w:rPr>
              <w:t>28575</w:t>
            </w:r>
          </w:p>
        </w:tc>
        <w:tc>
          <w:tcPr>
            <w:tcW w:w="1134" w:type="dxa"/>
            <w:vAlign w:val="bottom"/>
          </w:tcPr>
          <w:p w14:paraId="69BB983A" w14:textId="77777777" w:rsidR="00E81A9E" w:rsidRPr="00226191" w:rsidRDefault="00E81A9E" w:rsidP="00E81A9E">
            <w:pPr>
              <w:jc w:val="center"/>
              <w:rPr>
                <w:sz w:val="20"/>
                <w:szCs w:val="20"/>
              </w:rPr>
            </w:pPr>
            <w:r w:rsidRPr="00226191">
              <w:rPr>
                <w:sz w:val="20"/>
                <w:szCs w:val="20"/>
              </w:rPr>
              <w:t>1574</w:t>
            </w:r>
          </w:p>
        </w:tc>
        <w:tc>
          <w:tcPr>
            <w:tcW w:w="992" w:type="dxa"/>
            <w:vAlign w:val="bottom"/>
          </w:tcPr>
          <w:p w14:paraId="5CCBDF15" w14:textId="77777777" w:rsidR="00E81A9E" w:rsidRPr="00226191" w:rsidRDefault="00E81A9E" w:rsidP="00E81A9E">
            <w:pPr>
              <w:jc w:val="center"/>
              <w:rPr>
                <w:sz w:val="20"/>
                <w:szCs w:val="20"/>
              </w:rPr>
            </w:pPr>
            <w:r w:rsidRPr="00226191">
              <w:rPr>
                <w:sz w:val="20"/>
                <w:szCs w:val="20"/>
              </w:rPr>
              <w:t>30149</w:t>
            </w:r>
          </w:p>
        </w:tc>
        <w:tc>
          <w:tcPr>
            <w:tcW w:w="992" w:type="dxa"/>
            <w:vAlign w:val="bottom"/>
          </w:tcPr>
          <w:p w14:paraId="143A05B1" w14:textId="77777777" w:rsidR="00E81A9E" w:rsidRPr="00226191" w:rsidRDefault="00E81A9E" w:rsidP="00E81A9E">
            <w:pPr>
              <w:jc w:val="center"/>
              <w:rPr>
                <w:sz w:val="20"/>
                <w:szCs w:val="20"/>
              </w:rPr>
            </w:pPr>
            <w:r w:rsidRPr="00226191">
              <w:rPr>
                <w:sz w:val="20"/>
                <w:szCs w:val="20"/>
              </w:rPr>
              <w:t>28575</w:t>
            </w:r>
          </w:p>
        </w:tc>
        <w:tc>
          <w:tcPr>
            <w:tcW w:w="1276" w:type="dxa"/>
            <w:vAlign w:val="bottom"/>
          </w:tcPr>
          <w:p w14:paraId="10F921B5" w14:textId="77777777" w:rsidR="00E81A9E" w:rsidRPr="00226191" w:rsidRDefault="00E81A9E" w:rsidP="00E81A9E">
            <w:pPr>
              <w:jc w:val="center"/>
              <w:rPr>
                <w:sz w:val="20"/>
                <w:szCs w:val="20"/>
              </w:rPr>
            </w:pPr>
            <w:r w:rsidRPr="00226191">
              <w:rPr>
                <w:sz w:val="20"/>
                <w:szCs w:val="20"/>
              </w:rPr>
              <w:t>8743</w:t>
            </w:r>
          </w:p>
        </w:tc>
        <w:tc>
          <w:tcPr>
            <w:tcW w:w="992" w:type="dxa"/>
            <w:vAlign w:val="bottom"/>
          </w:tcPr>
          <w:p w14:paraId="408EDE64" w14:textId="77777777" w:rsidR="00E81A9E" w:rsidRPr="00226191" w:rsidRDefault="00E81A9E" w:rsidP="00E81A9E">
            <w:pPr>
              <w:jc w:val="center"/>
              <w:rPr>
                <w:sz w:val="20"/>
                <w:szCs w:val="20"/>
              </w:rPr>
            </w:pPr>
            <w:r w:rsidRPr="00226191">
              <w:rPr>
                <w:sz w:val="20"/>
                <w:szCs w:val="20"/>
              </w:rPr>
              <w:t>19832</w:t>
            </w:r>
          </w:p>
        </w:tc>
        <w:tc>
          <w:tcPr>
            <w:tcW w:w="674" w:type="dxa"/>
            <w:vAlign w:val="bottom"/>
          </w:tcPr>
          <w:p w14:paraId="43F680AA" w14:textId="77777777" w:rsidR="00E81A9E" w:rsidRPr="00226191" w:rsidRDefault="00E81A9E" w:rsidP="00E81A9E">
            <w:pPr>
              <w:jc w:val="center"/>
              <w:rPr>
                <w:sz w:val="20"/>
                <w:szCs w:val="20"/>
              </w:rPr>
            </w:pPr>
            <w:r w:rsidRPr="00226191">
              <w:rPr>
                <w:sz w:val="20"/>
                <w:szCs w:val="20"/>
              </w:rPr>
              <w:t>65,8</w:t>
            </w:r>
          </w:p>
        </w:tc>
      </w:tr>
      <w:tr w:rsidR="009D7C4E" w:rsidRPr="00226191" w14:paraId="686B9494" w14:textId="77777777" w:rsidTr="009D7C4E">
        <w:trPr>
          <w:divId w:val="438111399"/>
          <w:jc w:val="center"/>
        </w:trPr>
        <w:tc>
          <w:tcPr>
            <w:tcW w:w="1135" w:type="dxa"/>
          </w:tcPr>
          <w:p w14:paraId="7F9D9B12" w14:textId="77777777" w:rsidR="00E81A9E" w:rsidRPr="00226191" w:rsidRDefault="00E81A9E" w:rsidP="00E81A9E">
            <w:pPr>
              <w:rPr>
                <w:sz w:val="20"/>
                <w:szCs w:val="20"/>
              </w:rPr>
            </w:pPr>
            <w:r w:rsidRPr="00226191">
              <w:rPr>
                <w:sz w:val="20"/>
                <w:szCs w:val="20"/>
              </w:rPr>
              <w:t>Marec</w:t>
            </w:r>
          </w:p>
        </w:tc>
        <w:tc>
          <w:tcPr>
            <w:tcW w:w="923" w:type="dxa"/>
            <w:vAlign w:val="bottom"/>
          </w:tcPr>
          <w:p w14:paraId="5C530C9B" w14:textId="77777777" w:rsidR="00E81A9E" w:rsidRPr="00226191" w:rsidRDefault="00E81A9E" w:rsidP="00E81A9E">
            <w:pPr>
              <w:jc w:val="center"/>
              <w:rPr>
                <w:sz w:val="20"/>
                <w:szCs w:val="20"/>
              </w:rPr>
            </w:pPr>
            <w:r w:rsidRPr="00226191">
              <w:rPr>
                <w:sz w:val="20"/>
                <w:szCs w:val="20"/>
              </w:rPr>
              <w:t>34002</w:t>
            </w:r>
          </w:p>
        </w:tc>
        <w:tc>
          <w:tcPr>
            <w:tcW w:w="1134" w:type="dxa"/>
            <w:vAlign w:val="bottom"/>
          </w:tcPr>
          <w:p w14:paraId="791774F1" w14:textId="77777777" w:rsidR="00E81A9E" w:rsidRPr="00226191" w:rsidRDefault="00E81A9E" w:rsidP="00E81A9E">
            <w:pPr>
              <w:jc w:val="center"/>
              <w:rPr>
                <w:sz w:val="20"/>
                <w:szCs w:val="20"/>
              </w:rPr>
            </w:pPr>
            <w:r w:rsidRPr="00226191">
              <w:rPr>
                <w:sz w:val="20"/>
                <w:szCs w:val="20"/>
              </w:rPr>
              <w:t>1517</w:t>
            </w:r>
          </w:p>
        </w:tc>
        <w:tc>
          <w:tcPr>
            <w:tcW w:w="992" w:type="dxa"/>
            <w:vAlign w:val="bottom"/>
          </w:tcPr>
          <w:p w14:paraId="13EE2B34" w14:textId="77777777" w:rsidR="00E81A9E" w:rsidRPr="00226191" w:rsidRDefault="00E81A9E" w:rsidP="00E81A9E">
            <w:pPr>
              <w:jc w:val="center"/>
              <w:rPr>
                <w:color w:val="000000"/>
                <w:sz w:val="20"/>
                <w:szCs w:val="20"/>
              </w:rPr>
            </w:pPr>
            <w:r w:rsidRPr="00226191">
              <w:rPr>
                <w:color w:val="000000"/>
                <w:sz w:val="20"/>
                <w:szCs w:val="20"/>
              </w:rPr>
              <w:t>35519</w:t>
            </w:r>
          </w:p>
        </w:tc>
        <w:tc>
          <w:tcPr>
            <w:tcW w:w="992" w:type="dxa"/>
            <w:vAlign w:val="bottom"/>
          </w:tcPr>
          <w:p w14:paraId="32FC21DD" w14:textId="77777777" w:rsidR="00E81A9E" w:rsidRPr="00226191" w:rsidRDefault="00E81A9E" w:rsidP="00E81A9E">
            <w:pPr>
              <w:jc w:val="center"/>
              <w:rPr>
                <w:sz w:val="20"/>
                <w:szCs w:val="20"/>
              </w:rPr>
            </w:pPr>
            <w:r w:rsidRPr="00226191">
              <w:rPr>
                <w:sz w:val="20"/>
                <w:szCs w:val="20"/>
              </w:rPr>
              <w:t>34002</w:t>
            </w:r>
          </w:p>
        </w:tc>
        <w:tc>
          <w:tcPr>
            <w:tcW w:w="1276" w:type="dxa"/>
            <w:vAlign w:val="bottom"/>
          </w:tcPr>
          <w:p w14:paraId="0DABE910" w14:textId="77777777" w:rsidR="00E81A9E" w:rsidRPr="00226191" w:rsidRDefault="00E81A9E" w:rsidP="00E81A9E">
            <w:pPr>
              <w:jc w:val="center"/>
              <w:rPr>
                <w:sz w:val="20"/>
                <w:szCs w:val="20"/>
              </w:rPr>
            </w:pPr>
            <w:r w:rsidRPr="00226191">
              <w:rPr>
                <w:sz w:val="20"/>
                <w:szCs w:val="20"/>
              </w:rPr>
              <w:t>8963</w:t>
            </w:r>
          </w:p>
        </w:tc>
        <w:tc>
          <w:tcPr>
            <w:tcW w:w="992" w:type="dxa"/>
            <w:vAlign w:val="bottom"/>
          </w:tcPr>
          <w:p w14:paraId="1718D31F" w14:textId="77777777" w:rsidR="00E81A9E" w:rsidRPr="00226191" w:rsidRDefault="00E81A9E" w:rsidP="00E81A9E">
            <w:pPr>
              <w:jc w:val="center"/>
              <w:rPr>
                <w:sz w:val="20"/>
                <w:szCs w:val="20"/>
              </w:rPr>
            </w:pPr>
            <w:r w:rsidRPr="00226191">
              <w:rPr>
                <w:sz w:val="20"/>
                <w:szCs w:val="20"/>
              </w:rPr>
              <w:t>25039</w:t>
            </w:r>
          </w:p>
        </w:tc>
        <w:tc>
          <w:tcPr>
            <w:tcW w:w="674" w:type="dxa"/>
            <w:vAlign w:val="bottom"/>
          </w:tcPr>
          <w:p w14:paraId="2E680A9A" w14:textId="77777777" w:rsidR="00E81A9E" w:rsidRPr="00226191" w:rsidRDefault="00E81A9E" w:rsidP="00E81A9E">
            <w:pPr>
              <w:jc w:val="center"/>
              <w:rPr>
                <w:sz w:val="20"/>
                <w:szCs w:val="20"/>
              </w:rPr>
            </w:pPr>
            <w:r w:rsidRPr="00226191">
              <w:rPr>
                <w:sz w:val="20"/>
                <w:szCs w:val="20"/>
              </w:rPr>
              <w:t>70,5</w:t>
            </w:r>
          </w:p>
        </w:tc>
      </w:tr>
      <w:tr w:rsidR="009D7C4E" w:rsidRPr="00226191" w14:paraId="6EE8C1C3" w14:textId="77777777" w:rsidTr="009D7C4E">
        <w:trPr>
          <w:divId w:val="438111399"/>
          <w:jc w:val="center"/>
        </w:trPr>
        <w:tc>
          <w:tcPr>
            <w:tcW w:w="1135" w:type="dxa"/>
          </w:tcPr>
          <w:p w14:paraId="022FDB6B" w14:textId="77777777" w:rsidR="00E81A9E" w:rsidRPr="00226191" w:rsidRDefault="00E81A9E" w:rsidP="00E81A9E">
            <w:pPr>
              <w:rPr>
                <w:sz w:val="20"/>
                <w:szCs w:val="20"/>
              </w:rPr>
            </w:pPr>
            <w:r w:rsidRPr="00226191">
              <w:rPr>
                <w:sz w:val="20"/>
                <w:szCs w:val="20"/>
              </w:rPr>
              <w:t>April</w:t>
            </w:r>
          </w:p>
        </w:tc>
        <w:tc>
          <w:tcPr>
            <w:tcW w:w="923" w:type="dxa"/>
            <w:vAlign w:val="bottom"/>
          </w:tcPr>
          <w:p w14:paraId="01014FB2" w14:textId="77777777" w:rsidR="00E81A9E" w:rsidRPr="00226191" w:rsidRDefault="00E81A9E" w:rsidP="00E81A9E">
            <w:pPr>
              <w:jc w:val="center"/>
              <w:rPr>
                <w:sz w:val="20"/>
                <w:szCs w:val="20"/>
              </w:rPr>
            </w:pPr>
            <w:r w:rsidRPr="00226191">
              <w:rPr>
                <w:sz w:val="20"/>
                <w:szCs w:val="20"/>
              </w:rPr>
              <w:t>32118</w:t>
            </w:r>
          </w:p>
        </w:tc>
        <w:tc>
          <w:tcPr>
            <w:tcW w:w="1134" w:type="dxa"/>
            <w:vAlign w:val="bottom"/>
          </w:tcPr>
          <w:p w14:paraId="2A5B1F82" w14:textId="77777777" w:rsidR="00E81A9E" w:rsidRPr="00226191" w:rsidRDefault="00E81A9E" w:rsidP="00E81A9E">
            <w:pPr>
              <w:jc w:val="center"/>
              <w:rPr>
                <w:sz w:val="20"/>
                <w:szCs w:val="20"/>
              </w:rPr>
            </w:pPr>
            <w:r w:rsidRPr="00226191">
              <w:rPr>
                <w:sz w:val="20"/>
                <w:szCs w:val="20"/>
              </w:rPr>
              <w:t>882</w:t>
            </w:r>
          </w:p>
        </w:tc>
        <w:tc>
          <w:tcPr>
            <w:tcW w:w="992" w:type="dxa"/>
            <w:vAlign w:val="bottom"/>
          </w:tcPr>
          <w:p w14:paraId="04D47F6A" w14:textId="77777777" w:rsidR="00E81A9E" w:rsidRPr="00226191" w:rsidRDefault="00E81A9E" w:rsidP="00E81A9E">
            <w:pPr>
              <w:jc w:val="center"/>
              <w:rPr>
                <w:color w:val="000000"/>
                <w:sz w:val="20"/>
                <w:szCs w:val="20"/>
              </w:rPr>
            </w:pPr>
            <w:r w:rsidRPr="00226191">
              <w:rPr>
                <w:color w:val="000000"/>
                <w:sz w:val="20"/>
                <w:szCs w:val="20"/>
              </w:rPr>
              <w:t>33081</w:t>
            </w:r>
          </w:p>
        </w:tc>
        <w:tc>
          <w:tcPr>
            <w:tcW w:w="992" w:type="dxa"/>
            <w:vAlign w:val="bottom"/>
          </w:tcPr>
          <w:p w14:paraId="6728A6E3" w14:textId="77777777" w:rsidR="00E81A9E" w:rsidRPr="00226191" w:rsidRDefault="00E81A9E" w:rsidP="00E81A9E">
            <w:pPr>
              <w:jc w:val="center"/>
              <w:rPr>
                <w:sz w:val="20"/>
                <w:szCs w:val="20"/>
              </w:rPr>
            </w:pPr>
            <w:r w:rsidRPr="00226191">
              <w:rPr>
                <w:sz w:val="20"/>
                <w:szCs w:val="20"/>
              </w:rPr>
              <w:t>32118</w:t>
            </w:r>
          </w:p>
        </w:tc>
        <w:tc>
          <w:tcPr>
            <w:tcW w:w="1276" w:type="dxa"/>
            <w:vAlign w:val="bottom"/>
          </w:tcPr>
          <w:p w14:paraId="1D973C74" w14:textId="77777777" w:rsidR="00E81A9E" w:rsidRPr="00226191" w:rsidRDefault="00E81A9E" w:rsidP="00E81A9E">
            <w:pPr>
              <w:jc w:val="center"/>
              <w:rPr>
                <w:sz w:val="20"/>
                <w:szCs w:val="20"/>
              </w:rPr>
            </w:pPr>
            <w:r w:rsidRPr="00226191">
              <w:rPr>
                <w:sz w:val="20"/>
                <w:szCs w:val="20"/>
              </w:rPr>
              <w:t>7516</w:t>
            </w:r>
          </w:p>
        </w:tc>
        <w:tc>
          <w:tcPr>
            <w:tcW w:w="992" w:type="dxa"/>
            <w:vAlign w:val="bottom"/>
          </w:tcPr>
          <w:p w14:paraId="4DF6F22D" w14:textId="77777777" w:rsidR="00E81A9E" w:rsidRPr="00226191" w:rsidRDefault="00E81A9E" w:rsidP="00E81A9E">
            <w:pPr>
              <w:jc w:val="center"/>
              <w:rPr>
                <w:sz w:val="20"/>
                <w:szCs w:val="20"/>
              </w:rPr>
            </w:pPr>
            <w:r w:rsidRPr="00226191">
              <w:rPr>
                <w:sz w:val="20"/>
                <w:szCs w:val="20"/>
              </w:rPr>
              <w:t>24602</w:t>
            </w:r>
          </w:p>
        </w:tc>
        <w:tc>
          <w:tcPr>
            <w:tcW w:w="674" w:type="dxa"/>
            <w:vAlign w:val="bottom"/>
          </w:tcPr>
          <w:p w14:paraId="15B57F7E" w14:textId="77777777" w:rsidR="00E81A9E" w:rsidRPr="00226191" w:rsidRDefault="00E81A9E" w:rsidP="00E81A9E">
            <w:pPr>
              <w:jc w:val="center"/>
              <w:rPr>
                <w:sz w:val="20"/>
                <w:szCs w:val="20"/>
              </w:rPr>
            </w:pPr>
            <w:r w:rsidRPr="00226191">
              <w:rPr>
                <w:sz w:val="20"/>
                <w:szCs w:val="20"/>
              </w:rPr>
              <w:t>74,4</w:t>
            </w:r>
          </w:p>
        </w:tc>
      </w:tr>
      <w:tr w:rsidR="009D7C4E" w:rsidRPr="00226191" w14:paraId="6E152961" w14:textId="77777777" w:rsidTr="009D7C4E">
        <w:trPr>
          <w:divId w:val="438111399"/>
          <w:jc w:val="center"/>
        </w:trPr>
        <w:tc>
          <w:tcPr>
            <w:tcW w:w="1135" w:type="dxa"/>
          </w:tcPr>
          <w:p w14:paraId="725E507F" w14:textId="77777777" w:rsidR="00E81A9E" w:rsidRPr="00226191" w:rsidRDefault="00E81A9E" w:rsidP="00E81A9E">
            <w:pPr>
              <w:rPr>
                <w:sz w:val="20"/>
                <w:szCs w:val="20"/>
              </w:rPr>
            </w:pPr>
            <w:r w:rsidRPr="00226191">
              <w:rPr>
                <w:sz w:val="20"/>
                <w:szCs w:val="20"/>
              </w:rPr>
              <w:t>Maj</w:t>
            </w:r>
          </w:p>
        </w:tc>
        <w:tc>
          <w:tcPr>
            <w:tcW w:w="923" w:type="dxa"/>
            <w:vAlign w:val="bottom"/>
          </w:tcPr>
          <w:p w14:paraId="2742FF51" w14:textId="77777777" w:rsidR="00E81A9E" w:rsidRPr="00226191" w:rsidRDefault="00E81A9E" w:rsidP="00E81A9E">
            <w:pPr>
              <w:jc w:val="center"/>
              <w:rPr>
                <w:sz w:val="20"/>
                <w:szCs w:val="20"/>
              </w:rPr>
            </w:pPr>
            <w:r w:rsidRPr="00226191">
              <w:rPr>
                <w:sz w:val="20"/>
                <w:szCs w:val="20"/>
              </w:rPr>
              <w:t>33949</w:t>
            </w:r>
          </w:p>
        </w:tc>
        <w:tc>
          <w:tcPr>
            <w:tcW w:w="1134" w:type="dxa"/>
            <w:vAlign w:val="bottom"/>
          </w:tcPr>
          <w:p w14:paraId="50497E8C" w14:textId="77777777" w:rsidR="00E81A9E" w:rsidRPr="00226191" w:rsidRDefault="00E81A9E" w:rsidP="00E81A9E">
            <w:pPr>
              <w:jc w:val="center"/>
              <w:rPr>
                <w:sz w:val="20"/>
                <w:szCs w:val="20"/>
              </w:rPr>
            </w:pPr>
            <w:r w:rsidRPr="00226191">
              <w:rPr>
                <w:sz w:val="20"/>
                <w:szCs w:val="20"/>
              </w:rPr>
              <w:t>548</w:t>
            </w:r>
          </w:p>
        </w:tc>
        <w:tc>
          <w:tcPr>
            <w:tcW w:w="992" w:type="dxa"/>
            <w:vAlign w:val="bottom"/>
          </w:tcPr>
          <w:p w14:paraId="2E889C93" w14:textId="77777777" w:rsidR="00E81A9E" w:rsidRPr="00226191" w:rsidRDefault="00E81A9E" w:rsidP="00E81A9E">
            <w:pPr>
              <w:jc w:val="center"/>
              <w:rPr>
                <w:color w:val="000000"/>
                <w:sz w:val="20"/>
                <w:szCs w:val="20"/>
              </w:rPr>
            </w:pPr>
            <w:r w:rsidRPr="00226191">
              <w:rPr>
                <w:color w:val="000000"/>
                <w:sz w:val="20"/>
                <w:szCs w:val="20"/>
              </w:rPr>
              <w:t>34497</w:t>
            </w:r>
          </w:p>
        </w:tc>
        <w:tc>
          <w:tcPr>
            <w:tcW w:w="992" w:type="dxa"/>
            <w:vAlign w:val="bottom"/>
          </w:tcPr>
          <w:p w14:paraId="49EB7377" w14:textId="77777777" w:rsidR="00E81A9E" w:rsidRPr="00226191" w:rsidRDefault="00E81A9E" w:rsidP="00E81A9E">
            <w:pPr>
              <w:jc w:val="center"/>
              <w:rPr>
                <w:sz w:val="20"/>
                <w:szCs w:val="20"/>
              </w:rPr>
            </w:pPr>
            <w:r w:rsidRPr="00226191">
              <w:rPr>
                <w:sz w:val="20"/>
                <w:szCs w:val="20"/>
              </w:rPr>
              <w:t>33949</w:t>
            </w:r>
          </w:p>
        </w:tc>
        <w:tc>
          <w:tcPr>
            <w:tcW w:w="1276" w:type="dxa"/>
            <w:vAlign w:val="bottom"/>
          </w:tcPr>
          <w:p w14:paraId="68B981AE" w14:textId="77777777" w:rsidR="00E81A9E" w:rsidRPr="00226191" w:rsidRDefault="00E81A9E" w:rsidP="00E81A9E">
            <w:pPr>
              <w:jc w:val="center"/>
              <w:rPr>
                <w:sz w:val="20"/>
                <w:szCs w:val="20"/>
              </w:rPr>
            </w:pPr>
            <w:r w:rsidRPr="00226191">
              <w:rPr>
                <w:sz w:val="20"/>
                <w:szCs w:val="20"/>
              </w:rPr>
              <w:t>7457</w:t>
            </w:r>
          </w:p>
        </w:tc>
        <w:tc>
          <w:tcPr>
            <w:tcW w:w="992" w:type="dxa"/>
            <w:vAlign w:val="bottom"/>
          </w:tcPr>
          <w:p w14:paraId="2FB0EE2B" w14:textId="77777777" w:rsidR="00E81A9E" w:rsidRPr="00226191" w:rsidRDefault="00E81A9E" w:rsidP="00E81A9E">
            <w:pPr>
              <w:jc w:val="center"/>
              <w:rPr>
                <w:sz w:val="20"/>
                <w:szCs w:val="20"/>
              </w:rPr>
            </w:pPr>
            <w:r w:rsidRPr="00226191">
              <w:rPr>
                <w:sz w:val="20"/>
                <w:szCs w:val="20"/>
              </w:rPr>
              <w:t>26492</w:t>
            </w:r>
          </w:p>
        </w:tc>
        <w:tc>
          <w:tcPr>
            <w:tcW w:w="674" w:type="dxa"/>
            <w:vAlign w:val="bottom"/>
          </w:tcPr>
          <w:p w14:paraId="31ADA810" w14:textId="77777777" w:rsidR="00E81A9E" w:rsidRPr="00226191" w:rsidRDefault="00E81A9E" w:rsidP="00E81A9E">
            <w:pPr>
              <w:jc w:val="center"/>
              <w:rPr>
                <w:sz w:val="20"/>
                <w:szCs w:val="20"/>
              </w:rPr>
            </w:pPr>
            <w:r w:rsidRPr="00226191">
              <w:rPr>
                <w:sz w:val="20"/>
                <w:szCs w:val="20"/>
              </w:rPr>
              <w:t>76,8</w:t>
            </w:r>
          </w:p>
        </w:tc>
      </w:tr>
      <w:tr w:rsidR="009D7C4E" w:rsidRPr="00226191" w14:paraId="10BB2301" w14:textId="77777777" w:rsidTr="009D7C4E">
        <w:trPr>
          <w:divId w:val="438111399"/>
          <w:jc w:val="center"/>
        </w:trPr>
        <w:tc>
          <w:tcPr>
            <w:tcW w:w="1135" w:type="dxa"/>
          </w:tcPr>
          <w:p w14:paraId="3CE15797" w14:textId="77777777" w:rsidR="00E81A9E" w:rsidRPr="00226191" w:rsidRDefault="00E81A9E" w:rsidP="00E81A9E">
            <w:pPr>
              <w:rPr>
                <w:sz w:val="20"/>
                <w:szCs w:val="20"/>
              </w:rPr>
            </w:pPr>
            <w:r w:rsidRPr="00226191">
              <w:rPr>
                <w:sz w:val="20"/>
                <w:szCs w:val="20"/>
              </w:rPr>
              <w:t>Junij</w:t>
            </w:r>
          </w:p>
        </w:tc>
        <w:tc>
          <w:tcPr>
            <w:tcW w:w="923" w:type="dxa"/>
            <w:vAlign w:val="bottom"/>
          </w:tcPr>
          <w:p w14:paraId="2BE9FE52" w14:textId="77777777" w:rsidR="00E81A9E" w:rsidRPr="00226191" w:rsidRDefault="00E81A9E" w:rsidP="00E81A9E">
            <w:pPr>
              <w:jc w:val="center"/>
              <w:rPr>
                <w:sz w:val="20"/>
                <w:szCs w:val="20"/>
              </w:rPr>
            </w:pPr>
            <w:r w:rsidRPr="00226191">
              <w:rPr>
                <w:sz w:val="20"/>
                <w:szCs w:val="20"/>
              </w:rPr>
              <w:t>37004</w:t>
            </w:r>
          </w:p>
        </w:tc>
        <w:tc>
          <w:tcPr>
            <w:tcW w:w="1134" w:type="dxa"/>
          </w:tcPr>
          <w:p w14:paraId="4ACE47AF" w14:textId="77777777" w:rsidR="00E81A9E" w:rsidRPr="00226191" w:rsidRDefault="00E81A9E" w:rsidP="00E81A9E">
            <w:pPr>
              <w:jc w:val="center"/>
              <w:rPr>
                <w:sz w:val="20"/>
                <w:szCs w:val="20"/>
              </w:rPr>
            </w:pPr>
            <w:r w:rsidRPr="00226191">
              <w:rPr>
                <w:sz w:val="20"/>
                <w:szCs w:val="20"/>
              </w:rPr>
              <w:t>137</w:t>
            </w:r>
          </w:p>
        </w:tc>
        <w:tc>
          <w:tcPr>
            <w:tcW w:w="992" w:type="dxa"/>
            <w:vAlign w:val="bottom"/>
          </w:tcPr>
          <w:p w14:paraId="66A0F1BE" w14:textId="77777777" w:rsidR="00E81A9E" w:rsidRPr="00226191" w:rsidRDefault="00E81A9E" w:rsidP="00E81A9E">
            <w:pPr>
              <w:jc w:val="center"/>
              <w:rPr>
                <w:color w:val="000000"/>
                <w:sz w:val="20"/>
                <w:szCs w:val="20"/>
              </w:rPr>
            </w:pPr>
            <w:r w:rsidRPr="00226191">
              <w:rPr>
                <w:color w:val="000000"/>
                <w:sz w:val="20"/>
                <w:szCs w:val="20"/>
              </w:rPr>
              <w:t>37141</w:t>
            </w:r>
          </w:p>
        </w:tc>
        <w:tc>
          <w:tcPr>
            <w:tcW w:w="992" w:type="dxa"/>
            <w:vAlign w:val="bottom"/>
          </w:tcPr>
          <w:p w14:paraId="4766F8D0" w14:textId="77777777" w:rsidR="00E81A9E" w:rsidRPr="00226191" w:rsidRDefault="00E81A9E" w:rsidP="00E81A9E">
            <w:pPr>
              <w:jc w:val="center"/>
              <w:rPr>
                <w:sz w:val="20"/>
                <w:szCs w:val="20"/>
              </w:rPr>
            </w:pPr>
            <w:r w:rsidRPr="00226191">
              <w:rPr>
                <w:sz w:val="20"/>
                <w:szCs w:val="20"/>
              </w:rPr>
              <w:t>37004</w:t>
            </w:r>
          </w:p>
        </w:tc>
        <w:tc>
          <w:tcPr>
            <w:tcW w:w="1276" w:type="dxa"/>
            <w:vAlign w:val="bottom"/>
          </w:tcPr>
          <w:p w14:paraId="546427E4" w14:textId="77777777" w:rsidR="00E81A9E" w:rsidRPr="00226191" w:rsidRDefault="00E81A9E" w:rsidP="00E81A9E">
            <w:pPr>
              <w:jc w:val="center"/>
              <w:rPr>
                <w:sz w:val="20"/>
                <w:szCs w:val="20"/>
              </w:rPr>
            </w:pPr>
            <w:r w:rsidRPr="00226191">
              <w:rPr>
                <w:sz w:val="20"/>
                <w:szCs w:val="20"/>
              </w:rPr>
              <w:t>7175</w:t>
            </w:r>
          </w:p>
        </w:tc>
        <w:tc>
          <w:tcPr>
            <w:tcW w:w="992" w:type="dxa"/>
            <w:vAlign w:val="bottom"/>
          </w:tcPr>
          <w:p w14:paraId="215B37FD" w14:textId="77777777" w:rsidR="00E81A9E" w:rsidRPr="00226191" w:rsidRDefault="00E81A9E" w:rsidP="00E81A9E">
            <w:pPr>
              <w:jc w:val="center"/>
              <w:rPr>
                <w:sz w:val="20"/>
                <w:szCs w:val="20"/>
              </w:rPr>
            </w:pPr>
            <w:r w:rsidRPr="00226191">
              <w:rPr>
                <w:sz w:val="20"/>
                <w:szCs w:val="20"/>
              </w:rPr>
              <w:t>29966</w:t>
            </w:r>
          </w:p>
        </w:tc>
        <w:tc>
          <w:tcPr>
            <w:tcW w:w="674" w:type="dxa"/>
            <w:vAlign w:val="bottom"/>
          </w:tcPr>
          <w:p w14:paraId="437F9670" w14:textId="77777777" w:rsidR="00E81A9E" w:rsidRPr="00226191" w:rsidRDefault="00E81A9E" w:rsidP="00E81A9E">
            <w:pPr>
              <w:jc w:val="center"/>
              <w:rPr>
                <w:sz w:val="20"/>
                <w:szCs w:val="20"/>
              </w:rPr>
            </w:pPr>
            <w:r w:rsidRPr="00226191">
              <w:rPr>
                <w:sz w:val="20"/>
                <w:szCs w:val="20"/>
              </w:rPr>
              <w:t>80,7</w:t>
            </w:r>
          </w:p>
        </w:tc>
      </w:tr>
      <w:tr w:rsidR="009D7C4E" w:rsidRPr="00226191" w14:paraId="719AE954" w14:textId="77777777" w:rsidTr="009D7C4E">
        <w:trPr>
          <w:divId w:val="438111399"/>
          <w:jc w:val="center"/>
        </w:trPr>
        <w:tc>
          <w:tcPr>
            <w:tcW w:w="1135" w:type="dxa"/>
          </w:tcPr>
          <w:p w14:paraId="763A8872" w14:textId="77777777" w:rsidR="00E81A9E" w:rsidRPr="00226191" w:rsidRDefault="00E81A9E" w:rsidP="00E81A9E">
            <w:pPr>
              <w:rPr>
                <w:sz w:val="20"/>
                <w:szCs w:val="20"/>
              </w:rPr>
            </w:pPr>
            <w:r w:rsidRPr="00226191">
              <w:rPr>
                <w:sz w:val="20"/>
                <w:szCs w:val="20"/>
              </w:rPr>
              <w:t>Julij</w:t>
            </w:r>
          </w:p>
        </w:tc>
        <w:tc>
          <w:tcPr>
            <w:tcW w:w="923" w:type="dxa"/>
            <w:vAlign w:val="bottom"/>
          </w:tcPr>
          <w:p w14:paraId="3E916843" w14:textId="77777777" w:rsidR="00E81A9E" w:rsidRPr="00226191" w:rsidRDefault="00E81A9E" w:rsidP="00E81A9E">
            <w:pPr>
              <w:jc w:val="center"/>
              <w:rPr>
                <w:color w:val="000000"/>
                <w:sz w:val="20"/>
                <w:szCs w:val="20"/>
              </w:rPr>
            </w:pPr>
            <w:r w:rsidRPr="00226191">
              <w:rPr>
                <w:color w:val="000000"/>
                <w:sz w:val="20"/>
                <w:szCs w:val="20"/>
              </w:rPr>
              <w:t>34276</w:t>
            </w:r>
          </w:p>
        </w:tc>
        <w:tc>
          <w:tcPr>
            <w:tcW w:w="1134" w:type="dxa"/>
            <w:vAlign w:val="bottom"/>
          </w:tcPr>
          <w:p w14:paraId="6B59AD13" w14:textId="77777777" w:rsidR="00E81A9E" w:rsidRPr="00226191" w:rsidRDefault="00E81A9E" w:rsidP="00E81A9E">
            <w:pPr>
              <w:jc w:val="center"/>
              <w:rPr>
                <w:sz w:val="20"/>
                <w:szCs w:val="20"/>
              </w:rPr>
            </w:pPr>
            <w:r w:rsidRPr="00226191">
              <w:rPr>
                <w:sz w:val="20"/>
                <w:szCs w:val="20"/>
              </w:rPr>
              <w:t>455</w:t>
            </w:r>
          </w:p>
        </w:tc>
        <w:tc>
          <w:tcPr>
            <w:tcW w:w="992" w:type="dxa"/>
            <w:vAlign w:val="bottom"/>
          </w:tcPr>
          <w:p w14:paraId="6A51B0D4" w14:textId="77777777" w:rsidR="00E81A9E" w:rsidRPr="00226191" w:rsidRDefault="00E81A9E" w:rsidP="00E81A9E">
            <w:pPr>
              <w:jc w:val="center"/>
              <w:rPr>
                <w:color w:val="000000"/>
                <w:sz w:val="20"/>
                <w:szCs w:val="20"/>
              </w:rPr>
            </w:pPr>
            <w:r w:rsidRPr="00226191">
              <w:rPr>
                <w:color w:val="000000"/>
                <w:sz w:val="20"/>
                <w:szCs w:val="20"/>
              </w:rPr>
              <w:t>34731</w:t>
            </w:r>
          </w:p>
        </w:tc>
        <w:tc>
          <w:tcPr>
            <w:tcW w:w="992" w:type="dxa"/>
            <w:vAlign w:val="bottom"/>
          </w:tcPr>
          <w:p w14:paraId="5AF9A9D4" w14:textId="77777777" w:rsidR="00E81A9E" w:rsidRPr="00226191" w:rsidRDefault="00E81A9E" w:rsidP="00E81A9E">
            <w:pPr>
              <w:jc w:val="center"/>
              <w:rPr>
                <w:color w:val="000000"/>
                <w:sz w:val="20"/>
                <w:szCs w:val="20"/>
              </w:rPr>
            </w:pPr>
            <w:r w:rsidRPr="00226191">
              <w:rPr>
                <w:color w:val="000000"/>
                <w:sz w:val="20"/>
                <w:szCs w:val="20"/>
              </w:rPr>
              <w:t>34276</w:t>
            </w:r>
          </w:p>
        </w:tc>
        <w:tc>
          <w:tcPr>
            <w:tcW w:w="1276" w:type="dxa"/>
            <w:vAlign w:val="bottom"/>
          </w:tcPr>
          <w:p w14:paraId="36F50AAD" w14:textId="77777777" w:rsidR="00E81A9E" w:rsidRPr="00226191" w:rsidRDefault="00E81A9E" w:rsidP="00E81A9E">
            <w:pPr>
              <w:jc w:val="center"/>
              <w:rPr>
                <w:sz w:val="20"/>
                <w:szCs w:val="20"/>
              </w:rPr>
            </w:pPr>
            <w:r w:rsidRPr="00226191">
              <w:rPr>
                <w:sz w:val="20"/>
                <w:szCs w:val="20"/>
              </w:rPr>
              <w:t>7145</w:t>
            </w:r>
          </w:p>
        </w:tc>
        <w:tc>
          <w:tcPr>
            <w:tcW w:w="992" w:type="dxa"/>
            <w:vAlign w:val="bottom"/>
          </w:tcPr>
          <w:p w14:paraId="71A74E76" w14:textId="77777777" w:rsidR="00E81A9E" w:rsidRPr="00226191" w:rsidRDefault="00E81A9E" w:rsidP="00E81A9E">
            <w:pPr>
              <w:jc w:val="center"/>
              <w:rPr>
                <w:color w:val="000000"/>
                <w:sz w:val="20"/>
                <w:szCs w:val="20"/>
              </w:rPr>
            </w:pPr>
            <w:r w:rsidRPr="00226191">
              <w:rPr>
                <w:color w:val="000000"/>
                <w:sz w:val="20"/>
                <w:szCs w:val="20"/>
              </w:rPr>
              <w:t>27131</w:t>
            </w:r>
          </w:p>
        </w:tc>
        <w:tc>
          <w:tcPr>
            <w:tcW w:w="674" w:type="dxa"/>
            <w:vAlign w:val="bottom"/>
          </w:tcPr>
          <w:p w14:paraId="3A79E6E0" w14:textId="77777777" w:rsidR="00E81A9E" w:rsidRPr="00226191" w:rsidRDefault="00E81A9E" w:rsidP="00E81A9E">
            <w:pPr>
              <w:jc w:val="center"/>
              <w:rPr>
                <w:color w:val="000000"/>
                <w:sz w:val="20"/>
                <w:szCs w:val="20"/>
              </w:rPr>
            </w:pPr>
            <w:r w:rsidRPr="00226191">
              <w:rPr>
                <w:color w:val="000000"/>
                <w:sz w:val="20"/>
                <w:szCs w:val="20"/>
              </w:rPr>
              <w:t>78,1</w:t>
            </w:r>
          </w:p>
        </w:tc>
      </w:tr>
      <w:tr w:rsidR="009D7C4E" w:rsidRPr="00226191" w14:paraId="6C79B197" w14:textId="77777777" w:rsidTr="009D7C4E">
        <w:trPr>
          <w:divId w:val="438111399"/>
          <w:jc w:val="center"/>
        </w:trPr>
        <w:tc>
          <w:tcPr>
            <w:tcW w:w="1135" w:type="dxa"/>
          </w:tcPr>
          <w:p w14:paraId="5EF62011" w14:textId="77777777" w:rsidR="00E81A9E" w:rsidRPr="00226191" w:rsidRDefault="00E81A9E" w:rsidP="00E81A9E">
            <w:pPr>
              <w:rPr>
                <w:sz w:val="20"/>
                <w:szCs w:val="20"/>
              </w:rPr>
            </w:pPr>
            <w:r w:rsidRPr="00226191">
              <w:rPr>
                <w:sz w:val="20"/>
                <w:szCs w:val="20"/>
              </w:rPr>
              <w:t>Avgust</w:t>
            </w:r>
          </w:p>
        </w:tc>
        <w:tc>
          <w:tcPr>
            <w:tcW w:w="923" w:type="dxa"/>
            <w:vAlign w:val="bottom"/>
          </w:tcPr>
          <w:p w14:paraId="23392364" w14:textId="77777777" w:rsidR="00E81A9E" w:rsidRPr="00226191" w:rsidRDefault="00E81A9E" w:rsidP="00E81A9E">
            <w:pPr>
              <w:jc w:val="center"/>
              <w:rPr>
                <w:color w:val="000000"/>
                <w:sz w:val="20"/>
                <w:szCs w:val="20"/>
              </w:rPr>
            </w:pPr>
            <w:r w:rsidRPr="00226191">
              <w:rPr>
                <w:color w:val="000000"/>
                <w:sz w:val="20"/>
                <w:szCs w:val="20"/>
              </w:rPr>
              <w:t>15621</w:t>
            </w:r>
          </w:p>
        </w:tc>
        <w:tc>
          <w:tcPr>
            <w:tcW w:w="1134" w:type="dxa"/>
            <w:vAlign w:val="bottom"/>
          </w:tcPr>
          <w:p w14:paraId="620F666D" w14:textId="77777777" w:rsidR="00E81A9E" w:rsidRPr="00226191" w:rsidRDefault="00E81A9E" w:rsidP="00E81A9E">
            <w:pPr>
              <w:jc w:val="center"/>
              <w:rPr>
                <w:sz w:val="20"/>
                <w:szCs w:val="20"/>
              </w:rPr>
            </w:pPr>
            <w:r w:rsidRPr="00226191">
              <w:rPr>
                <w:sz w:val="20"/>
                <w:szCs w:val="20"/>
              </w:rPr>
              <w:t>834</w:t>
            </w:r>
          </w:p>
        </w:tc>
        <w:tc>
          <w:tcPr>
            <w:tcW w:w="992" w:type="dxa"/>
            <w:vAlign w:val="bottom"/>
          </w:tcPr>
          <w:p w14:paraId="03D95F29" w14:textId="77777777" w:rsidR="00E81A9E" w:rsidRPr="00226191" w:rsidRDefault="00E81A9E" w:rsidP="00E81A9E">
            <w:pPr>
              <w:jc w:val="center"/>
              <w:rPr>
                <w:sz w:val="20"/>
                <w:szCs w:val="20"/>
              </w:rPr>
            </w:pPr>
            <w:r w:rsidRPr="00226191">
              <w:rPr>
                <w:sz w:val="20"/>
                <w:szCs w:val="20"/>
              </w:rPr>
              <w:t>16455</w:t>
            </w:r>
          </w:p>
        </w:tc>
        <w:tc>
          <w:tcPr>
            <w:tcW w:w="992" w:type="dxa"/>
            <w:vAlign w:val="bottom"/>
          </w:tcPr>
          <w:p w14:paraId="4524492A" w14:textId="77777777" w:rsidR="00E81A9E" w:rsidRPr="00226191" w:rsidRDefault="00E81A9E" w:rsidP="00E81A9E">
            <w:pPr>
              <w:jc w:val="center"/>
              <w:rPr>
                <w:color w:val="000000"/>
                <w:sz w:val="20"/>
                <w:szCs w:val="20"/>
              </w:rPr>
            </w:pPr>
            <w:r w:rsidRPr="00226191">
              <w:rPr>
                <w:color w:val="000000"/>
                <w:sz w:val="20"/>
                <w:szCs w:val="20"/>
              </w:rPr>
              <w:t>15621</w:t>
            </w:r>
          </w:p>
        </w:tc>
        <w:tc>
          <w:tcPr>
            <w:tcW w:w="1276" w:type="dxa"/>
            <w:vAlign w:val="bottom"/>
          </w:tcPr>
          <w:p w14:paraId="1C179C9D" w14:textId="77777777" w:rsidR="00E81A9E" w:rsidRPr="00226191" w:rsidRDefault="00E81A9E" w:rsidP="00E81A9E">
            <w:pPr>
              <w:jc w:val="center"/>
              <w:rPr>
                <w:sz w:val="20"/>
                <w:szCs w:val="20"/>
              </w:rPr>
            </w:pPr>
            <w:r w:rsidRPr="00226191">
              <w:rPr>
                <w:sz w:val="20"/>
                <w:szCs w:val="20"/>
              </w:rPr>
              <w:t>3200</w:t>
            </w:r>
          </w:p>
        </w:tc>
        <w:tc>
          <w:tcPr>
            <w:tcW w:w="992" w:type="dxa"/>
            <w:vAlign w:val="bottom"/>
          </w:tcPr>
          <w:p w14:paraId="50DFEA08" w14:textId="77777777" w:rsidR="00E81A9E" w:rsidRPr="00226191" w:rsidRDefault="00E81A9E" w:rsidP="00E81A9E">
            <w:pPr>
              <w:jc w:val="center"/>
              <w:rPr>
                <w:color w:val="000000"/>
                <w:sz w:val="20"/>
                <w:szCs w:val="20"/>
              </w:rPr>
            </w:pPr>
            <w:r w:rsidRPr="00226191">
              <w:rPr>
                <w:color w:val="000000"/>
                <w:sz w:val="20"/>
                <w:szCs w:val="20"/>
              </w:rPr>
              <w:t>12421</w:t>
            </w:r>
          </w:p>
        </w:tc>
        <w:tc>
          <w:tcPr>
            <w:tcW w:w="674" w:type="dxa"/>
            <w:vAlign w:val="bottom"/>
          </w:tcPr>
          <w:p w14:paraId="39221B2F" w14:textId="77777777" w:rsidR="00E81A9E" w:rsidRPr="00226191" w:rsidRDefault="00E81A9E" w:rsidP="00E81A9E">
            <w:pPr>
              <w:jc w:val="center"/>
              <w:rPr>
                <w:color w:val="000000"/>
                <w:sz w:val="20"/>
                <w:szCs w:val="20"/>
              </w:rPr>
            </w:pPr>
            <w:r w:rsidRPr="00226191">
              <w:rPr>
                <w:color w:val="000000"/>
                <w:sz w:val="20"/>
                <w:szCs w:val="20"/>
              </w:rPr>
              <w:t>75,5</w:t>
            </w:r>
          </w:p>
        </w:tc>
      </w:tr>
      <w:tr w:rsidR="009D7C4E" w:rsidRPr="00226191" w14:paraId="205E0832" w14:textId="77777777" w:rsidTr="009D7C4E">
        <w:trPr>
          <w:divId w:val="438111399"/>
          <w:jc w:val="center"/>
        </w:trPr>
        <w:tc>
          <w:tcPr>
            <w:tcW w:w="1135" w:type="dxa"/>
          </w:tcPr>
          <w:p w14:paraId="139ECDB1" w14:textId="77777777" w:rsidR="00E81A9E" w:rsidRPr="00226191" w:rsidRDefault="00E81A9E" w:rsidP="00E81A9E">
            <w:pPr>
              <w:rPr>
                <w:sz w:val="20"/>
                <w:szCs w:val="20"/>
              </w:rPr>
            </w:pPr>
            <w:r w:rsidRPr="00226191">
              <w:rPr>
                <w:sz w:val="20"/>
                <w:szCs w:val="20"/>
              </w:rPr>
              <w:t>September</w:t>
            </w:r>
          </w:p>
        </w:tc>
        <w:tc>
          <w:tcPr>
            <w:tcW w:w="923" w:type="dxa"/>
            <w:vAlign w:val="bottom"/>
          </w:tcPr>
          <w:p w14:paraId="4E45BF10" w14:textId="77777777" w:rsidR="00E81A9E" w:rsidRPr="00226191" w:rsidRDefault="00E81A9E" w:rsidP="00E81A9E">
            <w:pPr>
              <w:jc w:val="center"/>
              <w:rPr>
                <w:color w:val="000000"/>
                <w:sz w:val="20"/>
                <w:szCs w:val="20"/>
              </w:rPr>
            </w:pPr>
            <w:r w:rsidRPr="00226191">
              <w:rPr>
                <w:color w:val="000000"/>
                <w:sz w:val="20"/>
                <w:szCs w:val="20"/>
              </w:rPr>
              <w:t>29969</w:t>
            </w:r>
          </w:p>
        </w:tc>
        <w:tc>
          <w:tcPr>
            <w:tcW w:w="1134" w:type="dxa"/>
            <w:vAlign w:val="bottom"/>
          </w:tcPr>
          <w:p w14:paraId="64BFB8C1" w14:textId="77777777" w:rsidR="00E81A9E" w:rsidRPr="00226191" w:rsidRDefault="00E81A9E" w:rsidP="00E81A9E">
            <w:pPr>
              <w:jc w:val="center"/>
              <w:rPr>
                <w:sz w:val="20"/>
                <w:szCs w:val="20"/>
              </w:rPr>
            </w:pPr>
            <w:r w:rsidRPr="00226191">
              <w:rPr>
                <w:sz w:val="20"/>
                <w:szCs w:val="20"/>
              </w:rPr>
              <w:t>595</w:t>
            </w:r>
          </w:p>
        </w:tc>
        <w:tc>
          <w:tcPr>
            <w:tcW w:w="992" w:type="dxa"/>
            <w:vAlign w:val="bottom"/>
          </w:tcPr>
          <w:p w14:paraId="2A1FAC31" w14:textId="77777777" w:rsidR="00E81A9E" w:rsidRPr="00226191" w:rsidRDefault="00E81A9E" w:rsidP="00E81A9E">
            <w:pPr>
              <w:jc w:val="center"/>
              <w:rPr>
                <w:color w:val="000000"/>
                <w:sz w:val="20"/>
                <w:szCs w:val="20"/>
              </w:rPr>
            </w:pPr>
            <w:r w:rsidRPr="00226191">
              <w:rPr>
                <w:color w:val="000000"/>
                <w:sz w:val="20"/>
                <w:szCs w:val="20"/>
              </w:rPr>
              <w:t>30564</w:t>
            </w:r>
          </w:p>
        </w:tc>
        <w:tc>
          <w:tcPr>
            <w:tcW w:w="992" w:type="dxa"/>
            <w:vAlign w:val="bottom"/>
          </w:tcPr>
          <w:p w14:paraId="1C1D92BE" w14:textId="77777777" w:rsidR="00E81A9E" w:rsidRPr="00226191" w:rsidRDefault="00E81A9E" w:rsidP="00E81A9E">
            <w:pPr>
              <w:jc w:val="center"/>
              <w:rPr>
                <w:color w:val="000000"/>
                <w:sz w:val="20"/>
                <w:szCs w:val="20"/>
              </w:rPr>
            </w:pPr>
            <w:r w:rsidRPr="00226191">
              <w:rPr>
                <w:color w:val="000000"/>
                <w:sz w:val="20"/>
                <w:szCs w:val="20"/>
              </w:rPr>
              <w:t>29969</w:t>
            </w:r>
          </w:p>
        </w:tc>
        <w:tc>
          <w:tcPr>
            <w:tcW w:w="1276" w:type="dxa"/>
            <w:vAlign w:val="bottom"/>
          </w:tcPr>
          <w:p w14:paraId="35934CAE" w14:textId="77777777" w:rsidR="00E81A9E" w:rsidRPr="00226191" w:rsidRDefault="00E81A9E" w:rsidP="00E81A9E">
            <w:pPr>
              <w:jc w:val="center"/>
              <w:rPr>
                <w:sz w:val="20"/>
                <w:szCs w:val="20"/>
              </w:rPr>
            </w:pPr>
            <w:r w:rsidRPr="00226191">
              <w:rPr>
                <w:sz w:val="20"/>
                <w:szCs w:val="20"/>
              </w:rPr>
              <w:t>7937</w:t>
            </w:r>
          </w:p>
        </w:tc>
        <w:tc>
          <w:tcPr>
            <w:tcW w:w="992" w:type="dxa"/>
            <w:vAlign w:val="bottom"/>
          </w:tcPr>
          <w:p w14:paraId="6EF177E4" w14:textId="77777777" w:rsidR="00E81A9E" w:rsidRPr="00226191" w:rsidRDefault="00E81A9E" w:rsidP="00E81A9E">
            <w:pPr>
              <w:jc w:val="center"/>
              <w:rPr>
                <w:color w:val="000000"/>
                <w:sz w:val="20"/>
                <w:szCs w:val="20"/>
              </w:rPr>
            </w:pPr>
            <w:r w:rsidRPr="00226191">
              <w:rPr>
                <w:color w:val="000000"/>
                <w:sz w:val="20"/>
                <w:szCs w:val="20"/>
              </w:rPr>
              <w:t>22032</w:t>
            </w:r>
          </w:p>
        </w:tc>
        <w:tc>
          <w:tcPr>
            <w:tcW w:w="674" w:type="dxa"/>
            <w:vAlign w:val="bottom"/>
          </w:tcPr>
          <w:p w14:paraId="40914703" w14:textId="77777777" w:rsidR="00E81A9E" w:rsidRPr="00226191" w:rsidRDefault="00E81A9E" w:rsidP="00E81A9E">
            <w:pPr>
              <w:jc w:val="center"/>
              <w:rPr>
                <w:color w:val="000000"/>
                <w:sz w:val="20"/>
                <w:szCs w:val="20"/>
              </w:rPr>
            </w:pPr>
            <w:r w:rsidRPr="00226191">
              <w:rPr>
                <w:color w:val="000000"/>
                <w:sz w:val="20"/>
                <w:szCs w:val="20"/>
              </w:rPr>
              <w:t>72,1</w:t>
            </w:r>
          </w:p>
        </w:tc>
      </w:tr>
      <w:tr w:rsidR="009D7C4E" w:rsidRPr="00226191" w14:paraId="67B1980C" w14:textId="77777777" w:rsidTr="009D7C4E">
        <w:trPr>
          <w:divId w:val="438111399"/>
          <w:jc w:val="center"/>
        </w:trPr>
        <w:tc>
          <w:tcPr>
            <w:tcW w:w="1135" w:type="dxa"/>
          </w:tcPr>
          <w:p w14:paraId="526D324A" w14:textId="77777777" w:rsidR="00E81A9E" w:rsidRPr="00226191" w:rsidRDefault="00E81A9E" w:rsidP="00E81A9E">
            <w:pPr>
              <w:rPr>
                <w:sz w:val="20"/>
                <w:szCs w:val="20"/>
              </w:rPr>
            </w:pPr>
            <w:r w:rsidRPr="00226191">
              <w:rPr>
                <w:sz w:val="20"/>
                <w:szCs w:val="20"/>
              </w:rPr>
              <w:t>Oktober</w:t>
            </w:r>
          </w:p>
        </w:tc>
        <w:tc>
          <w:tcPr>
            <w:tcW w:w="923" w:type="dxa"/>
            <w:vAlign w:val="bottom"/>
          </w:tcPr>
          <w:p w14:paraId="422F2FB4" w14:textId="77777777" w:rsidR="00E81A9E" w:rsidRPr="00226191" w:rsidRDefault="00E81A9E" w:rsidP="00E81A9E">
            <w:pPr>
              <w:jc w:val="center"/>
              <w:rPr>
                <w:color w:val="000000"/>
                <w:sz w:val="20"/>
                <w:szCs w:val="20"/>
              </w:rPr>
            </w:pPr>
            <w:r w:rsidRPr="00226191">
              <w:rPr>
                <w:color w:val="000000"/>
                <w:sz w:val="20"/>
                <w:szCs w:val="20"/>
              </w:rPr>
              <w:t>31468</w:t>
            </w:r>
          </w:p>
        </w:tc>
        <w:tc>
          <w:tcPr>
            <w:tcW w:w="1134" w:type="dxa"/>
            <w:vAlign w:val="bottom"/>
          </w:tcPr>
          <w:p w14:paraId="2745D8AB" w14:textId="77777777" w:rsidR="00E81A9E" w:rsidRPr="00226191" w:rsidRDefault="00E81A9E" w:rsidP="00E81A9E">
            <w:pPr>
              <w:jc w:val="center"/>
              <w:rPr>
                <w:sz w:val="20"/>
                <w:szCs w:val="20"/>
              </w:rPr>
            </w:pPr>
            <w:r w:rsidRPr="00226191">
              <w:rPr>
                <w:sz w:val="20"/>
                <w:szCs w:val="20"/>
              </w:rPr>
              <w:t>764</w:t>
            </w:r>
          </w:p>
        </w:tc>
        <w:tc>
          <w:tcPr>
            <w:tcW w:w="992" w:type="dxa"/>
            <w:vAlign w:val="bottom"/>
          </w:tcPr>
          <w:p w14:paraId="3D95EE84" w14:textId="77777777" w:rsidR="00E81A9E" w:rsidRPr="00226191" w:rsidRDefault="00E81A9E" w:rsidP="00E81A9E">
            <w:pPr>
              <w:jc w:val="center"/>
              <w:rPr>
                <w:color w:val="000000"/>
                <w:sz w:val="20"/>
                <w:szCs w:val="20"/>
              </w:rPr>
            </w:pPr>
            <w:r w:rsidRPr="00226191">
              <w:rPr>
                <w:color w:val="000000"/>
                <w:sz w:val="20"/>
                <w:szCs w:val="20"/>
              </w:rPr>
              <w:t>32232</w:t>
            </w:r>
          </w:p>
        </w:tc>
        <w:tc>
          <w:tcPr>
            <w:tcW w:w="992" w:type="dxa"/>
            <w:vAlign w:val="bottom"/>
          </w:tcPr>
          <w:p w14:paraId="3BEC01FD" w14:textId="77777777" w:rsidR="00E81A9E" w:rsidRPr="00226191" w:rsidRDefault="00E81A9E" w:rsidP="00E81A9E">
            <w:pPr>
              <w:jc w:val="center"/>
              <w:rPr>
                <w:color w:val="000000"/>
                <w:sz w:val="20"/>
                <w:szCs w:val="20"/>
              </w:rPr>
            </w:pPr>
            <w:r w:rsidRPr="00226191">
              <w:rPr>
                <w:color w:val="000000"/>
                <w:sz w:val="20"/>
                <w:szCs w:val="20"/>
              </w:rPr>
              <w:t>31468</w:t>
            </w:r>
          </w:p>
        </w:tc>
        <w:tc>
          <w:tcPr>
            <w:tcW w:w="1276" w:type="dxa"/>
            <w:vAlign w:val="bottom"/>
          </w:tcPr>
          <w:p w14:paraId="68151E0D" w14:textId="77777777" w:rsidR="00E81A9E" w:rsidRPr="00226191" w:rsidRDefault="00E81A9E" w:rsidP="00E81A9E">
            <w:pPr>
              <w:jc w:val="center"/>
              <w:rPr>
                <w:sz w:val="20"/>
                <w:szCs w:val="20"/>
              </w:rPr>
            </w:pPr>
            <w:r w:rsidRPr="00226191">
              <w:rPr>
                <w:sz w:val="20"/>
                <w:szCs w:val="20"/>
              </w:rPr>
              <w:t>8242</w:t>
            </w:r>
          </w:p>
        </w:tc>
        <w:tc>
          <w:tcPr>
            <w:tcW w:w="992" w:type="dxa"/>
            <w:vAlign w:val="bottom"/>
          </w:tcPr>
          <w:p w14:paraId="0D2EBC15" w14:textId="77777777" w:rsidR="00E81A9E" w:rsidRPr="00226191" w:rsidRDefault="00E81A9E" w:rsidP="00E81A9E">
            <w:pPr>
              <w:jc w:val="center"/>
              <w:rPr>
                <w:color w:val="000000"/>
                <w:sz w:val="20"/>
                <w:szCs w:val="20"/>
              </w:rPr>
            </w:pPr>
            <w:r w:rsidRPr="00226191">
              <w:rPr>
                <w:color w:val="000000"/>
                <w:sz w:val="20"/>
                <w:szCs w:val="20"/>
              </w:rPr>
              <w:t>23226</w:t>
            </w:r>
          </w:p>
        </w:tc>
        <w:tc>
          <w:tcPr>
            <w:tcW w:w="674" w:type="dxa"/>
            <w:vAlign w:val="bottom"/>
          </w:tcPr>
          <w:p w14:paraId="54F21F8F" w14:textId="77777777" w:rsidR="00E81A9E" w:rsidRPr="00226191" w:rsidRDefault="00E81A9E" w:rsidP="00E81A9E">
            <w:pPr>
              <w:jc w:val="center"/>
              <w:rPr>
                <w:color w:val="000000"/>
                <w:sz w:val="20"/>
                <w:szCs w:val="20"/>
              </w:rPr>
            </w:pPr>
            <w:r w:rsidRPr="00226191">
              <w:rPr>
                <w:color w:val="000000"/>
                <w:sz w:val="20"/>
                <w:szCs w:val="20"/>
              </w:rPr>
              <w:t>72,1</w:t>
            </w:r>
          </w:p>
        </w:tc>
      </w:tr>
      <w:tr w:rsidR="009D7C4E" w:rsidRPr="00226191" w14:paraId="7EF0238C" w14:textId="77777777" w:rsidTr="009D7C4E">
        <w:trPr>
          <w:divId w:val="438111399"/>
          <w:jc w:val="center"/>
        </w:trPr>
        <w:tc>
          <w:tcPr>
            <w:tcW w:w="1135" w:type="dxa"/>
          </w:tcPr>
          <w:p w14:paraId="2323022B" w14:textId="77777777" w:rsidR="00E81A9E" w:rsidRPr="00226191" w:rsidRDefault="00E81A9E" w:rsidP="00E81A9E">
            <w:pPr>
              <w:rPr>
                <w:sz w:val="20"/>
                <w:szCs w:val="20"/>
              </w:rPr>
            </w:pPr>
            <w:r w:rsidRPr="00226191">
              <w:rPr>
                <w:sz w:val="20"/>
                <w:szCs w:val="20"/>
              </w:rPr>
              <w:t>November</w:t>
            </w:r>
          </w:p>
        </w:tc>
        <w:tc>
          <w:tcPr>
            <w:tcW w:w="923" w:type="dxa"/>
            <w:vAlign w:val="bottom"/>
          </w:tcPr>
          <w:p w14:paraId="1116DE20" w14:textId="77777777" w:rsidR="00E81A9E" w:rsidRPr="00226191" w:rsidRDefault="00E81A9E" w:rsidP="00E81A9E">
            <w:pPr>
              <w:jc w:val="center"/>
              <w:rPr>
                <w:color w:val="000000"/>
                <w:sz w:val="20"/>
                <w:szCs w:val="20"/>
              </w:rPr>
            </w:pPr>
            <w:r w:rsidRPr="00226191">
              <w:rPr>
                <w:color w:val="000000"/>
                <w:sz w:val="20"/>
                <w:szCs w:val="20"/>
              </w:rPr>
              <w:t>29033</w:t>
            </w:r>
          </w:p>
        </w:tc>
        <w:tc>
          <w:tcPr>
            <w:tcW w:w="1134" w:type="dxa"/>
            <w:vAlign w:val="bottom"/>
          </w:tcPr>
          <w:p w14:paraId="35543570" w14:textId="77777777" w:rsidR="00E81A9E" w:rsidRPr="00226191" w:rsidRDefault="00E81A9E" w:rsidP="00E81A9E">
            <w:pPr>
              <w:jc w:val="center"/>
              <w:rPr>
                <w:sz w:val="20"/>
                <w:szCs w:val="20"/>
              </w:rPr>
            </w:pPr>
            <w:r w:rsidRPr="00226191">
              <w:rPr>
                <w:sz w:val="20"/>
                <w:szCs w:val="20"/>
              </w:rPr>
              <w:t>1143</w:t>
            </w:r>
          </w:p>
        </w:tc>
        <w:tc>
          <w:tcPr>
            <w:tcW w:w="992" w:type="dxa"/>
            <w:vAlign w:val="bottom"/>
          </w:tcPr>
          <w:p w14:paraId="7A92CBEC" w14:textId="77777777" w:rsidR="00E81A9E" w:rsidRPr="00226191" w:rsidRDefault="00E81A9E" w:rsidP="00E81A9E">
            <w:pPr>
              <w:jc w:val="center"/>
              <w:rPr>
                <w:color w:val="000000"/>
                <w:sz w:val="20"/>
                <w:szCs w:val="20"/>
              </w:rPr>
            </w:pPr>
            <w:r w:rsidRPr="00226191">
              <w:rPr>
                <w:color w:val="000000"/>
                <w:sz w:val="20"/>
                <w:szCs w:val="20"/>
              </w:rPr>
              <w:t>30176</w:t>
            </w:r>
          </w:p>
        </w:tc>
        <w:tc>
          <w:tcPr>
            <w:tcW w:w="992" w:type="dxa"/>
            <w:vAlign w:val="bottom"/>
          </w:tcPr>
          <w:p w14:paraId="6CA60C73" w14:textId="77777777" w:rsidR="00E81A9E" w:rsidRPr="00226191" w:rsidRDefault="00E81A9E" w:rsidP="00E81A9E">
            <w:pPr>
              <w:jc w:val="center"/>
              <w:rPr>
                <w:color w:val="000000"/>
                <w:sz w:val="20"/>
                <w:szCs w:val="20"/>
              </w:rPr>
            </w:pPr>
            <w:r w:rsidRPr="00226191">
              <w:rPr>
                <w:color w:val="000000"/>
                <w:sz w:val="20"/>
                <w:szCs w:val="20"/>
              </w:rPr>
              <w:t>29033</w:t>
            </w:r>
          </w:p>
        </w:tc>
        <w:tc>
          <w:tcPr>
            <w:tcW w:w="1276" w:type="dxa"/>
            <w:vAlign w:val="bottom"/>
          </w:tcPr>
          <w:p w14:paraId="39389163" w14:textId="77777777" w:rsidR="00E81A9E" w:rsidRPr="00226191" w:rsidRDefault="00E81A9E" w:rsidP="00E81A9E">
            <w:pPr>
              <w:jc w:val="center"/>
              <w:rPr>
                <w:sz w:val="20"/>
                <w:szCs w:val="20"/>
              </w:rPr>
            </w:pPr>
            <w:r w:rsidRPr="00226191">
              <w:rPr>
                <w:sz w:val="20"/>
                <w:szCs w:val="20"/>
              </w:rPr>
              <w:t>8065</w:t>
            </w:r>
          </w:p>
        </w:tc>
        <w:tc>
          <w:tcPr>
            <w:tcW w:w="992" w:type="dxa"/>
            <w:vAlign w:val="bottom"/>
          </w:tcPr>
          <w:p w14:paraId="4A2E5550" w14:textId="77777777" w:rsidR="00E81A9E" w:rsidRPr="00226191" w:rsidRDefault="00E81A9E" w:rsidP="00E81A9E">
            <w:pPr>
              <w:jc w:val="center"/>
              <w:rPr>
                <w:color w:val="000000"/>
                <w:sz w:val="20"/>
                <w:szCs w:val="20"/>
              </w:rPr>
            </w:pPr>
            <w:r w:rsidRPr="00226191">
              <w:rPr>
                <w:color w:val="000000"/>
                <w:sz w:val="20"/>
                <w:szCs w:val="20"/>
              </w:rPr>
              <w:t>20968</w:t>
            </w:r>
          </w:p>
        </w:tc>
        <w:tc>
          <w:tcPr>
            <w:tcW w:w="674" w:type="dxa"/>
            <w:vAlign w:val="bottom"/>
          </w:tcPr>
          <w:p w14:paraId="6E8BA970" w14:textId="77777777" w:rsidR="00E81A9E" w:rsidRPr="00226191" w:rsidRDefault="00E81A9E" w:rsidP="00E81A9E">
            <w:pPr>
              <w:jc w:val="center"/>
              <w:rPr>
                <w:color w:val="000000"/>
                <w:sz w:val="20"/>
                <w:szCs w:val="20"/>
              </w:rPr>
            </w:pPr>
            <w:r w:rsidRPr="00226191">
              <w:rPr>
                <w:color w:val="000000"/>
                <w:sz w:val="20"/>
                <w:szCs w:val="20"/>
              </w:rPr>
              <w:t>69,5</w:t>
            </w:r>
          </w:p>
        </w:tc>
      </w:tr>
      <w:tr w:rsidR="009D7C4E" w:rsidRPr="00226191" w14:paraId="7B60761D" w14:textId="77777777" w:rsidTr="009D7C4E">
        <w:trPr>
          <w:divId w:val="438111399"/>
          <w:jc w:val="center"/>
        </w:trPr>
        <w:tc>
          <w:tcPr>
            <w:tcW w:w="1135" w:type="dxa"/>
          </w:tcPr>
          <w:p w14:paraId="5D90A76C" w14:textId="77777777" w:rsidR="00E81A9E" w:rsidRPr="00226191" w:rsidRDefault="00E81A9E" w:rsidP="00E81A9E">
            <w:pPr>
              <w:rPr>
                <w:sz w:val="20"/>
                <w:szCs w:val="20"/>
              </w:rPr>
            </w:pPr>
            <w:r w:rsidRPr="00226191">
              <w:rPr>
                <w:sz w:val="20"/>
                <w:szCs w:val="20"/>
              </w:rPr>
              <w:t>December</w:t>
            </w:r>
          </w:p>
        </w:tc>
        <w:tc>
          <w:tcPr>
            <w:tcW w:w="923" w:type="dxa"/>
            <w:vAlign w:val="bottom"/>
          </w:tcPr>
          <w:p w14:paraId="1173B3ED" w14:textId="77777777" w:rsidR="00E81A9E" w:rsidRPr="00226191" w:rsidRDefault="00E81A9E" w:rsidP="00E81A9E">
            <w:pPr>
              <w:jc w:val="center"/>
              <w:rPr>
                <w:color w:val="000000"/>
                <w:sz w:val="20"/>
                <w:szCs w:val="20"/>
              </w:rPr>
            </w:pPr>
            <w:r w:rsidRPr="00226191">
              <w:rPr>
                <w:color w:val="000000"/>
                <w:sz w:val="20"/>
                <w:szCs w:val="20"/>
              </w:rPr>
              <w:t>31874</w:t>
            </w:r>
          </w:p>
        </w:tc>
        <w:tc>
          <w:tcPr>
            <w:tcW w:w="1134" w:type="dxa"/>
            <w:vAlign w:val="bottom"/>
          </w:tcPr>
          <w:p w14:paraId="1ECA4ED6" w14:textId="77777777" w:rsidR="00E81A9E" w:rsidRPr="00226191" w:rsidRDefault="00E81A9E" w:rsidP="00E81A9E">
            <w:pPr>
              <w:jc w:val="center"/>
              <w:rPr>
                <w:sz w:val="20"/>
                <w:szCs w:val="20"/>
              </w:rPr>
            </w:pPr>
            <w:r w:rsidRPr="00226191">
              <w:rPr>
                <w:sz w:val="20"/>
                <w:szCs w:val="20"/>
              </w:rPr>
              <w:t>1260</w:t>
            </w:r>
          </w:p>
        </w:tc>
        <w:tc>
          <w:tcPr>
            <w:tcW w:w="992" w:type="dxa"/>
            <w:vAlign w:val="bottom"/>
          </w:tcPr>
          <w:p w14:paraId="523F2302" w14:textId="77777777" w:rsidR="00E81A9E" w:rsidRPr="00226191" w:rsidRDefault="00E81A9E" w:rsidP="00E81A9E">
            <w:pPr>
              <w:jc w:val="center"/>
              <w:rPr>
                <w:color w:val="000000"/>
                <w:sz w:val="20"/>
                <w:szCs w:val="20"/>
              </w:rPr>
            </w:pPr>
            <w:r w:rsidRPr="00226191">
              <w:rPr>
                <w:color w:val="000000"/>
                <w:sz w:val="20"/>
                <w:szCs w:val="20"/>
              </w:rPr>
              <w:t>33134</w:t>
            </w:r>
          </w:p>
        </w:tc>
        <w:tc>
          <w:tcPr>
            <w:tcW w:w="992" w:type="dxa"/>
            <w:vAlign w:val="bottom"/>
          </w:tcPr>
          <w:p w14:paraId="5B2EF790" w14:textId="77777777" w:rsidR="00E81A9E" w:rsidRPr="00226191" w:rsidRDefault="00E81A9E" w:rsidP="00E81A9E">
            <w:pPr>
              <w:jc w:val="center"/>
              <w:rPr>
                <w:color w:val="000000"/>
                <w:sz w:val="20"/>
                <w:szCs w:val="20"/>
              </w:rPr>
            </w:pPr>
            <w:r w:rsidRPr="00226191">
              <w:rPr>
                <w:color w:val="000000"/>
                <w:sz w:val="20"/>
                <w:szCs w:val="20"/>
              </w:rPr>
              <w:t>31874</w:t>
            </w:r>
          </w:p>
        </w:tc>
        <w:tc>
          <w:tcPr>
            <w:tcW w:w="1276" w:type="dxa"/>
            <w:vAlign w:val="bottom"/>
          </w:tcPr>
          <w:p w14:paraId="33DC4879" w14:textId="77777777" w:rsidR="00E81A9E" w:rsidRPr="00226191" w:rsidRDefault="00E81A9E" w:rsidP="00E81A9E">
            <w:pPr>
              <w:jc w:val="center"/>
              <w:rPr>
                <w:sz w:val="20"/>
                <w:szCs w:val="20"/>
              </w:rPr>
            </w:pPr>
            <w:r w:rsidRPr="00226191">
              <w:rPr>
                <w:sz w:val="20"/>
                <w:szCs w:val="20"/>
              </w:rPr>
              <w:t>7463</w:t>
            </w:r>
          </w:p>
        </w:tc>
        <w:tc>
          <w:tcPr>
            <w:tcW w:w="992" w:type="dxa"/>
            <w:vAlign w:val="bottom"/>
          </w:tcPr>
          <w:p w14:paraId="24D518C9" w14:textId="77777777" w:rsidR="00E81A9E" w:rsidRPr="00226191" w:rsidRDefault="00E81A9E" w:rsidP="00E81A9E">
            <w:pPr>
              <w:jc w:val="center"/>
              <w:rPr>
                <w:color w:val="000000"/>
                <w:sz w:val="20"/>
                <w:szCs w:val="20"/>
              </w:rPr>
            </w:pPr>
            <w:r w:rsidRPr="00226191">
              <w:rPr>
                <w:color w:val="000000"/>
                <w:sz w:val="20"/>
                <w:szCs w:val="20"/>
              </w:rPr>
              <w:t>24411</w:t>
            </w:r>
          </w:p>
        </w:tc>
        <w:tc>
          <w:tcPr>
            <w:tcW w:w="674" w:type="dxa"/>
            <w:vAlign w:val="bottom"/>
          </w:tcPr>
          <w:p w14:paraId="1E248DCB" w14:textId="77777777" w:rsidR="00E81A9E" w:rsidRPr="00226191" w:rsidRDefault="00E81A9E" w:rsidP="00E81A9E">
            <w:pPr>
              <w:jc w:val="center"/>
              <w:rPr>
                <w:color w:val="000000"/>
                <w:sz w:val="20"/>
                <w:szCs w:val="20"/>
              </w:rPr>
            </w:pPr>
            <w:r w:rsidRPr="00226191">
              <w:rPr>
                <w:color w:val="000000"/>
                <w:sz w:val="20"/>
                <w:szCs w:val="20"/>
              </w:rPr>
              <w:t>73,7</w:t>
            </w:r>
          </w:p>
        </w:tc>
      </w:tr>
    </w:tbl>
    <w:p w14:paraId="3EA040C7" w14:textId="77777777" w:rsidR="00E81A9E" w:rsidRPr="00226191" w:rsidRDefault="00E81A9E" w:rsidP="001B2B16">
      <w:pPr>
        <w:pStyle w:val="Heading11"/>
        <w:numPr>
          <w:ilvl w:val="0"/>
          <w:numId w:val="0"/>
        </w:numPr>
        <w:divId w:val="438111399"/>
      </w:pPr>
    </w:p>
    <w:p w14:paraId="24E1F114" w14:textId="77777777" w:rsidR="00623DD6" w:rsidRPr="00226191" w:rsidRDefault="00623DD6" w:rsidP="001B2B16">
      <w:pPr>
        <w:pStyle w:val="Heading11"/>
        <w:numPr>
          <w:ilvl w:val="0"/>
          <w:numId w:val="0"/>
        </w:numPr>
        <w:divId w:val="438111399"/>
      </w:pPr>
    </w:p>
    <w:p w14:paraId="0AEA5D7E" w14:textId="77777777" w:rsidR="00010391" w:rsidRPr="00226191" w:rsidRDefault="00010391" w:rsidP="001B2B16">
      <w:pPr>
        <w:pStyle w:val="Heading11"/>
        <w:numPr>
          <w:ilvl w:val="0"/>
          <w:numId w:val="0"/>
        </w:numPr>
        <w:divId w:val="438111399"/>
      </w:pPr>
      <w:r w:rsidRPr="00226191">
        <w:t>Preglednica naj bo smiselno umeščena v besedilo. Običajno preglednico umestimo pod odstavek, v katerem preglednico prvič omenimo. Če preglednico zaradi bolj tekočega oblikovanja besedila umestimo drugače, naj bo vsekakor umeščena v bližini prve omembe v besedilu.</w:t>
      </w:r>
    </w:p>
    <w:p w14:paraId="5C115A5A" w14:textId="77777777" w:rsidR="00E81A9E" w:rsidRPr="00226191" w:rsidRDefault="00E81A9E" w:rsidP="001B2B16">
      <w:pPr>
        <w:pStyle w:val="Heading11"/>
        <w:numPr>
          <w:ilvl w:val="0"/>
          <w:numId w:val="0"/>
        </w:numPr>
        <w:divId w:val="438111399"/>
      </w:pPr>
    </w:p>
    <w:p w14:paraId="20C415A6" w14:textId="77777777" w:rsidR="00E81A9E" w:rsidRPr="00226191" w:rsidRDefault="00CF7FC9" w:rsidP="001B2B16">
      <w:pPr>
        <w:pStyle w:val="Heading11"/>
        <w:numPr>
          <w:ilvl w:val="0"/>
          <w:numId w:val="0"/>
        </w:numPr>
        <w:divId w:val="438111399"/>
      </w:pPr>
      <w:r w:rsidRPr="00226191">
        <w:t>Posamezno preglednico (ali sliko), če je le mogoče, prikažemo na eni strani. Če se zaradi velikosti preglednice ni mogoče izogniti njeni delitvi na več strani, na koncu vsake strani (če se preglednica nadaljuje na naslednji strani) desno spodaj napišemo »se nadaljuje«, na naslednjo stran (kjer se preglednica nadaljuje) levo zgoraj pa »nadaljevanje«. Na vsaki strani obvezno ponovno natisnemo celotno glavo preglednice, stolpce pa po potrebi oštevilčimo.</w:t>
      </w:r>
    </w:p>
    <w:p w14:paraId="1D7F4AD0" w14:textId="77777777" w:rsidR="00CF7FC9" w:rsidRPr="00226191" w:rsidRDefault="00CF7FC9" w:rsidP="001B2B16">
      <w:pPr>
        <w:pStyle w:val="Heading11"/>
        <w:numPr>
          <w:ilvl w:val="0"/>
          <w:numId w:val="0"/>
        </w:numPr>
        <w:divId w:val="438111399"/>
      </w:pPr>
    </w:p>
    <w:p w14:paraId="3765C84F" w14:textId="77777777" w:rsidR="00CF7FC9" w:rsidRPr="00226191" w:rsidRDefault="00CF7FC9" w:rsidP="001B2B16">
      <w:pPr>
        <w:pStyle w:val="Heading11"/>
        <w:numPr>
          <w:ilvl w:val="0"/>
          <w:numId w:val="0"/>
        </w:numPr>
        <w:divId w:val="438111399"/>
      </w:pPr>
    </w:p>
    <w:p w14:paraId="56C241C2" w14:textId="77777777" w:rsidR="00DF2DF6" w:rsidRPr="00226191" w:rsidRDefault="00DF2DF6" w:rsidP="00E344BE">
      <w:pPr>
        <w:pStyle w:val="Heading2"/>
        <w:divId w:val="438111399"/>
      </w:pPr>
      <w:bookmarkStart w:id="44" w:name="_Toc118895311"/>
      <w:r w:rsidRPr="00226191">
        <w:t>Slike</w:t>
      </w:r>
      <w:bookmarkEnd w:id="44"/>
    </w:p>
    <w:p w14:paraId="75619F1E" w14:textId="77777777" w:rsidR="00DF2DF6" w:rsidRPr="00226191" w:rsidRDefault="006D4E49" w:rsidP="001B2B16">
      <w:pPr>
        <w:pStyle w:val="Heading11"/>
        <w:numPr>
          <w:ilvl w:val="0"/>
          <w:numId w:val="0"/>
        </w:numPr>
        <w:divId w:val="438111399"/>
      </w:pPr>
      <w:r w:rsidRPr="00226191">
        <w:t xml:space="preserve">Slike naj bodo zaporedno oštevilčene. Številčenje se začne s številko 1. </w:t>
      </w:r>
      <w:r w:rsidR="000323E8" w:rsidRPr="00226191">
        <w:t>ravni</w:t>
      </w:r>
      <w:r w:rsidRPr="00226191">
        <w:t xml:space="preserve"> poglavja, v katerem se slika nahaja, sledi zaporedna številka slike v tem poglavju. </w:t>
      </w:r>
      <w:r w:rsidR="009D7C4E" w:rsidRPr="00226191">
        <w:t xml:space="preserve">Slika naj bo sredinsko poravnana. </w:t>
      </w:r>
      <w:r w:rsidRPr="00226191">
        <w:t xml:space="preserve">Primer je prikazan </w:t>
      </w:r>
      <w:r w:rsidR="00C51B22" w:rsidRPr="00226191">
        <w:t>v s</w:t>
      </w:r>
      <w:r w:rsidRPr="00226191">
        <w:t>liki </w:t>
      </w:r>
      <w:r w:rsidR="00887069" w:rsidRPr="00226191">
        <w:fldChar w:fldCharType="begin"/>
      </w:r>
      <w:r w:rsidR="00887069" w:rsidRPr="00226191">
        <w:instrText xml:space="preserve"> REF  Primer_slike \h  \* MERGEFORMAT </w:instrText>
      </w:r>
      <w:r w:rsidR="00887069" w:rsidRPr="00226191">
        <w:fldChar w:fldCharType="separate"/>
      </w:r>
      <w:r w:rsidR="009F53BE" w:rsidRPr="00226191">
        <w:rPr>
          <w:noProof/>
        </w:rPr>
        <w:t>2.1</w:t>
      </w:r>
      <w:r w:rsidR="00887069" w:rsidRPr="00226191">
        <w:fldChar w:fldCharType="end"/>
      </w:r>
      <w:r w:rsidRPr="00226191">
        <w:t>.</w:t>
      </w:r>
    </w:p>
    <w:p w14:paraId="3D223477" w14:textId="77777777" w:rsidR="00E81A9E" w:rsidRPr="00226191" w:rsidRDefault="00E81A9E" w:rsidP="001B2B16">
      <w:pPr>
        <w:pStyle w:val="Heading11"/>
        <w:numPr>
          <w:ilvl w:val="0"/>
          <w:numId w:val="0"/>
        </w:numPr>
        <w:divId w:val="438111399"/>
      </w:pPr>
    </w:p>
    <w:p w14:paraId="644388BA" w14:textId="77777777" w:rsidR="00747172" w:rsidRPr="00226191" w:rsidRDefault="00747172" w:rsidP="001B2B16">
      <w:pPr>
        <w:pStyle w:val="Heading11"/>
        <w:numPr>
          <w:ilvl w:val="0"/>
          <w:numId w:val="0"/>
        </w:numPr>
        <w:divId w:val="438111399"/>
      </w:pPr>
      <w:r w:rsidRPr="00226191">
        <w:t xml:space="preserve">Naslov slike z zaporedno številko slike in kratkim opisom naj bo pod sliko, sredinsko poravnan glede na sliko in besedilo. Naslov z zaporedno številko slike naj bo pisan v tisku Times New Roman, velikost 11 pt, prav tako znak »:« za zaporedno številko slike. Opis slike naj se začne z veliko začetnico in zaključi </w:t>
      </w:r>
      <w:r w:rsidR="00962210" w:rsidRPr="00226191">
        <w:t>brez končnega ločila</w:t>
      </w:r>
      <w:r w:rsidRPr="00226191">
        <w:t xml:space="preserve"> ter naj bo pisan v </w:t>
      </w:r>
      <w:r w:rsidR="00C51B22" w:rsidRPr="00226191">
        <w:t>pokončnem</w:t>
      </w:r>
      <w:r w:rsidRPr="00226191">
        <w:t xml:space="preserve"> tisku Times New Roman, velikost 11 pt. Priporočljivo je, da so imena oz. opisi slik (kot tudi preglednic) kratki, saj je iz vidika kasnejše izdelave kazala slik (oz. preglednic) to bolj primerno. Med predhodnim besedilom in sliko naj bosta 2 prazni vrstici, razen če je slika povsem na vrhu strani. Med naslovom slike in nadaljevanjem besedila naj bo 1 (prazna) vrstica presledka. Med sliko in naslovom slike naj ne bo </w:t>
      </w:r>
      <w:r w:rsidRPr="00226191">
        <w:lastRenderedPageBreak/>
        <w:t xml:space="preserve">presledka (praznih vrstic). Naslov slike naj ima nastavljen odmik zgoraj in spodaj 12 pt, kot je prikazano tudi za </w:t>
      </w:r>
      <w:r w:rsidR="00C51B22" w:rsidRPr="00226191">
        <w:t>s</w:t>
      </w:r>
      <w:r w:rsidRPr="00226191">
        <w:t>liko </w:t>
      </w:r>
      <w:r w:rsidRPr="00226191">
        <w:fldChar w:fldCharType="begin"/>
      </w:r>
      <w:r w:rsidRPr="00226191">
        <w:instrText xml:space="preserve"> REF  Primer_slike \h  \* MERGEFORMAT </w:instrText>
      </w:r>
      <w:r w:rsidRPr="00226191">
        <w:fldChar w:fldCharType="separate"/>
      </w:r>
      <w:r w:rsidR="009F53BE" w:rsidRPr="00226191">
        <w:rPr>
          <w:noProof/>
        </w:rPr>
        <w:t>2.1</w:t>
      </w:r>
      <w:r w:rsidRPr="00226191">
        <w:fldChar w:fldCharType="end"/>
      </w:r>
      <w:r w:rsidRPr="00226191">
        <w:t>. Slog naslova je že prednastavljen v tej predlogi.</w:t>
      </w:r>
    </w:p>
    <w:p w14:paraId="0DE13D10" w14:textId="77777777" w:rsidR="006D4E49" w:rsidRPr="00226191" w:rsidRDefault="006D4E49" w:rsidP="00887069">
      <w:pPr>
        <w:pStyle w:val="Heading11"/>
        <w:numPr>
          <w:ilvl w:val="0"/>
          <w:numId w:val="0"/>
        </w:numPr>
        <w:jc w:val="left"/>
        <w:divId w:val="438111399"/>
      </w:pPr>
    </w:p>
    <w:p w14:paraId="14F03B19" w14:textId="77777777" w:rsidR="00747172" w:rsidRPr="00226191" w:rsidRDefault="00747172" w:rsidP="00887069">
      <w:pPr>
        <w:pStyle w:val="Heading11"/>
        <w:numPr>
          <w:ilvl w:val="0"/>
          <w:numId w:val="0"/>
        </w:numPr>
        <w:jc w:val="left"/>
        <w:divId w:val="438111399"/>
      </w:pPr>
    </w:p>
    <w:p w14:paraId="5F17EEF8" w14:textId="77777777" w:rsidR="00E81A9E" w:rsidRPr="00226191" w:rsidRDefault="007619D1" w:rsidP="003A343C">
      <w:pPr>
        <w:jc w:val="center"/>
        <w:divId w:val="438111399"/>
      </w:pPr>
      <w:r w:rsidRPr="00226191">
        <w:rPr>
          <w:noProof/>
          <w:lang w:val="en-GB" w:eastAsia="ja-JP"/>
        </w:rPr>
        <w:drawing>
          <wp:inline distT="0" distB="0" distL="0" distR="0" wp14:anchorId="10449B60" wp14:editId="33096713">
            <wp:extent cx="2933700" cy="2009775"/>
            <wp:effectExtent l="0" t="0" r="0" b="9525"/>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rotWithShape="1">
                    <a:blip r:embed="rId30" cstate="print">
                      <a:extLst>
                        <a:ext uri="{28A0092B-C50C-407E-A947-70E740481C1C}">
                          <a14:useLocalDpi xmlns:a14="http://schemas.microsoft.com/office/drawing/2010/main" val="0"/>
                        </a:ext>
                      </a:extLst>
                    </a:blip>
                    <a:srcRect l="33565" t="35352" r="33702" b="34760"/>
                    <a:stretch/>
                  </pic:blipFill>
                  <pic:spPr bwMode="auto">
                    <a:xfrm>
                      <a:off x="0" y="0"/>
                      <a:ext cx="2933700" cy="2009775"/>
                    </a:xfrm>
                    <a:prstGeom prst="rect">
                      <a:avLst/>
                    </a:prstGeom>
                    <a:noFill/>
                    <a:ln>
                      <a:noFill/>
                    </a:ln>
                    <a:extLst>
                      <a:ext uri="{53640926-AAD7-44D8-BBD7-CCE9431645EC}">
                        <a14:shadowObscured xmlns:a14="http://schemas.microsoft.com/office/drawing/2010/main"/>
                      </a:ext>
                    </a:extLst>
                  </pic:spPr>
                </pic:pic>
              </a:graphicData>
            </a:graphic>
          </wp:inline>
        </w:drawing>
      </w:r>
    </w:p>
    <w:p w14:paraId="34378579" w14:textId="77777777" w:rsidR="00E81A9E" w:rsidRPr="00226191" w:rsidRDefault="00C33426" w:rsidP="00E27E4F">
      <w:pPr>
        <w:pStyle w:val="Caption"/>
        <w:divId w:val="438111399"/>
      </w:pPr>
      <w:bookmarkStart w:id="45" w:name="_Toc419362130"/>
      <w:r w:rsidRPr="00226191">
        <w:t xml:space="preserve">Slika </w:t>
      </w:r>
      <w:bookmarkStart w:id="46" w:name="Delitev_membranskih_tehnologij"/>
      <w:bookmarkStart w:id="47" w:name="Primer_slike"/>
      <w:r w:rsidR="008B2F6B" w:rsidRPr="00226191">
        <w:fldChar w:fldCharType="begin"/>
      </w:r>
      <w:r w:rsidR="008B2F6B" w:rsidRPr="00226191">
        <w:instrText xml:space="preserve"> STYLEREF 1 \s </w:instrText>
      </w:r>
      <w:r w:rsidR="008B2F6B" w:rsidRPr="00226191">
        <w:fldChar w:fldCharType="separate"/>
      </w:r>
      <w:r w:rsidR="009F53BE" w:rsidRPr="00226191">
        <w:rPr>
          <w:noProof/>
        </w:rPr>
        <w:t>2</w:t>
      </w:r>
      <w:r w:rsidR="008B2F6B" w:rsidRPr="00226191">
        <w:fldChar w:fldCharType="end"/>
      </w:r>
      <w:r w:rsidR="008B2F6B" w:rsidRPr="00226191">
        <w:t>.</w:t>
      </w:r>
      <w:fldSimple w:instr=" SEQ Slika \* ARABIC \s 1 ">
        <w:r w:rsidR="009F53BE" w:rsidRPr="00226191">
          <w:rPr>
            <w:noProof/>
          </w:rPr>
          <w:t>1</w:t>
        </w:r>
      </w:fldSimple>
      <w:bookmarkEnd w:id="46"/>
      <w:bookmarkEnd w:id="47"/>
      <w:r w:rsidRPr="00226191">
        <w:t>:</w:t>
      </w:r>
      <w:r w:rsidR="00E81A9E" w:rsidRPr="00226191">
        <w:t xml:space="preserve"> </w:t>
      </w:r>
      <w:r w:rsidR="003060A2" w:rsidRPr="00226191">
        <w:t>Slika posneta</w:t>
      </w:r>
      <w:r w:rsidR="00887069" w:rsidRPr="00226191">
        <w:t xml:space="preserve"> z elektronskim mikroskopom</w:t>
      </w:r>
      <w:r w:rsidR="00E81A9E" w:rsidRPr="00226191">
        <w:t xml:space="preserve"> </w:t>
      </w:r>
      <w:r w:rsidR="00E81A9E" w:rsidRPr="00226191">
        <w:rPr>
          <w:b/>
        </w:rPr>
        <w:fldChar w:fldCharType="begin"/>
      </w:r>
      <w:r w:rsidR="00E81A9E" w:rsidRPr="00226191">
        <w:instrText xml:space="preserve"> ADDIN EN.CITE &lt;EndNote&gt;&lt;Cite&gt;&lt;Author&gt;Baker&lt;/Author&gt;&lt;Year&gt;2008&lt;/Year&gt;&lt;RecNum&gt;232&lt;/RecNum&gt;&lt;DisplayText&gt;[1]&lt;/DisplayText&gt;&lt;record&gt;&lt;rec-number&gt;232&lt;/rec-number&gt;&lt;foreign-keys&gt;&lt;key app="EN" db-id="fda5edfeorw0e9e2re6x2tpmsa5vsf2apv90"&gt;232&lt;/key&gt;&lt;/foreign-keys&gt;&lt;ref-type name="Book Section"&gt;5&lt;/ref-type&gt;&lt;contributors&gt;&lt;authors&gt;&lt;author&gt;&lt;style face="normal" font="default" charset="238" size="100%"&gt;Baker, Richard W.&lt;/style&gt;&lt;/author&gt;&lt;/authors&gt;&lt;secondary-authors&gt;&lt;author&gt;&lt;style face="normal" font="default" charset="238" size="100%"&gt;Seidel, Arza&lt;/style&gt;&lt;/author&gt;&lt;author&gt;&lt;style face="normal" font="default" charset="238" size="100%"&gt;Bickford, Michalina&lt;/style&gt;&lt;/author&gt;&lt;/secondary-authors&gt;&lt;/contributors&gt;&lt;titles&gt;&lt;title&gt;&lt;style face="normal" font="default" charset="238" size="100%"&gt;Membrane technology, introduction&lt;/style&gt;&lt;/title&gt;&lt;secondary-title&gt;Kirk-Othmer Separation Technology&lt;/secondary-title&gt;&lt;/titles&gt;&lt;pages&gt;2544&lt;/pages&gt;&lt;volume&gt;&lt;style face="normal" font="default" charset="238" size="100%"&gt;2&lt;/style&gt;&lt;/volume&gt;&lt;num-vols&gt;&lt;style face="normal" font="default" charset="238" size="100%"&gt;2&lt;/style&gt;&lt;/num-vols&gt;&lt;edition&gt;2&lt;/edition&gt;&lt;section&gt;&lt;style face="normal" font="default" charset="238" size="100%"&gt;446&lt;/style&gt;&lt;style face="normal" font="default" size="100%"&gt;–&lt;/style&gt;&lt;style face="normal" font="default" charset="238" size="100%"&gt;622&lt;/style&gt;&lt;/section&gt;&lt;dates&gt;&lt;year&gt;2008&lt;/year&gt;&lt;/dates&gt;&lt;pub-location&gt;New Jesrey&lt;/pub-location&gt;&lt;publisher&gt;John Wiley &amp;amp; Sons&lt;/publisher&gt;&lt;urls&gt;&lt;/urls&gt;&lt;/record&gt;&lt;/Cite&gt;&lt;/EndNote&gt;</w:instrText>
      </w:r>
      <w:r w:rsidR="00E81A9E" w:rsidRPr="00226191">
        <w:rPr>
          <w:b/>
        </w:rPr>
        <w:fldChar w:fldCharType="separate"/>
      </w:r>
      <w:r w:rsidR="00E81A9E" w:rsidRPr="00226191">
        <w:rPr>
          <w:noProof/>
        </w:rPr>
        <w:t>[</w:t>
      </w:r>
      <w:hyperlink w:anchor="_ENREF_1" w:tooltip="Baker, 2008 #232" w:history="1">
        <w:r w:rsidR="00CB1C5A" w:rsidRPr="00226191">
          <w:rPr>
            <w:noProof/>
          </w:rPr>
          <w:t>2</w:t>
        </w:r>
      </w:hyperlink>
      <w:r w:rsidR="00E81A9E" w:rsidRPr="00226191">
        <w:rPr>
          <w:noProof/>
        </w:rPr>
        <w:t>]</w:t>
      </w:r>
      <w:r w:rsidR="00E81A9E" w:rsidRPr="00226191">
        <w:rPr>
          <w:b/>
        </w:rPr>
        <w:fldChar w:fldCharType="end"/>
      </w:r>
      <w:bookmarkEnd w:id="45"/>
    </w:p>
    <w:p w14:paraId="51084394" w14:textId="77777777" w:rsidR="00E81A9E" w:rsidRPr="00226191" w:rsidRDefault="00E81A9E" w:rsidP="001B2B16">
      <w:pPr>
        <w:pStyle w:val="Heading11"/>
        <w:numPr>
          <w:ilvl w:val="0"/>
          <w:numId w:val="0"/>
        </w:numPr>
        <w:divId w:val="438111399"/>
      </w:pPr>
    </w:p>
    <w:p w14:paraId="45156FB0" w14:textId="77777777" w:rsidR="007619D1" w:rsidRPr="00226191" w:rsidRDefault="007619D1" w:rsidP="001B2B16">
      <w:pPr>
        <w:pStyle w:val="Heading11"/>
        <w:numPr>
          <w:ilvl w:val="0"/>
          <w:numId w:val="0"/>
        </w:numPr>
        <w:divId w:val="438111399"/>
      </w:pPr>
    </w:p>
    <w:p w14:paraId="626A947E" w14:textId="77777777" w:rsidR="007619D1" w:rsidRPr="00226191" w:rsidRDefault="005159D2" w:rsidP="007619D1">
      <w:pPr>
        <w:pStyle w:val="Heading11"/>
        <w:numPr>
          <w:ilvl w:val="0"/>
          <w:numId w:val="0"/>
        </w:numPr>
        <w:jc w:val="center"/>
        <w:divId w:val="438111399"/>
      </w:pPr>
      <w:r w:rsidRPr="00226191">
        <w:rPr>
          <w:noProof/>
          <w:lang w:val="en-GB" w:eastAsia="ja-JP"/>
        </w:rPr>
        <mc:AlternateContent>
          <mc:Choice Requires="wpg">
            <w:drawing>
              <wp:inline distT="0" distB="0" distL="0" distR="0" wp14:anchorId="0AC41C65" wp14:editId="20821606">
                <wp:extent cx="1988406" cy="1828642"/>
                <wp:effectExtent l="0" t="0" r="0" b="635"/>
                <wp:docPr id="6" name="Group 5"/>
                <wp:cNvGraphicFramePr/>
                <a:graphic xmlns:a="http://schemas.openxmlformats.org/drawingml/2006/main">
                  <a:graphicData uri="http://schemas.microsoft.com/office/word/2010/wordprocessingGroup">
                    <wpg:wgp>
                      <wpg:cNvGrpSpPr/>
                      <wpg:grpSpPr>
                        <a:xfrm>
                          <a:off x="0" y="0"/>
                          <a:ext cx="1988406" cy="1828642"/>
                          <a:chOff x="0" y="0"/>
                          <a:chExt cx="1988406" cy="1828642"/>
                        </a:xfrm>
                      </wpg:grpSpPr>
                      <pic:pic xmlns:pic="http://schemas.openxmlformats.org/drawingml/2006/picture">
                        <pic:nvPicPr>
                          <pic:cNvPr id="2" name="Picture 2" descr="http://images.flatworldknowledge.com/averillfwk/averillfwk-fig12_031.jpg"/>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1988406" cy="1800000"/>
                          </a:xfrm>
                          <a:prstGeom prst="rect">
                            <a:avLst/>
                          </a:prstGeom>
                          <a:noFill/>
                          <a:extLst>
                            <a:ext uri="{909E8E84-426E-40DD-AFC4-6F175D3DCCD1}">
                              <a14:hiddenFill xmlns:a14="http://schemas.microsoft.com/office/drawing/2010/main">
                                <a:solidFill>
                                  <a:srgbClr val="FFFFFF"/>
                                </a:solidFill>
                              </a14:hiddenFill>
                            </a:ext>
                          </a:extLst>
                        </pic:spPr>
                      </pic:pic>
                      <wps:wsp>
                        <wps:cNvPr id="3" name="TextBox 4"/>
                        <wps:cNvSpPr txBox="1"/>
                        <wps:spPr>
                          <a:xfrm>
                            <a:off x="382093" y="580743"/>
                            <a:ext cx="1224525" cy="211260"/>
                          </a:xfrm>
                          <a:prstGeom prst="rect">
                            <a:avLst/>
                          </a:prstGeom>
                          <a:solidFill>
                            <a:schemeClr val="bg1"/>
                          </a:solidFill>
                        </wps:spPr>
                        <wps:txbx>
                          <w:txbxContent>
                            <w:p w14:paraId="08F3F714" w14:textId="77777777" w:rsidR="00423C34" w:rsidRDefault="00423C34" w:rsidP="005159D2">
                              <w:pPr>
                                <w:pStyle w:val="NormalWeb"/>
                                <w:spacing w:before="0" w:beforeAutospacing="0" w:after="0" w:afterAutospacing="0"/>
                                <w:jc w:val="center"/>
                              </w:pPr>
                              <w:r>
                                <w:rPr>
                                  <w:color w:val="000000" w:themeColor="text1"/>
                                  <w:kern w:val="24"/>
                                </w:rPr>
                                <w:t>monomeri</w:t>
                              </w:r>
                            </w:p>
                          </w:txbxContent>
                        </wps:txbx>
                        <wps:bodyPr wrap="square" lIns="36000" tIns="18000" rIns="36000" bIns="18000" rtlCol="0">
                          <a:spAutoFit/>
                        </wps:bodyPr>
                      </wps:wsp>
                      <wps:wsp>
                        <wps:cNvPr id="4" name="TextBox 8"/>
                        <wps:cNvSpPr txBox="1"/>
                        <wps:spPr>
                          <a:xfrm>
                            <a:off x="348769" y="1617382"/>
                            <a:ext cx="1223890" cy="211260"/>
                          </a:xfrm>
                          <a:prstGeom prst="rect">
                            <a:avLst/>
                          </a:prstGeom>
                          <a:solidFill>
                            <a:schemeClr val="bg1"/>
                          </a:solidFill>
                        </wps:spPr>
                        <wps:txbx>
                          <w:txbxContent>
                            <w:p w14:paraId="329B3EE9" w14:textId="77777777" w:rsidR="00423C34" w:rsidRDefault="00423C34" w:rsidP="005159D2">
                              <w:pPr>
                                <w:pStyle w:val="NormalWeb"/>
                                <w:spacing w:before="0" w:beforeAutospacing="0" w:after="0" w:afterAutospacing="0"/>
                                <w:jc w:val="center"/>
                              </w:pPr>
                              <w:r>
                                <w:rPr>
                                  <w:color w:val="000000" w:themeColor="text1"/>
                                  <w:kern w:val="24"/>
                                </w:rPr>
                                <w:t>polimer</w:t>
                              </w:r>
                            </w:p>
                          </w:txbxContent>
                        </wps:txbx>
                        <wps:bodyPr wrap="square" lIns="36000" tIns="18000" rIns="36000" bIns="18000" rtlCol="0">
                          <a:spAutoFit/>
                        </wps:bodyPr>
                      </wps:wsp>
                      <wps:wsp>
                        <wps:cNvPr id="5" name="TextBox 9"/>
                        <wps:cNvSpPr txBox="1"/>
                        <wps:spPr>
                          <a:xfrm>
                            <a:off x="1028250" y="957981"/>
                            <a:ext cx="899795" cy="211260"/>
                          </a:xfrm>
                          <a:prstGeom prst="rect">
                            <a:avLst/>
                          </a:prstGeom>
                          <a:solidFill>
                            <a:schemeClr val="bg1"/>
                          </a:solidFill>
                        </wps:spPr>
                        <wps:txbx>
                          <w:txbxContent>
                            <w:p w14:paraId="2D4F67D1" w14:textId="77777777" w:rsidR="00423C34" w:rsidRDefault="00423C34" w:rsidP="005159D2">
                              <w:pPr>
                                <w:pStyle w:val="NormalWeb"/>
                                <w:spacing w:before="0" w:beforeAutospacing="0" w:after="0" w:afterAutospacing="0"/>
                              </w:pPr>
                              <w:r>
                                <w:rPr>
                                  <w:color w:val="000000" w:themeColor="text1"/>
                                  <w:kern w:val="24"/>
                                </w:rPr>
                                <w:t>polimerizacija</w:t>
                              </w:r>
                            </w:p>
                          </w:txbxContent>
                        </wps:txbx>
                        <wps:bodyPr wrap="square" lIns="0" tIns="18000" rIns="0" bIns="18000" rtlCol="0">
                          <a:spAutoFit/>
                        </wps:bodyPr>
                      </wps:wsp>
                    </wpg:wgp>
                  </a:graphicData>
                </a:graphic>
              </wp:inline>
            </w:drawing>
          </mc:Choice>
          <mc:Fallback>
            <w:pict>
              <v:group id="Group 5" o:spid="_x0000_s1026" style="width:156.55pt;height:2in;mso-position-horizontal-relative:char;mso-position-vertical-relative:line" coordsize="19884,182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images.flatworldknowledge.com/averillfwk/averillfwk-fig12_031.jpg" style="position:absolute;width:19884;height:18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7X1rCAAAA2gAAAA8AAABkcnMvZG93bnJldi54bWxEj0FrwkAUhO8F/8PyBC9FNwlUNLqGIhQC&#10;vbS23h/ZZxLMvo27axL/fbdQ6HGYmW+YfTGZTgzkfGtZQbpKQBBXVrdcK/j+eltuQPiArLGzTAoe&#10;5KE4zJ72mGs78icNp1CLCGGfo4ImhD6X0lcNGfQr2xNH72KdwRClq6V2OEa46WSWJGtpsOW40GBP&#10;x4aq6+luFHy8bDnlVl+fz8exHN4v6/vgbkot5tPrDkSgKfyH/9qlVpDB75V4A+Th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Re19awgAAANoAAAAPAAAAAAAAAAAAAAAAAJ8C&#10;AABkcnMvZG93bnJldi54bWxQSwUGAAAAAAQABAD3AAAAjgMAAAAA&#10;">
                  <v:imagedata r:id="rId32" o:title="averillfwk-fig12_031" grayscale="t"/>
                </v:shape>
                <v:shapetype id="_x0000_t202" coordsize="21600,21600" o:spt="202" path="m,l,21600r21600,l21600,xe">
                  <v:stroke joinstyle="miter"/>
                  <v:path gradientshapeok="t" o:connecttype="rect"/>
                </v:shapetype>
                <v:shape id="TextBox 4" o:spid="_x0000_s1028" type="#_x0000_t202" style="position:absolute;left:3820;top:5807;width:12246;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QKasMA&#10;AADaAAAADwAAAGRycy9kb3ducmV2LnhtbESPQWvCQBSE7wX/w/KE3ppNLZQSs0ooEdSDrdHeH9ln&#10;Ept9G7OrSf99t1DwOMx8M0y6HE0rbtS7xrKC5ygGQVxa3XCl4HhYPb2BcB5ZY2uZFPyQg+Vi8pBi&#10;ou3Ae7oVvhKhhF2CCmrvu0RKV9Zk0EW2Iw7eyfYGfZB9JXWPQyg3rZzF8as02HBYqLGj95rK7+Jq&#10;FLx8VDs8D58n3mzzS1acV9scv5R6nI7ZHISn0d/D//RaBw7+roQb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QKasMAAADaAAAADwAAAAAAAAAAAAAAAACYAgAAZHJzL2Rv&#10;d25yZXYueG1sUEsFBgAAAAAEAAQA9QAAAIgDAAAAAA==&#10;" fillcolor="white [3212]" stroked="f">
                  <v:textbox style="mso-fit-shape-to-text:t" inset="1mm,.5mm,1mm,.5mm">
                    <w:txbxContent>
                      <w:p w14:paraId="08F3F714" w14:textId="77777777" w:rsidR="001327F9" w:rsidRDefault="001327F9" w:rsidP="005159D2">
                        <w:pPr>
                          <w:pStyle w:val="NormalWeb"/>
                          <w:spacing w:before="0" w:beforeAutospacing="0" w:after="0" w:afterAutospacing="0"/>
                          <w:jc w:val="center"/>
                        </w:pPr>
                        <w:r>
                          <w:rPr>
                            <w:color w:val="000000" w:themeColor="text1"/>
                            <w:kern w:val="24"/>
                          </w:rPr>
                          <w:t>monomeri</w:t>
                        </w:r>
                      </w:p>
                    </w:txbxContent>
                  </v:textbox>
                </v:shape>
                <v:shape id="TextBox 8" o:spid="_x0000_s1029" type="#_x0000_t202" style="position:absolute;left:3487;top:16173;width:12239;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2SHsMA&#10;AADaAAAADwAAAGRycy9kb3ducmV2LnhtbESPT2vCQBTE74LfYXlCb83GWkRSVxFRsB78E9v7I/tM&#10;YrNv0+zWxG/vCgWPw8z8hpnOO1OJKzWutKxgGMUgiDOrS84VfJ3WrxMQziNrrCyTghs5mM/6vSkm&#10;2rZ8pGvqcxEg7BJUUHhfJ1K6rCCDLrI1cfDOtjHog2xyqRtsA9xU8i2Ox9JgyWGhwJqWBWU/6Z9R&#10;MNrnO7y0hzN/ble/i/Sy3q7wW6mXQbf4AOGp88/wf3ujFbzD40q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2SHsMAAADaAAAADwAAAAAAAAAAAAAAAACYAgAAZHJzL2Rv&#10;d25yZXYueG1sUEsFBgAAAAAEAAQA9QAAAIgDAAAAAA==&#10;" fillcolor="white [3212]" stroked="f">
                  <v:textbox style="mso-fit-shape-to-text:t" inset="1mm,.5mm,1mm,.5mm">
                    <w:txbxContent>
                      <w:p w14:paraId="329B3EE9" w14:textId="77777777" w:rsidR="001327F9" w:rsidRDefault="001327F9" w:rsidP="005159D2">
                        <w:pPr>
                          <w:pStyle w:val="NormalWeb"/>
                          <w:spacing w:before="0" w:beforeAutospacing="0" w:after="0" w:afterAutospacing="0"/>
                          <w:jc w:val="center"/>
                        </w:pPr>
                        <w:r>
                          <w:rPr>
                            <w:color w:val="000000" w:themeColor="text1"/>
                            <w:kern w:val="24"/>
                          </w:rPr>
                          <w:t>polimer</w:t>
                        </w:r>
                      </w:p>
                    </w:txbxContent>
                  </v:textbox>
                </v:shape>
                <v:shape id="TextBox 9" o:spid="_x0000_s1030" type="#_x0000_t202" style="position:absolute;left:10282;top:9579;width:8998;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T7jMIA&#10;AADaAAAADwAAAGRycy9kb3ducmV2LnhtbESPQWvCQBSE7wX/w/IKvTWbChZJsxFRBCn00Ch6fWRf&#10;k2j2bcxuk/jvXUHwOMzMN0y6GE0jeupcbVnBRxSDIC6srrlUsN9t3ucgnEfW2FgmBVdysMgmLykm&#10;2g78S33uSxEg7BJUUHnfJlK6oiKDLrItcfD+bGfQB9mVUnc4BLhp5DSOP6XBmsNChS2tKirO+b9R&#10;0Mr+1MeHcTPbUvGz/kY82vlFqbfXcfkFwtPon+FHe6sVzOB+JdwA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VPuMwgAAANoAAAAPAAAAAAAAAAAAAAAAAJgCAABkcnMvZG93&#10;bnJldi54bWxQSwUGAAAAAAQABAD1AAAAhwMAAAAA&#10;" fillcolor="white [3212]" stroked="f">
                  <v:textbox style="mso-fit-shape-to-text:t" inset="0,.5mm,0,.5mm">
                    <w:txbxContent>
                      <w:p w14:paraId="2D4F67D1" w14:textId="77777777" w:rsidR="001327F9" w:rsidRDefault="001327F9" w:rsidP="005159D2">
                        <w:pPr>
                          <w:pStyle w:val="NormalWeb"/>
                          <w:spacing w:before="0" w:beforeAutospacing="0" w:after="0" w:afterAutospacing="0"/>
                        </w:pPr>
                        <w:r>
                          <w:rPr>
                            <w:color w:val="000000" w:themeColor="text1"/>
                            <w:kern w:val="24"/>
                          </w:rPr>
                          <w:t>polimerizacija</w:t>
                        </w:r>
                      </w:p>
                    </w:txbxContent>
                  </v:textbox>
                </v:shape>
                <w10:anchorlock/>
              </v:group>
            </w:pict>
          </mc:Fallback>
        </mc:AlternateContent>
      </w:r>
    </w:p>
    <w:p w14:paraId="2DCF92A5" w14:textId="77777777" w:rsidR="007619D1" w:rsidRPr="00226191" w:rsidRDefault="00887069" w:rsidP="00612692">
      <w:pPr>
        <w:pStyle w:val="Caption"/>
        <w:divId w:val="438111399"/>
        <w:rPr>
          <w:b/>
          <w:i/>
        </w:rPr>
      </w:pPr>
      <w:bookmarkStart w:id="48" w:name="_Toc419362131"/>
      <w:r w:rsidRPr="00226191">
        <w:t xml:space="preserve">Slika </w:t>
      </w:r>
      <w:bookmarkStart w:id="49" w:name="Shematski_prikaz"/>
      <w:r w:rsidR="008B2F6B" w:rsidRPr="00226191">
        <w:fldChar w:fldCharType="begin"/>
      </w:r>
      <w:r w:rsidR="008B2F6B" w:rsidRPr="00226191">
        <w:instrText xml:space="preserve"> STYLEREF 1 \s </w:instrText>
      </w:r>
      <w:r w:rsidR="008B2F6B" w:rsidRPr="00226191">
        <w:fldChar w:fldCharType="separate"/>
      </w:r>
      <w:r w:rsidR="009F53BE" w:rsidRPr="00226191">
        <w:rPr>
          <w:noProof/>
        </w:rPr>
        <w:t>2</w:t>
      </w:r>
      <w:r w:rsidR="008B2F6B" w:rsidRPr="00226191">
        <w:fldChar w:fldCharType="end"/>
      </w:r>
      <w:r w:rsidR="008B2F6B" w:rsidRPr="00226191">
        <w:t>.</w:t>
      </w:r>
      <w:fldSimple w:instr=" SEQ Slika \* ARABIC \s 1 ">
        <w:r w:rsidR="009F53BE" w:rsidRPr="00226191">
          <w:rPr>
            <w:noProof/>
          </w:rPr>
          <w:t>2</w:t>
        </w:r>
      </w:fldSimple>
      <w:bookmarkEnd w:id="49"/>
      <w:r w:rsidRPr="00226191">
        <w:t>:</w:t>
      </w:r>
      <w:r w:rsidRPr="00226191">
        <w:rPr>
          <w:i/>
        </w:rPr>
        <w:t xml:space="preserve"> </w:t>
      </w:r>
      <w:r w:rsidRPr="00226191">
        <w:t xml:space="preserve">Shematski prikaz </w:t>
      </w:r>
      <w:r w:rsidR="00CB1C5A" w:rsidRPr="00226191">
        <w:t>postopka polimerizacije [2</w:t>
      </w:r>
      <w:r w:rsidR="00A24630" w:rsidRPr="00226191">
        <w:t>, 3</w:t>
      </w:r>
      <w:r w:rsidR="00884D0E" w:rsidRPr="00226191">
        <w:t>]</w:t>
      </w:r>
      <w:bookmarkEnd w:id="48"/>
    </w:p>
    <w:p w14:paraId="0F399ADD" w14:textId="77777777" w:rsidR="00887069" w:rsidRPr="00226191" w:rsidRDefault="00887069" w:rsidP="001B2B16">
      <w:pPr>
        <w:pStyle w:val="Heading11"/>
        <w:numPr>
          <w:ilvl w:val="0"/>
          <w:numId w:val="0"/>
        </w:numPr>
        <w:divId w:val="438111399"/>
      </w:pPr>
    </w:p>
    <w:p w14:paraId="2FF6B860" w14:textId="77777777" w:rsidR="00747172" w:rsidRPr="00226191" w:rsidRDefault="00747172" w:rsidP="00747172">
      <w:pPr>
        <w:pStyle w:val="Heading11"/>
        <w:numPr>
          <w:ilvl w:val="0"/>
          <w:numId w:val="0"/>
        </w:numPr>
        <w:divId w:val="438111399"/>
      </w:pPr>
      <w:r w:rsidRPr="00226191">
        <w:t>Slike morajo biti berljive, jasne in pregledne. Slike morajo biti dobre kvalitete in v slovenskem jeziku. Če je na sliki diagram, morajo biti veličine in enote vseh osi jasno in dosledno označene. Na mikroskopskih posnetkih mora biti ustrezno označena dolžinska skala. Slike, ki so preslikane z optičnimi bralniki, naj bodo v čim boljši ločljivosti. Slike, ki jih ustvarjate sami s programi kot so CorelDraw, Photoshop, PowerPoint idr., naj bodo shranjene v formatu *.emf (ang</w:t>
      </w:r>
      <w:r w:rsidR="00B43B0E" w:rsidRPr="00226191">
        <w:t>l</w:t>
      </w:r>
      <w:r w:rsidRPr="00226191">
        <w:t xml:space="preserve">. </w:t>
      </w:r>
      <w:r w:rsidRPr="00226191">
        <w:rPr>
          <w:i/>
        </w:rPr>
        <w:t>Enhanced Metafile</w:t>
      </w:r>
      <w:r w:rsidRPr="00226191">
        <w:t>) ali *.eps (ang</w:t>
      </w:r>
      <w:r w:rsidR="00B43B0E" w:rsidRPr="00226191">
        <w:t>l</w:t>
      </w:r>
      <w:r w:rsidRPr="00226191">
        <w:t>.</w:t>
      </w:r>
      <w:r w:rsidRPr="00226191">
        <w:rPr>
          <w:i/>
        </w:rPr>
        <w:t xml:space="preserve"> Encapsulated PostScript</w:t>
      </w:r>
      <w:r w:rsidRPr="00226191">
        <w:t>). Na ta način bodo pri pretvarjanju dokumenta v *.pdf obliko ohranjene vse podrobnosti na sliki in tudi pri tiskanju bo zagotovljena najvišja možna kvaliteta.</w:t>
      </w:r>
    </w:p>
    <w:p w14:paraId="270BF52C" w14:textId="77777777" w:rsidR="00C7582C" w:rsidRPr="00226191" w:rsidRDefault="00C7582C" w:rsidP="001B2B16">
      <w:pPr>
        <w:pStyle w:val="Heading11"/>
        <w:numPr>
          <w:ilvl w:val="0"/>
          <w:numId w:val="0"/>
        </w:numPr>
        <w:divId w:val="438111399"/>
      </w:pPr>
    </w:p>
    <w:p w14:paraId="10C9589A" w14:textId="77777777" w:rsidR="00747172" w:rsidRPr="00226191" w:rsidRDefault="00747172" w:rsidP="00747172">
      <w:pPr>
        <w:pStyle w:val="Heading11"/>
        <w:numPr>
          <w:ilvl w:val="0"/>
          <w:numId w:val="0"/>
        </w:numPr>
        <w:divId w:val="438111399"/>
      </w:pPr>
      <w:r w:rsidRPr="00226191">
        <w:t xml:space="preserve">Vsaka slika (npr. </w:t>
      </w:r>
      <w:r w:rsidR="00C51B22" w:rsidRPr="00226191">
        <w:t>tudi s</w:t>
      </w:r>
      <w:r w:rsidRPr="00226191">
        <w:t>liki </w:t>
      </w:r>
      <w:r w:rsidRPr="00226191">
        <w:fldChar w:fldCharType="begin"/>
      </w:r>
      <w:r w:rsidRPr="00226191">
        <w:instrText xml:space="preserve"> REF  Shematski_prikaz \h  \* MERGEFORMAT </w:instrText>
      </w:r>
      <w:r w:rsidRPr="00226191">
        <w:fldChar w:fldCharType="separate"/>
      </w:r>
      <w:r w:rsidR="009F53BE" w:rsidRPr="00226191">
        <w:rPr>
          <w:noProof/>
        </w:rPr>
        <w:t>2.2</w:t>
      </w:r>
      <w:r w:rsidRPr="00226191">
        <w:fldChar w:fldCharType="end"/>
      </w:r>
      <w:r w:rsidRPr="00226191">
        <w:t xml:space="preserve"> in </w:t>
      </w:r>
      <w:r w:rsidRPr="00226191">
        <w:fldChar w:fldCharType="begin"/>
      </w:r>
      <w:r w:rsidRPr="00226191">
        <w:instrText xml:space="preserve"> REF  Več_povezanih_diagramov \h  \* MERGEFORMAT </w:instrText>
      </w:r>
      <w:r w:rsidRPr="00226191">
        <w:fldChar w:fldCharType="separate"/>
      </w:r>
      <w:r w:rsidR="009F53BE" w:rsidRPr="00226191">
        <w:rPr>
          <w:noProof/>
        </w:rPr>
        <w:t>2.3</w:t>
      </w:r>
      <w:r w:rsidRPr="00226191">
        <w:fldChar w:fldCharType="end"/>
      </w:r>
      <w:r w:rsidRPr="00226191">
        <w:t>) naj bo smiselno umeščena v besedilo. Običajno sliko umestimo pod odstavek, v katerem jo prvič omenimo. Če sliko zaradi bolj tekočega oblikovanja besedila umestimo drugače, naj bo vsekakor umeščena v bližini prve omembe v besedilu. Če sta sliki umeščeni ena pod drugo, naj bosta med naslovom prve slike in drugo sliko 2 prazni vrstici.</w:t>
      </w:r>
    </w:p>
    <w:p w14:paraId="1758C797" w14:textId="77777777" w:rsidR="00747172" w:rsidRPr="00226191" w:rsidRDefault="00747172" w:rsidP="001B2B16">
      <w:pPr>
        <w:pStyle w:val="Heading11"/>
        <w:numPr>
          <w:ilvl w:val="0"/>
          <w:numId w:val="0"/>
        </w:numPr>
        <w:divId w:val="438111399"/>
      </w:pPr>
    </w:p>
    <w:p w14:paraId="43EDB5CF" w14:textId="77777777" w:rsidR="00747172" w:rsidRPr="00226191" w:rsidRDefault="00747172" w:rsidP="001B2B16">
      <w:pPr>
        <w:pStyle w:val="Heading11"/>
        <w:numPr>
          <w:ilvl w:val="0"/>
          <w:numId w:val="0"/>
        </w:numPr>
        <w:divId w:val="438111399"/>
      </w:pPr>
    </w:p>
    <w:p w14:paraId="1164AAC2" w14:textId="77777777" w:rsidR="00E46A6F" w:rsidRPr="00226191" w:rsidRDefault="00E46A6F" w:rsidP="00E46A6F">
      <w:pPr>
        <w:pStyle w:val="Figure-centerposition"/>
        <w:divId w:val="438111399"/>
        <w:rPr>
          <w:lang w:val="sl-SI"/>
        </w:rPr>
      </w:pPr>
      <w:r w:rsidRPr="00226191">
        <w:rPr>
          <w:noProof/>
          <w:lang w:eastAsia="ja-JP"/>
        </w:rPr>
        <w:drawing>
          <wp:inline distT="0" distB="0" distL="0" distR="0" wp14:anchorId="3993BB06" wp14:editId="737A9CA9">
            <wp:extent cx="2772000" cy="2880000"/>
            <wp:effectExtent l="0" t="0" r="0" b="15875"/>
            <wp:docPr id="418" name="Chart 4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226191">
        <w:rPr>
          <w:noProof/>
          <w:lang w:eastAsia="ja-JP"/>
        </w:rPr>
        <w:drawing>
          <wp:inline distT="0" distB="0" distL="0" distR="0" wp14:anchorId="41D8E42C" wp14:editId="38B651AA">
            <wp:extent cx="2772000" cy="2880000"/>
            <wp:effectExtent l="0" t="0" r="0" b="15875"/>
            <wp:docPr id="417" name="Chart 4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DF77ECF" w14:textId="77777777" w:rsidR="00E46A6F" w:rsidRPr="00226191" w:rsidRDefault="009E327E" w:rsidP="00E27E4F">
      <w:pPr>
        <w:pStyle w:val="Caption"/>
        <w:divId w:val="438111399"/>
        <w:rPr>
          <w:b/>
        </w:rPr>
      </w:pPr>
      <w:bookmarkStart w:id="50" w:name="_Toc419362132"/>
      <w:r w:rsidRPr="00226191">
        <w:t xml:space="preserve">Slika </w:t>
      </w:r>
      <w:bookmarkStart w:id="51" w:name="Več_povezanih_diagramov"/>
      <w:r w:rsidR="008B2F6B" w:rsidRPr="00226191">
        <w:fldChar w:fldCharType="begin"/>
      </w:r>
      <w:r w:rsidR="008B2F6B" w:rsidRPr="00226191">
        <w:instrText xml:space="preserve"> STYLEREF 1 \s </w:instrText>
      </w:r>
      <w:r w:rsidR="008B2F6B" w:rsidRPr="00226191">
        <w:fldChar w:fldCharType="separate"/>
      </w:r>
      <w:r w:rsidR="009F53BE" w:rsidRPr="00226191">
        <w:rPr>
          <w:noProof/>
        </w:rPr>
        <w:t>2</w:t>
      </w:r>
      <w:r w:rsidR="008B2F6B" w:rsidRPr="00226191">
        <w:fldChar w:fldCharType="end"/>
      </w:r>
      <w:r w:rsidR="008B2F6B" w:rsidRPr="00226191">
        <w:t>.</w:t>
      </w:r>
      <w:fldSimple w:instr=" SEQ Slika \* ARABIC \s 1 ">
        <w:r w:rsidR="009F53BE" w:rsidRPr="00226191">
          <w:rPr>
            <w:noProof/>
          </w:rPr>
          <w:t>3</w:t>
        </w:r>
      </w:fldSimple>
      <w:bookmarkEnd w:id="51"/>
      <w:r w:rsidRPr="00226191">
        <w:t xml:space="preserve">: </w:t>
      </w:r>
      <w:r w:rsidR="003F6720" w:rsidRPr="00226191">
        <w:t>(a)</w:t>
      </w:r>
      <w:r w:rsidR="007E48C1" w:rsidRPr="00226191">
        <w:t xml:space="preserve"> O</w:t>
      </w:r>
      <w:r w:rsidR="003F6720" w:rsidRPr="00226191">
        <w:t>dvisnost deleža zgrešenih strelov na tekmovanju v odvisn</w:t>
      </w:r>
      <w:r w:rsidR="007E48C1" w:rsidRPr="00226191">
        <w:t>osti od časa treninga pred njim.</w:t>
      </w:r>
      <w:r w:rsidR="003F6720" w:rsidRPr="00226191">
        <w:t xml:space="preserve"> </w:t>
      </w:r>
      <w:r w:rsidR="007E48C1" w:rsidRPr="00226191">
        <w:t>(b) Deformacija</w:t>
      </w:r>
      <w:r w:rsidR="003F6720" w:rsidRPr="00226191">
        <w:t xml:space="preserve"> v odvisnosti od časa obremenjevanja za dva različna vzorca</w:t>
      </w:r>
      <w:bookmarkEnd w:id="50"/>
    </w:p>
    <w:p w14:paraId="7AC8BD16" w14:textId="77777777" w:rsidR="00884D0E" w:rsidRPr="00226191" w:rsidRDefault="00884D0E" w:rsidP="00B1417B">
      <w:pPr>
        <w:pStyle w:val="Heading11"/>
        <w:numPr>
          <w:ilvl w:val="0"/>
          <w:numId w:val="0"/>
        </w:numPr>
        <w:divId w:val="438111399"/>
      </w:pPr>
    </w:p>
    <w:p w14:paraId="020AF8CC" w14:textId="77777777" w:rsidR="009E327E" w:rsidRPr="00226191" w:rsidRDefault="009E327E" w:rsidP="001B2B16">
      <w:pPr>
        <w:pStyle w:val="Heading11"/>
        <w:numPr>
          <w:ilvl w:val="0"/>
          <w:numId w:val="0"/>
        </w:numPr>
        <w:divId w:val="438111399"/>
      </w:pPr>
    </w:p>
    <w:p w14:paraId="79F74AB3" w14:textId="77777777" w:rsidR="003F6720" w:rsidRPr="00226191" w:rsidRDefault="00796C38" w:rsidP="00796C38">
      <w:pPr>
        <w:pStyle w:val="Heading11"/>
        <w:numPr>
          <w:ilvl w:val="0"/>
          <w:numId w:val="0"/>
        </w:numPr>
        <w:jc w:val="center"/>
        <w:divId w:val="438111399"/>
      </w:pPr>
      <w:r w:rsidRPr="00226191">
        <w:rPr>
          <w:noProof/>
          <w:lang w:val="en-GB" w:eastAsia="ja-JP"/>
        </w:rPr>
        <w:drawing>
          <wp:inline distT="0" distB="0" distL="0" distR="0" wp14:anchorId="4567ACE4" wp14:editId="35608144">
            <wp:extent cx="4554220" cy="2974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54220" cy="2974975"/>
                    </a:xfrm>
                    <a:prstGeom prst="rect">
                      <a:avLst/>
                    </a:prstGeom>
                    <a:noFill/>
                  </pic:spPr>
                </pic:pic>
              </a:graphicData>
            </a:graphic>
          </wp:inline>
        </w:drawing>
      </w:r>
    </w:p>
    <w:p w14:paraId="1EF9B5C2" w14:textId="77777777" w:rsidR="00796C38" w:rsidRPr="00226191" w:rsidRDefault="008B2F6B" w:rsidP="00E27E4F">
      <w:pPr>
        <w:pStyle w:val="Caption"/>
        <w:divId w:val="438111399"/>
      </w:pPr>
      <w:bookmarkStart w:id="52" w:name="_Toc419362133"/>
      <w:r w:rsidRPr="00226191">
        <w:t xml:space="preserve">Slika </w:t>
      </w:r>
      <w:bookmarkStart w:id="53" w:name="Časovno_sosledje"/>
      <w:r w:rsidRPr="00226191">
        <w:fldChar w:fldCharType="begin"/>
      </w:r>
      <w:r w:rsidRPr="00226191">
        <w:instrText xml:space="preserve"> STYLEREF 1 \s </w:instrText>
      </w:r>
      <w:r w:rsidRPr="00226191">
        <w:fldChar w:fldCharType="separate"/>
      </w:r>
      <w:r w:rsidR="009F53BE" w:rsidRPr="00226191">
        <w:rPr>
          <w:noProof/>
        </w:rPr>
        <w:t>2</w:t>
      </w:r>
      <w:r w:rsidRPr="00226191">
        <w:fldChar w:fldCharType="end"/>
      </w:r>
      <w:r w:rsidRPr="00226191">
        <w:t>.</w:t>
      </w:r>
      <w:fldSimple w:instr=" SEQ Slika \* ARABIC \s 1 ">
        <w:r w:rsidR="009F53BE" w:rsidRPr="00226191">
          <w:rPr>
            <w:noProof/>
          </w:rPr>
          <w:t>4</w:t>
        </w:r>
      </w:fldSimple>
      <w:bookmarkEnd w:id="53"/>
      <w:r w:rsidR="00796C38" w:rsidRPr="00226191">
        <w:t xml:space="preserve">: </w:t>
      </w:r>
      <w:r w:rsidRPr="00226191">
        <w:t>Časovno sosledje padca projektila v vodo z višine (a) 2,1 m; in (b) 4,1 m [</w:t>
      </w:r>
      <w:r w:rsidR="00CB1C5A" w:rsidRPr="00226191">
        <w:t>4</w:t>
      </w:r>
      <w:r w:rsidRPr="00226191">
        <w:t>]</w:t>
      </w:r>
      <w:bookmarkEnd w:id="52"/>
    </w:p>
    <w:p w14:paraId="6CBEA047" w14:textId="77777777" w:rsidR="00CB1C5A" w:rsidRPr="00226191" w:rsidRDefault="00CB1C5A" w:rsidP="00796C38">
      <w:pPr>
        <w:divId w:val="438111399"/>
      </w:pPr>
    </w:p>
    <w:p w14:paraId="6817A499" w14:textId="77777777" w:rsidR="00796C38" w:rsidRPr="00226191" w:rsidRDefault="00796C38" w:rsidP="00796C38">
      <w:pPr>
        <w:divId w:val="438111399"/>
      </w:pPr>
      <w:r w:rsidRPr="00226191">
        <w:t xml:space="preserve">Kot je prikazano na </w:t>
      </w:r>
      <w:r w:rsidR="00C51B22" w:rsidRPr="00226191">
        <w:t>s</w:t>
      </w:r>
      <w:r w:rsidR="008B2F6B" w:rsidRPr="00226191">
        <w:t>likah</w:t>
      </w:r>
      <w:r w:rsidRPr="00226191">
        <w:t> </w:t>
      </w:r>
      <w:r w:rsidRPr="00226191">
        <w:fldChar w:fldCharType="begin"/>
      </w:r>
      <w:r w:rsidRPr="00226191">
        <w:instrText xml:space="preserve"> REF  Več_povezanih_diagramov \h  \* MERGEFORMAT </w:instrText>
      </w:r>
      <w:r w:rsidRPr="00226191">
        <w:fldChar w:fldCharType="separate"/>
      </w:r>
      <w:r w:rsidR="009F53BE" w:rsidRPr="00226191">
        <w:rPr>
          <w:noProof/>
        </w:rPr>
        <w:t>2.3</w:t>
      </w:r>
      <w:r w:rsidRPr="00226191">
        <w:fldChar w:fldCharType="end"/>
      </w:r>
      <w:r w:rsidR="008B2F6B" w:rsidRPr="00226191">
        <w:t xml:space="preserve"> in </w:t>
      </w:r>
      <w:r w:rsidR="008B2F6B" w:rsidRPr="00226191">
        <w:fldChar w:fldCharType="begin"/>
      </w:r>
      <w:r w:rsidR="008B2F6B" w:rsidRPr="00226191">
        <w:instrText xml:space="preserve"> REF  Časovno_sosledje \h  \* MERGEFORMAT </w:instrText>
      </w:r>
      <w:r w:rsidR="008B2F6B" w:rsidRPr="00226191">
        <w:fldChar w:fldCharType="separate"/>
      </w:r>
      <w:r w:rsidR="009F53BE" w:rsidRPr="00226191">
        <w:rPr>
          <w:noProof/>
        </w:rPr>
        <w:t>2.4</w:t>
      </w:r>
      <w:r w:rsidR="008B2F6B" w:rsidRPr="00226191">
        <w:fldChar w:fldCharType="end"/>
      </w:r>
      <w:r w:rsidRPr="00226191">
        <w:t>, lahko več povezanih diagramov združite v eno sliko, pri čemer jih jasno ločite na podsklope, t.j. (a) in (b), pri tem pa pazite na preglednost.</w:t>
      </w:r>
    </w:p>
    <w:p w14:paraId="6E12757E" w14:textId="77777777" w:rsidR="00796C38" w:rsidRPr="00226191" w:rsidRDefault="00796C38" w:rsidP="00796C38">
      <w:pPr>
        <w:pStyle w:val="Heading11"/>
        <w:numPr>
          <w:ilvl w:val="0"/>
          <w:numId w:val="0"/>
        </w:numPr>
        <w:divId w:val="438111399"/>
      </w:pPr>
      <w:r w:rsidRPr="00226191">
        <w:t xml:space="preserve">Če je slika povzeta po določenem viru, je to potrebno citirati, kot je tudi prikazano na </w:t>
      </w:r>
      <w:r w:rsidR="00C51B22" w:rsidRPr="00226191">
        <w:t>s</w:t>
      </w:r>
      <w:r w:rsidRPr="00226191">
        <w:t>liki </w:t>
      </w:r>
      <w:r w:rsidRPr="00226191">
        <w:fldChar w:fldCharType="begin"/>
      </w:r>
      <w:r w:rsidRPr="00226191">
        <w:instrText xml:space="preserve"> REF  Primer_slike \h  \* MERGEFORMAT </w:instrText>
      </w:r>
      <w:r w:rsidRPr="00226191">
        <w:fldChar w:fldCharType="separate"/>
      </w:r>
      <w:r w:rsidR="009F53BE" w:rsidRPr="00226191">
        <w:rPr>
          <w:noProof/>
        </w:rPr>
        <w:t>2.1</w:t>
      </w:r>
      <w:r w:rsidRPr="00226191">
        <w:fldChar w:fldCharType="end"/>
      </w:r>
      <w:r w:rsidRPr="00226191">
        <w:t>. Tudi vse slike drugih avtorjev morajo biti citirane.</w:t>
      </w:r>
    </w:p>
    <w:p w14:paraId="553262E6" w14:textId="77777777" w:rsidR="00796C38" w:rsidRPr="00226191" w:rsidRDefault="00796C38" w:rsidP="001B2B16">
      <w:pPr>
        <w:pStyle w:val="Heading11"/>
        <w:numPr>
          <w:ilvl w:val="0"/>
          <w:numId w:val="0"/>
        </w:numPr>
        <w:divId w:val="438111399"/>
      </w:pPr>
    </w:p>
    <w:p w14:paraId="090902C6" w14:textId="77777777" w:rsidR="00CB1C5A" w:rsidRPr="00226191" w:rsidRDefault="00CB1C5A" w:rsidP="001B2B16">
      <w:pPr>
        <w:pStyle w:val="Heading11"/>
        <w:numPr>
          <w:ilvl w:val="0"/>
          <w:numId w:val="0"/>
        </w:numPr>
        <w:divId w:val="438111399"/>
      </w:pPr>
    </w:p>
    <w:p w14:paraId="39BC2B04" w14:textId="77777777" w:rsidR="00900615" w:rsidRPr="00226191" w:rsidRDefault="00900615" w:rsidP="00E344BE">
      <w:pPr>
        <w:pStyle w:val="Heading2"/>
        <w:divId w:val="438111399"/>
      </w:pPr>
      <w:bookmarkStart w:id="54" w:name="_Ref412102955"/>
      <w:bookmarkStart w:id="55" w:name="_Ref412102960"/>
      <w:bookmarkStart w:id="56" w:name="_Toc118895312"/>
      <w:r w:rsidRPr="00226191">
        <w:t>Enačbe</w:t>
      </w:r>
      <w:bookmarkEnd w:id="54"/>
      <w:bookmarkEnd w:id="55"/>
      <w:bookmarkEnd w:id="56"/>
    </w:p>
    <w:p w14:paraId="02CAFE11" w14:textId="77777777" w:rsidR="00900615" w:rsidRPr="00226191" w:rsidRDefault="00872103" w:rsidP="00900615">
      <w:pPr>
        <w:divId w:val="438111399"/>
      </w:pPr>
      <w:r w:rsidRPr="00226191">
        <w:t xml:space="preserve">Enačbe naj bodo poravnane </w:t>
      </w:r>
      <w:r w:rsidR="00140AF6" w:rsidRPr="00226191">
        <w:t>0,5</w:t>
      </w:r>
      <w:r w:rsidR="002555E4" w:rsidRPr="00226191">
        <w:t> cm od levega roba besedila</w:t>
      </w:r>
      <w:r w:rsidRPr="00226191">
        <w:t xml:space="preserve">. </w:t>
      </w:r>
      <w:r w:rsidR="00900615" w:rsidRPr="00226191">
        <w:t>Številke</w:t>
      </w:r>
      <w:r w:rsidR="00900615" w:rsidRPr="00226191">
        <w:rPr>
          <w:spacing w:val="25"/>
        </w:rPr>
        <w:t xml:space="preserve"> </w:t>
      </w:r>
      <w:r w:rsidR="00900615" w:rsidRPr="00226191">
        <w:t>enačb</w:t>
      </w:r>
      <w:r w:rsidR="00900615" w:rsidRPr="00226191">
        <w:rPr>
          <w:spacing w:val="25"/>
        </w:rPr>
        <w:t xml:space="preserve"> </w:t>
      </w:r>
      <w:r w:rsidR="00900615" w:rsidRPr="00226191">
        <w:t>se pišejo v okrogl</w:t>
      </w:r>
      <w:r w:rsidR="00900615" w:rsidRPr="00226191">
        <w:rPr>
          <w:spacing w:val="2"/>
        </w:rPr>
        <w:t>e</w:t>
      </w:r>
      <w:r w:rsidR="00900615" w:rsidRPr="00226191">
        <w:t>m oklepaju na koncu zadnje v</w:t>
      </w:r>
      <w:r w:rsidR="00900615" w:rsidRPr="00226191">
        <w:rPr>
          <w:spacing w:val="1"/>
        </w:rPr>
        <w:t>r</w:t>
      </w:r>
      <w:r w:rsidR="00900615" w:rsidRPr="00226191">
        <w:t>stice, v kateri se en</w:t>
      </w:r>
      <w:r w:rsidR="00900615" w:rsidRPr="00226191">
        <w:rPr>
          <w:spacing w:val="1"/>
        </w:rPr>
        <w:t>a</w:t>
      </w:r>
      <w:r w:rsidR="00900615" w:rsidRPr="00226191">
        <w:t>čba nahaja</w:t>
      </w:r>
      <w:r w:rsidR="002555E4" w:rsidRPr="00226191">
        <w:t xml:space="preserve"> (priporočamo uporabo 2</w:t>
      </w:r>
      <w:r w:rsidRPr="00226191">
        <w:t>-stolpčne tabele za ustrezno umestitev enačbe in zaporedne številke enačbe)</w:t>
      </w:r>
      <w:r w:rsidR="00900615" w:rsidRPr="00226191">
        <w:t xml:space="preserve">. </w:t>
      </w:r>
      <w:r w:rsidR="005C42B5" w:rsidRPr="00226191">
        <w:t xml:space="preserve">Številčenje se začne s številko 1. </w:t>
      </w:r>
      <w:r w:rsidR="000323E8" w:rsidRPr="00226191">
        <w:t>ravni</w:t>
      </w:r>
      <w:r w:rsidR="005C42B5" w:rsidRPr="00226191">
        <w:t xml:space="preserve"> poglavja, v katerem se enačba nahaja, sledi zaporedna številka enačbe v tem poglavju. </w:t>
      </w:r>
      <w:r w:rsidR="00900615" w:rsidRPr="00226191">
        <w:t>Pojasnilo enačbe mora biti v tekstu.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4"/>
        <w:gridCol w:w="853"/>
      </w:tblGrid>
      <w:tr w:rsidR="00F242F5" w:rsidRPr="00226191" w14:paraId="46D1A731" w14:textId="77777777" w:rsidTr="00F242F5">
        <w:trPr>
          <w:divId w:val="438111399"/>
          <w:trHeight w:val="850"/>
          <w:jc w:val="center"/>
        </w:trPr>
        <w:tc>
          <w:tcPr>
            <w:tcW w:w="7934" w:type="dxa"/>
            <w:vAlign w:val="center"/>
          </w:tcPr>
          <w:p w14:paraId="047328A0" w14:textId="77777777" w:rsidR="00F242F5" w:rsidRPr="00226191" w:rsidRDefault="00F242F5" w:rsidP="00A300E7">
            <w:pPr>
              <w:pStyle w:val="Caption"/>
              <w:ind w:left="284" w:hanging="284"/>
            </w:pPr>
            <m:oMathPara>
              <m:oMathParaPr>
                <m:jc m:val="left"/>
              </m:oMathPara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m:oMathPara>
          </w:p>
        </w:tc>
        <w:tc>
          <w:tcPr>
            <w:tcW w:w="853" w:type="dxa"/>
            <w:vAlign w:val="center"/>
          </w:tcPr>
          <w:p w14:paraId="50EA47CF" w14:textId="77777777" w:rsidR="00F242F5" w:rsidRPr="00226191" w:rsidRDefault="00F242F5" w:rsidP="00A300E7">
            <w:pPr>
              <w:pStyle w:val="Caption"/>
            </w:pPr>
            <w:r w:rsidRPr="00226191">
              <w:t>(</w:t>
            </w:r>
            <w:fldSimple w:instr=" STYLEREF 1 \s ">
              <w:r w:rsidRPr="00226191">
                <w:rPr>
                  <w:noProof/>
                </w:rPr>
                <w:t>2</w:t>
              </w:r>
            </w:fldSimple>
            <w:r w:rsidRPr="00226191">
              <w:t>.</w:t>
            </w:r>
            <w:fldSimple w:instr=" SEQ Enačba \* ARABIC \s 1 ">
              <w:r w:rsidRPr="00226191">
                <w:rPr>
                  <w:noProof/>
                </w:rPr>
                <w:t>1</w:t>
              </w:r>
            </w:fldSimple>
            <w:r w:rsidRPr="00226191">
              <w:t>)</w:t>
            </w:r>
          </w:p>
        </w:tc>
      </w:tr>
      <w:tr w:rsidR="00F242F5" w:rsidRPr="00226191" w14:paraId="2607762B" w14:textId="77777777" w:rsidTr="00F242F5">
        <w:trPr>
          <w:divId w:val="438111399"/>
          <w:trHeight w:val="850"/>
          <w:jc w:val="center"/>
        </w:trPr>
        <w:tc>
          <w:tcPr>
            <w:tcW w:w="7934" w:type="dxa"/>
            <w:vAlign w:val="center"/>
          </w:tcPr>
          <w:p w14:paraId="7407D837" w14:textId="77777777" w:rsidR="00F242F5" w:rsidRPr="00226191" w:rsidRDefault="00423C34" w:rsidP="00A300E7">
            <w:pPr>
              <w:pStyle w:val="Caption"/>
              <w:ind w:left="284" w:hanging="284"/>
            </w:pPr>
            <m:oMathPara>
              <m:oMathParaPr>
                <m:jc m:val="left"/>
              </m:oMathParaPr>
              <m:oMath>
                <m:sSub>
                  <m:sSubPr>
                    <m:ctrlPr>
                      <w:rPr>
                        <w:rFonts w:ascii="Cambria Math" w:hAnsi="Cambria Math"/>
                      </w:rPr>
                    </m:ctrlPr>
                  </m:sSubPr>
                  <m:e>
                    <m:r>
                      <w:rPr>
                        <w:rFonts w:ascii="Cambria Math" w:hAnsi="Cambria Math"/>
                      </w:rPr>
                      <m:t>e</m:t>
                    </m:r>
                  </m:e>
                  <m:sub>
                    <m:r>
                      <m:rPr>
                        <m:sty m:val="p"/>
                      </m:rPr>
                      <w:rPr>
                        <w:rFonts w:ascii="Cambria Math" w:hAnsi="Cambria Math"/>
                      </w:rPr>
                      <m:t>cel</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m</m:t>
                        </m:r>
                      </m:e>
                      <m:sub>
                        <m:r>
                          <w:rPr>
                            <w:rFonts w:ascii="Cambria Math" w:hAnsi="Cambria Math"/>
                          </w:rPr>
                          <m:t>i</m:t>
                        </m:r>
                      </m:sub>
                    </m:sSub>
                    <m:sSup>
                      <m:sSupPr>
                        <m:ctrlPr>
                          <w:rPr>
                            <w:rFonts w:ascii="Cambria Math" w:hAnsi="Cambria Math"/>
                          </w:rPr>
                        </m:ctrlPr>
                      </m:sSupPr>
                      <m:e>
                        <m:r>
                          <w:rPr>
                            <w:rFonts w:ascii="Cambria Math" w:hAnsi="Cambria Math"/>
                          </w:rPr>
                          <m:t>c</m:t>
                        </m:r>
                      </m:e>
                      <m:sup>
                        <m:r>
                          <m:rPr>
                            <m:sty m:val="p"/>
                          </m:rPr>
                          <w:rPr>
                            <w:rFonts w:ascii="Cambria Math" w:hAnsi="Cambria Math"/>
                          </w:rPr>
                          <m:t>2</m:t>
                        </m:r>
                      </m:sup>
                    </m:sSup>
                  </m:e>
                </m:nary>
              </m:oMath>
            </m:oMathPara>
          </w:p>
        </w:tc>
        <w:tc>
          <w:tcPr>
            <w:tcW w:w="853" w:type="dxa"/>
            <w:vAlign w:val="center"/>
          </w:tcPr>
          <w:p w14:paraId="6BFEB8E1" w14:textId="77777777" w:rsidR="00F242F5" w:rsidRPr="00226191" w:rsidRDefault="00F242F5" w:rsidP="00A300E7">
            <w:pPr>
              <w:pStyle w:val="Caption"/>
            </w:pPr>
            <w:bookmarkStart w:id="57" w:name="_Ref411723838"/>
            <w:r w:rsidRPr="00226191">
              <w:t>(</w:t>
            </w:r>
            <w:fldSimple w:instr=" STYLEREF 1 \s ">
              <w:r w:rsidRPr="00226191">
                <w:rPr>
                  <w:noProof/>
                </w:rPr>
                <w:t>2</w:t>
              </w:r>
            </w:fldSimple>
            <w:r w:rsidRPr="00226191">
              <w:t>.</w:t>
            </w:r>
            <w:fldSimple w:instr=" SEQ Enačba \* ARABIC \s 1 ">
              <w:r w:rsidRPr="00226191">
                <w:rPr>
                  <w:noProof/>
                </w:rPr>
                <w:t>2</w:t>
              </w:r>
            </w:fldSimple>
            <w:r w:rsidRPr="00226191">
              <w:t>)</w:t>
            </w:r>
            <w:bookmarkEnd w:id="57"/>
          </w:p>
        </w:tc>
      </w:tr>
      <w:tr w:rsidR="00F242F5" w:rsidRPr="00226191" w14:paraId="6C24F772" w14:textId="77777777" w:rsidTr="00F242F5">
        <w:trPr>
          <w:divId w:val="438111399"/>
          <w:trHeight w:val="850"/>
          <w:jc w:val="center"/>
        </w:trPr>
        <w:tc>
          <w:tcPr>
            <w:tcW w:w="7934" w:type="dxa"/>
            <w:vAlign w:val="center"/>
          </w:tcPr>
          <w:p w14:paraId="074D0ECA" w14:textId="77777777" w:rsidR="00F242F5" w:rsidRPr="00226191" w:rsidRDefault="00423C34" w:rsidP="00A300E7">
            <w:pPr>
              <w:pStyle w:val="Caption"/>
              <w:ind w:left="284" w:hanging="284"/>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bi"/>
                      </m:rPr>
                      <w:rPr>
                        <w:rFonts w:ascii="Cambria Math" w:hAnsi="Cambria Math"/>
                      </w:rPr>
                      <m:t>F</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i</m:t>
                        </m:r>
                      </m:sub>
                    </m:sSub>
                    <m:r>
                      <w:rPr>
                        <w:rFonts w:ascii="Cambria Math" w:hAnsi="Cambria Math"/>
                      </w:rPr>
                      <m:t>(t)</m:t>
                    </m:r>
                  </m:e>
                </m:nary>
                <m:r>
                  <m:rPr>
                    <m:sty m:val="p"/>
                  </m:rPr>
                  <w:rPr>
                    <w:rFonts w:ascii="Cambria Math" w:hAnsi="Cambria Math"/>
                  </w:rPr>
                  <m:t>=</m:t>
                </m:r>
                <m:r>
                  <w:rPr>
                    <w:rFonts w:ascii="Cambria Math" w:hAnsi="Cambria Math"/>
                  </w:rPr>
                  <m:t xml:space="preserve">m </m:t>
                </m:r>
                <m:acc>
                  <m:accPr>
                    <m:chr m:val="̈"/>
                    <m:ctrlPr>
                      <w:rPr>
                        <w:rFonts w:ascii="Cambria Math" w:hAnsi="Cambria Math"/>
                        <w:b/>
                        <w:bCs w:val="0"/>
                        <w:i/>
                        <w:iCs/>
                      </w:rPr>
                    </m:ctrlPr>
                  </m:accPr>
                  <m:e>
                    <m:r>
                      <m:rPr>
                        <m:sty m:val="bi"/>
                      </m:rPr>
                      <w:rPr>
                        <w:rFonts w:ascii="Cambria Math" w:hAnsi="Cambria Math"/>
                      </w:rPr>
                      <m:t>r</m:t>
                    </m:r>
                  </m:e>
                </m:acc>
                <m:r>
                  <w:rPr>
                    <w:rFonts w:ascii="Cambria Math" w:hAnsi="Cambria Math"/>
                  </w:rPr>
                  <m:t>(t)</m:t>
                </m:r>
              </m:oMath>
            </m:oMathPara>
          </w:p>
        </w:tc>
        <w:tc>
          <w:tcPr>
            <w:tcW w:w="853" w:type="dxa"/>
            <w:vAlign w:val="center"/>
          </w:tcPr>
          <w:p w14:paraId="323D1395" w14:textId="77777777" w:rsidR="00F242F5" w:rsidRPr="00226191" w:rsidRDefault="00F242F5" w:rsidP="00A300E7">
            <w:pPr>
              <w:pStyle w:val="Caption"/>
            </w:pPr>
            <w:bookmarkStart w:id="58" w:name="_Ref415042523"/>
            <w:r w:rsidRPr="00226191">
              <w:t>(</w:t>
            </w:r>
            <w:fldSimple w:instr=" STYLEREF 1 \s ">
              <w:r w:rsidRPr="00226191">
                <w:rPr>
                  <w:noProof/>
                </w:rPr>
                <w:t>2</w:t>
              </w:r>
            </w:fldSimple>
            <w:r w:rsidRPr="00226191">
              <w:t>.</w:t>
            </w:r>
            <w:fldSimple w:instr=" SEQ Enačba \* ARABIC \s 1 ">
              <w:r w:rsidRPr="00226191">
                <w:rPr>
                  <w:noProof/>
                </w:rPr>
                <w:t>3</w:t>
              </w:r>
            </w:fldSimple>
            <w:r w:rsidRPr="00226191">
              <w:t>)</w:t>
            </w:r>
            <w:bookmarkEnd w:id="58"/>
          </w:p>
        </w:tc>
      </w:tr>
    </w:tbl>
    <w:p w14:paraId="6135B2B8" w14:textId="77777777" w:rsidR="00F242F5" w:rsidRPr="00226191" w:rsidRDefault="00F242F5" w:rsidP="00F242F5">
      <w:pPr>
        <w:divId w:val="438111399"/>
        <w:rPr>
          <w:spacing w:val="7"/>
        </w:rPr>
      </w:pPr>
    </w:p>
    <w:p w14:paraId="641622AB" w14:textId="77777777" w:rsidR="00F242F5" w:rsidRPr="00226191" w:rsidRDefault="00F242F5" w:rsidP="00F242F5">
      <w:pPr>
        <w:divId w:val="438111399"/>
        <w:rPr>
          <w:spacing w:val="1"/>
        </w:rPr>
      </w:pPr>
      <w:r w:rsidRPr="00226191">
        <w:rPr>
          <w:spacing w:val="7"/>
        </w:rPr>
        <w:t xml:space="preserve">V </w:t>
      </w:r>
      <w:r w:rsidRPr="00226191">
        <w:t>nadaljevanju</w:t>
      </w:r>
      <w:r w:rsidRPr="00226191">
        <w:rPr>
          <w:spacing w:val="7"/>
        </w:rPr>
        <w:t xml:space="preserve"> </w:t>
      </w:r>
      <w:r w:rsidRPr="00226191">
        <w:t>teksta,</w:t>
      </w:r>
      <w:r w:rsidRPr="00226191">
        <w:rPr>
          <w:spacing w:val="7"/>
        </w:rPr>
        <w:t xml:space="preserve"> </w:t>
      </w:r>
      <w:r w:rsidRPr="00226191">
        <w:t>če</w:t>
      </w:r>
      <w:r w:rsidRPr="00226191">
        <w:rPr>
          <w:spacing w:val="7"/>
        </w:rPr>
        <w:t xml:space="preserve"> </w:t>
      </w:r>
      <w:r w:rsidRPr="00226191">
        <w:t>je</w:t>
      </w:r>
      <w:r w:rsidRPr="00226191">
        <w:rPr>
          <w:spacing w:val="7"/>
        </w:rPr>
        <w:t xml:space="preserve"> </w:t>
      </w:r>
      <w:r w:rsidRPr="00226191">
        <w:t>to</w:t>
      </w:r>
      <w:r w:rsidRPr="00226191">
        <w:rPr>
          <w:spacing w:val="7"/>
        </w:rPr>
        <w:t xml:space="preserve"> </w:t>
      </w:r>
      <w:r w:rsidRPr="00226191">
        <w:t>potrebno,</w:t>
      </w:r>
      <w:r w:rsidRPr="00226191">
        <w:rPr>
          <w:spacing w:val="7"/>
        </w:rPr>
        <w:t xml:space="preserve"> se </w:t>
      </w:r>
      <w:r w:rsidRPr="00226191">
        <w:t>sklicuje</w:t>
      </w:r>
      <w:r w:rsidRPr="00226191">
        <w:rPr>
          <w:spacing w:val="6"/>
        </w:rPr>
        <w:t xml:space="preserve"> </w:t>
      </w:r>
      <w:r w:rsidRPr="00226191">
        <w:t>na</w:t>
      </w:r>
      <w:r w:rsidRPr="00226191">
        <w:rPr>
          <w:spacing w:val="7"/>
        </w:rPr>
        <w:t xml:space="preserve"> </w:t>
      </w:r>
      <w:r w:rsidRPr="00226191">
        <w:t>ustrezno</w:t>
      </w:r>
      <w:r w:rsidRPr="00226191">
        <w:rPr>
          <w:spacing w:val="7"/>
        </w:rPr>
        <w:t xml:space="preserve"> </w:t>
      </w:r>
      <w:r w:rsidRPr="00226191">
        <w:t>številko</w:t>
      </w:r>
      <w:r w:rsidRPr="00226191">
        <w:rPr>
          <w:spacing w:val="7"/>
        </w:rPr>
        <w:t xml:space="preserve"> </w:t>
      </w:r>
      <w:r w:rsidRPr="00226191">
        <w:t>enač</w:t>
      </w:r>
      <w:r w:rsidRPr="00226191">
        <w:rPr>
          <w:spacing w:val="-1"/>
        </w:rPr>
        <w:t>be,</w:t>
      </w:r>
      <w:r w:rsidRPr="00226191">
        <w:t xml:space="preserve"> npr. na</w:t>
      </w:r>
      <w:r w:rsidRPr="00226191">
        <w:rPr>
          <w:spacing w:val="1"/>
        </w:rPr>
        <w:t xml:space="preserve"> </w:t>
      </w:r>
      <w:r w:rsidRPr="00226191">
        <w:t>enačbo</w:t>
      </w:r>
      <w:r w:rsidRPr="00226191">
        <w:rPr>
          <w:spacing w:val="1"/>
        </w:rPr>
        <w:t xml:space="preserve"> </w:t>
      </w:r>
      <w:r w:rsidRPr="00226191">
        <w:fldChar w:fldCharType="begin"/>
      </w:r>
      <w:r w:rsidRPr="00226191">
        <w:instrText xml:space="preserve"> REF _Ref411723838 \h  \* MERGEFORMAT </w:instrText>
      </w:r>
      <w:r w:rsidRPr="00226191">
        <w:fldChar w:fldCharType="separate"/>
      </w:r>
      <w:r w:rsidRPr="00226191">
        <w:t>(</w:t>
      </w:r>
      <w:r w:rsidRPr="00226191">
        <w:rPr>
          <w:noProof/>
        </w:rPr>
        <w:t>2.2</w:t>
      </w:r>
      <w:r w:rsidRPr="00226191">
        <w:t>)</w:t>
      </w:r>
      <w:r w:rsidRPr="00226191">
        <w:fldChar w:fldCharType="end"/>
      </w:r>
      <w:r w:rsidRPr="00226191">
        <w:t>.</w:t>
      </w:r>
    </w:p>
    <w:p w14:paraId="403CF48E" w14:textId="77777777" w:rsidR="00F242F5" w:rsidRPr="00226191" w:rsidRDefault="00F242F5" w:rsidP="00F242F5">
      <w:pPr>
        <w:divId w:val="438111399"/>
        <w:rPr>
          <w:spacing w:val="1"/>
        </w:rPr>
      </w:pPr>
    </w:p>
    <w:p w14:paraId="7D7EBDC7" w14:textId="77777777" w:rsidR="00F242F5" w:rsidRPr="00226191" w:rsidRDefault="00F242F5" w:rsidP="00F242F5">
      <w:pPr>
        <w:divId w:val="438111399"/>
      </w:pPr>
      <w:r w:rsidRPr="00226191">
        <w:rPr>
          <w:spacing w:val="1"/>
        </w:rPr>
        <w:t xml:space="preserve">Za oznake veličin in druge simbole običajno uporabljamo črke latinske in grške abecede, včasih z dodatki indeksov in drugih znakov. Kot je prikazano v enačbah </w:t>
      </w:r>
      <w:r w:rsidRPr="00226191">
        <w:fldChar w:fldCharType="begin"/>
      </w:r>
      <w:r w:rsidRPr="00226191">
        <w:instrText xml:space="preserve"> REF _Ref411723838 \h  \* MERGEFORMAT </w:instrText>
      </w:r>
      <w:r w:rsidRPr="00226191">
        <w:fldChar w:fldCharType="separate"/>
      </w:r>
      <w:r w:rsidRPr="00226191">
        <w:t>(</w:t>
      </w:r>
      <w:r w:rsidRPr="00226191">
        <w:rPr>
          <w:noProof/>
        </w:rPr>
        <w:t>2.2</w:t>
      </w:r>
      <w:r w:rsidRPr="00226191">
        <w:t>)</w:t>
      </w:r>
      <w:r w:rsidRPr="00226191">
        <w:fldChar w:fldCharType="end"/>
      </w:r>
      <w:r w:rsidRPr="00226191">
        <w:t xml:space="preserve"> in </w:t>
      </w:r>
      <w:r w:rsidRPr="00226191">
        <w:fldChar w:fldCharType="begin"/>
      </w:r>
      <w:r w:rsidRPr="00226191">
        <w:instrText xml:space="preserve"> REF _Ref415042523 \h  \* MERGEFORMAT </w:instrText>
      </w:r>
      <w:r w:rsidRPr="00226191">
        <w:fldChar w:fldCharType="separate"/>
      </w:r>
      <w:r w:rsidRPr="00226191">
        <w:t>(</w:t>
      </w:r>
      <w:r w:rsidRPr="00226191">
        <w:rPr>
          <w:noProof/>
        </w:rPr>
        <w:t>2.3</w:t>
      </w:r>
      <w:r w:rsidRPr="00226191">
        <w:t>)</w:t>
      </w:r>
      <w:r w:rsidRPr="00226191">
        <w:fldChar w:fldCharType="end"/>
      </w:r>
      <w:r w:rsidRPr="00226191">
        <w:t xml:space="preserve">, morajo biti simboli, torej oznake veličin, npr. </w:t>
      </w:r>
      <w:r w:rsidRPr="00226191">
        <w:rPr>
          <w:i/>
        </w:rPr>
        <w:t xml:space="preserve">e </w:t>
      </w:r>
      <w:r w:rsidRPr="00226191">
        <w:t xml:space="preserve">ali </w:t>
      </w:r>
      <w:r w:rsidRPr="00226191">
        <w:rPr>
          <w:i/>
        </w:rPr>
        <w:t>m</w:t>
      </w:r>
      <w:r w:rsidRPr="00226191">
        <w:t xml:space="preserve">, pisane v kurzivnem (poševnem) tisku, vektorske veličine, npr. sila </w:t>
      </w:r>
      <m:oMath>
        <m:r>
          <m:rPr>
            <m:sty m:val="bi"/>
          </m:rPr>
          <w:rPr>
            <w:rFonts w:ascii="Cambria Math" w:hAnsi="Cambria Math"/>
          </w:rPr>
          <m:t>F</m:t>
        </m:r>
      </m:oMath>
      <w:r w:rsidRPr="00226191">
        <w:t>, pa morajo biti dodatno pisane v krepkem načinu. Za simbolom ne postavljamo pike, razen če se s simbolom konča poved.</w:t>
      </w:r>
    </w:p>
    <w:p w14:paraId="0FBF1F2F" w14:textId="77777777" w:rsidR="00B859B5" w:rsidRPr="00226191" w:rsidRDefault="00B859B5" w:rsidP="00900615">
      <w:pPr>
        <w:divId w:val="438111399"/>
      </w:pPr>
    </w:p>
    <w:p w14:paraId="321C01ED" w14:textId="77777777" w:rsidR="00B859B5" w:rsidRPr="00226191" w:rsidRDefault="00B859B5" w:rsidP="00900615">
      <w:pPr>
        <w:divId w:val="438111399"/>
        <w:rPr>
          <w:spacing w:val="1"/>
        </w:rPr>
      </w:pPr>
      <w:r w:rsidRPr="00226191">
        <w:t xml:space="preserve">Indekse običajno uporabimo, kadar imata dve veličini enak simbol, ali pa če želimo veličino dodatno opredeliti (npr. </w:t>
      </w:r>
      <w:r w:rsidRPr="00226191">
        <w:rPr>
          <w:vertAlign w:val="subscript"/>
        </w:rPr>
        <w:t>max</w:t>
      </w:r>
      <w:r w:rsidRPr="00226191">
        <w:t xml:space="preserve"> kot največji, </w:t>
      </w:r>
      <w:r w:rsidRPr="00226191">
        <w:rPr>
          <w:vertAlign w:val="subscript"/>
        </w:rPr>
        <w:t>cel</w:t>
      </w:r>
      <w:r w:rsidRPr="00226191">
        <w:t xml:space="preserve"> kot celoten, </w:t>
      </w:r>
      <w:r w:rsidRPr="00226191">
        <w:rPr>
          <w:vertAlign w:val="subscript"/>
        </w:rPr>
        <w:t>z</w:t>
      </w:r>
      <w:r w:rsidRPr="00226191">
        <w:t xml:space="preserve"> kot začetni ipd.)</w:t>
      </w:r>
      <w:r w:rsidR="00037233" w:rsidRPr="00226191">
        <w:t>. Indekse, ki označujejo fizikalne veličine, pišemo v kurzivnem (poševnem) tisku, opisni indeksi, ki služijo dodatnemu opredeljevanju veličin</w:t>
      </w:r>
      <w:r w:rsidR="00037233" w:rsidRPr="00226191">
        <w:rPr>
          <w:spacing w:val="1"/>
        </w:rPr>
        <w:t xml:space="preserve">, npr. »cel« v </w:t>
      </w:r>
      <w:r w:rsidR="00037233" w:rsidRPr="00226191">
        <w:rPr>
          <w:i/>
          <w:spacing w:val="1"/>
        </w:rPr>
        <w:t>e</w:t>
      </w:r>
      <w:r w:rsidR="00037233" w:rsidRPr="00226191">
        <w:rPr>
          <w:spacing w:val="1"/>
          <w:vertAlign w:val="subscript"/>
        </w:rPr>
        <w:t>cel</w:t>
      </w:r>
      <w:r w:rsidR="00037233" w:rsidRPr="00226191">
        <w:rPr>
          <w:spacing w:val="1"/>
        </w:rPr>
        <w:t xml:space="preserve"> ali »L« v </w:t>
      </w:r>
      <w:r w:rsidR="00037233" w:rsidRPr="00226191">
        <w:rPr>
          <w:i/>
          <w:spacing w:val="1"/>
        </w:rPr>
        <w:t>Pr</w:t>
      </w:r>
      <w:r w:rsidR="00037233" w:rsidRPr="00226191">
        <w:rPr>
          <w:spacing w:val="1"/>
          <w:vertAlign w:val="subscript"/>
        </w:rPr>
        <w:t>L,</w:t>
      </w:r>
      <w:r w:rsidR="00037233" w:rsidRPr="00226191">
        <w:rPr>
          <w:i/>
          <w:spacing w:val="1"/>
          <w:vertAlign w:val="subscript"/>
        </w:rPr>
        <w:t>i</w:t>
      </w:r>
      <w:r w:rsidR="00037233" w:rsidRPr="00226191">
        <w:rPr>
          <w:spacing w:val="1"/>
        </w:rPr>
        <w:t xml:space="preserve">, pa morajo biti pisani v normalnem (pokončnem) tisku. Tudi indekse, ki so sestavljeni iz številk, pišemo v normalnem (pokončnem) tisku (npr. </w:t>
      </w:r>
      <w:r w:rsidR="00037233" w:rsidRPr="00226191">
        <w:rPr>
          <w:i/>
          <w:spacing w:val="1"/>
        </w:rPr>
        <w:t>A</w:t>
      </w:r>
      <w:r w:rsidR="00037233" w:rsidRPr="00226191">
        <w:rPr>
          <w:spacing w:val="1"/>
          <w:vertAlign w:val="subscript"/>
        </w:rPr>
        <w:t>1</w:t>
      </w:r>
      <w:r w:rsidR="00037233" w:rsidRPr="00226191">
        <w:rPr>
          <w:spacing w:val="1"/>
        </w:rPr>
        <w:t xml:space="preserve">), indekse iz črk, ki označujejo štetje oz. številke (npr. »i« v </w:t>
      </w:r>
      <w:r w:rsidR="00037233" w:rsidRPr="00226191">
        <w:rPr>
          <w:i/>
          <w:spacing w:val="1"/>
        </w:rPr>
        <w:t>m</w:t>
      </w:r>
      <w:r w:rsidR="00037233" w:rsidRPr="00226191">
        <w:rPr>
          <w:i/>
          <w:spacing w:val="1"/>
          <w:vertAlign w:val="subscript"/>
        </w:rPr>
        <w:t>i</w:t>
      </w:r>
      <w:r w:rsidR="00037233" w:rsidRPr="00226191">
        <w:rPr>
          <w:spacing w:val="1"/>
        </w:rPr>
        <w:t xml:space="preserve"> ali v </w:t>
      </w:r>
      <w:r w:rsidR="00037233" w:rsidRPr="00226191">
        <w:rPr>
          <w:i/>
          <w:spacing w:val="1"/>
        </w:rPr>
        <w:t>Pr</w:t>
      </w:r>
      <w:r w:rsidR="00037233" w:rsidRPr="00226191">
        <w:rPr>
          <w:spacing w:val="1"/>
          <w:vertAlign w:val="subscript"/>
        </w:rPr>
        <w:t>L,</w:t>
      </w:r>
      <w:r w:rsidR="00037233" w:rsidRPr="00226191">
        <w:rPr>
          <w:i/>
          <w:spacing w:val="1"/>
          <w:vertAlign w:val="subscript"/>
        </w:rPr>
        <w:t>i</w:t>
      </w:r>
      <w:r w:rsidR="00037233" w:rsidRPr="00226191">
        <w:rPr>
          <w:spacing w:val="1"/>
        </w:rPr>
        <w:t xml:space="preserve">) pa </w:t>
      </w:r>
      <w:r w:rsidR="00037233" w:rsidRPr="00226191">
        <w:t>pišemo v kurzivnem (poševnem) tisku.</w:t>
      </w:r>
    </w:p>
    <w:p w14:paraId="7782AF3F" w14:textId="77777777" w:rsidR="009A7A3A" w:rsidRPr="00226191" w:rsidRDefault="009A7A3A" w:rsidP="00900615">
      <w:pPr>
        <w:divId w:val="438111399"/>
      </w:pPr>
    </w:p>
    <w:p w14:paraId="6B89EF08" w14:textId="77777777" w:rsidR="009A7A3A" w:rsidRPr="00226191" w:rsidRDefault="009A7A3A" w:rsidP="00900615">
      <w:pPr>
        <w:divId w:val="438111399"/>
      </w:pPr>
      <w:r w:rsidRPr="00226191">
        <w:t xml:space="preserve">Za pravilno navajanje fizikalnih veličin, konstant, indeksov in ostalih elementov v enačbah upoštevajte </w:t>
      </w:r>
      <w:r w:rsidR="00A24630" w:rsidRPr="00226191">
        <w:t>»</w:t>
      </w:r>
      <w:r w:rsidRPr="00226191">
        <w:t>Priporočila avtorjem študijskih in strokovnih publikacij na Fakulteti za strojništvo v Ljubljani</w:t>
      </w:r>
      <w:r w:rsidR="00A24630" w:rsidRPr="00226191">
        <w:t>«</w:t>
      </w:r>
      <w:r w:rsidRPr="00226191">
        <w:t xml:space="preserve"> </w:t>
      </w:r>
      <w:r w:rsidR="00A24630" w:rsidRPr="00226191">
        <w:t xml:space="preserve">avtorja </w:t>
      </w:r>
      <w:r w:rsidRPr="00226191">
        <w:t>viš. pred. dr. Stropnika [5].</w:t>
      </w:r>
    </w:p>
    <w:p w14:paraId="1F1B427A" w14:textId="77777777" w:rsidR="00F22D13" w:rsidRPr="00226191" w:rsidRDefault="00F22D13" w:rsidP="00900615">
      <w:pPr>
        <w:divId w:val="438111399"/>
      </w:pPr>
    </w:p>
    <w:p w14:paraId="58598A15" w14:textId="77777777" w:rsidR="00B429B2" w:rsidRPr="00226191" w:rsidRDefault="00B429B2" w:rsidP="00900615">
      <w:pPr>
        <w:divId w:val="438111399"/>
      </w:pPr>
    </w:p>
    <w:p w14:paraId="7E13309A" w14:textId="77777777" w:rsidR="00C7582C" w:rsidRPr="00226191" w:rsidRDefault="00C7582C" w:rsidP="00E344BE">
      <w:pPr>
        <w:pStyle w:val="Heading2"/>
        <w:divId w:val="438111399"/>
      </w:pPr>
      <w:bookmarkStart w:id="59" w:name="_Toc118895313"/>
      <w:r w:rsidRPr="00226191">
        <w:t>Citiranje</w:t>
      </w:r>
      <w:r w:rsidR="00C25313" w:rsidRPr="00226191">
        <w:t xml:space="preserve"> in navajanje virov</w:t>
      </w:r>
      <w:bookmarkEnd w:id="59"/>
    </w:p>
    <w:p w14:paraId="413C7024" w14:textId="77777777" w:rsidR="00C7582C" w:rsidRPr="00226191" w:rsidRDefault="00C7582C" w:rsidP="00237D22">
      <w:pPr>
        <w:divId w:val="438111399"/>
      </w:pPr>
      <w:r w:rsidRPr="00226191">
        <w:lastRenderedPageBreak/>
        <w:t>Pri citiranju upoštevajte pravila citiranja</w:t>
      </w:r>
      <w:r w:rsidR="001071FA" w:rsidRPr="00226191">
        <w:t>, ki ne veljajo le</w:t>
      </w:r>
      <w:r w:rsidRPr="00226191">
        <w:t xml:space="preserve"> za zaključna dela, </w:t>
      </w:r>
      <w:r w:rsidR="001071FA" w:rsidRPr="00226191">
        <w:t>temveč tudi v splošnem za vsako predstavitev, v kateri sta uporabljeni intelektualna ali materialna lastnina drugih avtorjev.</w:t>
      </w:r>
      <w:r w:rsidR="00A8276B" w:rsidRPr="00226191">
        <w:t xml:space="preserve"> Kot vire v čim večji meri uporabljajte </w:t>
      </w:r>
      <w:r w:rsidR="00A8276B" w:rsidRPr="00226191">
        <w:rPr>
          <w:b/>
        </w:rPr>
        <w:t>novejšo relevantno mednarodno strokovno</w:t>
      </w:r>
      <w:r w:rsidR="00A8276B" w:rsidRPr="00226191">
        <w:t xml:space="preserve"> literaturo. Spletni viri lahko predstavljajo </w:t>
      </w:r>
      <w:r w:rsidR="00A8276B" w:rsidRPr="00226191">
        <w:rPr>
          <w:b/>
        </w:rPr>
        <w:t>največ 25 %</w:t>
      </w:r>
      <w:r w:rsidR="00A8276B" w:rsidRPr="00226191">
        <w:t xml:space="preserve"> vseh virov, uporabljenih v zaključnem delu.</w:t>
      </w:r>
    </w:p>
    <w:p w14:paraId="46A6FA02" w14:textId="77777777" w:rsidR="00B5592C" w:rsidRPr="00226191" w:rsidRDefault="00B5592C" w:rsidP="000D3409">
      <w:pPr>
        <w:divId w:val="438111399"/>
      </w:pPr>
    </w:p>
    <w:p w14:paraId="0ED1EBE8" w14:textId="77777777" w:rsidR="00CB1C5A" w:rsidRPr="00226191" w:rsidRDefault="001207B5" w:rsidP="000D3409">
      <w:pPr>
        <w:divId w:val="438111399"/>
      </w:pPr>
      <w:r w:rsidRPr="00226191">
        <w:t>Vs</w:t>
      </w:r>
      <w:r w:rsidR="00C25313" w:rsidRPr="00226191">
        <w:t xml:space="preserve">a uporabljena literatura se v </w:t>
      </w:r>
      <w:r w:rsidR="00884D0E" w:rsidRPr="00226191">
        <w:t>besedilu</w:t>
      </w:r>
      <w:r w:rsidR="00C25313" w:rsidRPr="00226191">
        <w:t xml:space="preserve"> naloge navaja sproti po zaporednih številkah v </w:t>
      </w:r>
      <w:r w:rsidR="00C25313" w:rsidRPr="00226191">
        <w:rPr>
          <w:b/>
        </w:rPr>
        <w:t>oglatem oklepaju</w:t>
      </w:r>
      <w:r w:rsidR="000D3409" w:rsidRPr="00226191">
        <w:rPr>
          <w:noProof/>
        </w:rPr>
        <w:t>, zato naj bo tudi popis bibliografije oštevilčen v skladu z zaporedjem pojavljanja citatov v dokumentu</w:t>
      </w:r>
      <w:r w:rsidR="00C25313" w:rsidRPr="00226191">
        <w:t>. Primer</w:t>
      </w:r>
      <w:r w:rsidR="00CB1C5A" w:rsidRPr="00226191">
        <w:t>i</w:t>
      </w:r>
      <w:r w:rsidR="000D3409" w:rsidRPr="00226191">
        <w:t xml:space="preserve"> </w:t>
      </w:r>
      <w:r w:rsidR="00CB1C5A" w:rsidRPr="00226191">
        <w:t>so</w:t>
      </w:r>
      <w:r w:rsidR="000D3409" w:rsidRPr="00226191">
        <w:t xml:space="preserve"> prikazan</w:t>
      </w:r>
      <w:r w:rsidR="00CB1C5A" w:rsidRPr="00226191">
        <w:t>i</w:t>
      </w:r>
      <w:r w:rsidR="000D3409" w:rsidRPr="00226191">
        <w:t xml:space="preserve"> v naslednji</w:t>
      </w:r>
      <w:r w:rsidR="00CB1C5A" w:rsidRPr="00226191">
        <w:t>h</w:t>
      </w:r>
      <w:r w:rsidR="000D3409" w:rsidRPr="00226191">
        <w:t xml:space="preserve"> povedi</w:t>
      </w:r>
      <w:r w:rsidR="00CB1C5A" w:rsidRPr="00226191">
        <w:t>h:</w:t>
      </w:r>
    </w:p>
    <w:p w14:paraId="2653DA35" w14:textId="77777777" w:rsidR="00CB1C5A" w:rsidRPr="00226191" w:rsidRDefault="00C25313" w:rsidP="00CB1C5A">
      <w:pPr>
        <w:pStyle w:val="ListParagraph"/>
        <w:divId w:val="438111399"/>
      </w:pPr>
      <w:r w:rsidRPr="00226191">
        <w:t>V delu Bažanta</w:t>
      </w:r>
      <w:r w:rsidR="000D3409" w:rsidRPr="00226191">
        <w:t xml:space="preserve"> in sodelavcev</w:t>
      </w:r>
      <w:r w:rsidRPr="00226191">
        <w:t xml:space="preserve"> [1] je podan</w:t>
      </w:r>
      <w:r w:rsidR="000D3409" w:rsidRPr="00226191">
        <w:t xml:space="preserve"> pregled vplivov na stabilnost konstrukcij.</w:t>
      </w:r>
    </w:p>
    <w:p w14:paraId="79E6DC32" w14:textId="77777777" w:rsidR="008A0519" w:rsidRPr="00226191" w:rsidRDefault="00CB1C5A" w:rsidP="00CB1C5A">
      <w:pPr>
        <w:pStyle w:val="ListParagraph"/>
        <w:divId w:val="438111399"/>
      </w:pPr>
      <w:r w:rsidRPr="00226191">
        <w:t xml:space="preserve">V delu Bažanta </w:t>
      </w:r>
      <w:r w:rsidR="008A0519" w:rsidRPr="00226191">
        <w:t>et al.</w:t>
      </w:r>
      <w:r w:rsidRPr="00226191">
        <w:t xml:space="preserve"> [1] je podan pregled vplivov na stabilnost konstrukcij.</w:t>
      </w:r>
    </w:p>
    <w:p w14:paraId="289A6C2B" w14:textId="77777777" w:rsidR="008A0519" w:rsidRPr="00226191" w:rsidRDefault="008A0519" w:rsidP="00CB1C5A">
      <w:pPr>
        <w:pStyle w:val="ListParagraph"/>
        <w:divId w:val="438111399"/>
      </w:pPr>
      <w:r w:rsidRPr="00226191">
        <w:t>Le</w:t>
      </w:r>
      <w:r w:rsidR="00032DFA" w:rsidRPr="00226191">
        <w:t>ta 2005 sta Bažant in Cedolin [6</w:t>
      </w:r>
      <w:r w:rsidRPr="00226191">
        <w:t>] predstavila uporabo modalne analize pri preračunu stabilnosti konstrukcij.</w:t>
      </w:r>
    </w:p>
    <w:p w14:paraId="473466CB" w14:textId="77777777" w:rsidR="00C25313" w:rsidRPr="00226191" w:rsidRDefault="00884D0E" w:rsidP="008A0519">
      <w:pPr>
        <w:divId w:val="438111399"/>
      </w:pPr>
      <w:r w:rsidRPr="00226191">
        <w:t>Zaporedna š</w:t>
      </w:r>
      <w:r w:rsidR="00C25313" w:rsidRPr="00226191">
        <w:t xml:space="preserve">tevilka </w:t>
      </w:r>
      <w:r w:rsidRPr="00226191">
        <w:t xml:space="preserve">vira, na katerega se sklicujemo </w:t>
      </w:r>
      <w:r w:rsidR="00C25313" w:rsidRPr="00226191">
        <w:t>v oglatem oklepaju</w:t>
      </w:r>
      <w:r w:rsidRPr="00226191">
        <w:t>,</w:t>
      </w:r>
      <w:r w:rsidR="00C25313" w:rsidRPr="00226191">
        <w:t xml:space="preserve"> se ponovi v popisu literature (</w:t>
      </w:r>
      <w:r w:rsidR="001207B5" w:rsidRPr="00226191">
        <w:t xml:space="preserve">glej </w:t>
      </w:r>
      <w:r w:rsidR="001207B5" w:rsidRPr="00226191">
        <w:rPr>
          <w:i/>
        </w:rPr>
        <w:fldChar w:fldCharType="begin"/>
      </w:r>
      <w:r w:rsidR="001207B5" w:rsidRPr="00226191">
        <w:rPr>
          <w:i/>
        </w:rPr>
        <w:instrText xml:space="preserve"> REF _Ref411790735 \r \h  \* MERGEFORMAT </w:instrText>
      </w:r>
      <w:r w:rsidR="001207B5" w:rsidRPr="00226191">
        <w:rPr>
          <w:i/>
        </w:rPr>
      </w:r>
      <w:r w:rsidR="001207B5" w:rsidRPr="00226191">
        <w:rPr>
          <w:i/>
        </w:rPr>
        <w:fldChar w:fldCharType="separate"/>
      </w:r>
      <w:r w:rsidR="009F53BE" w:rsidRPr="00226191">
        <w:rPr>
          <w:i/>
        </w:rPr>
        <w:t>2.6.1</w:t>
      </w:r>
      <w:r w:rsidR="001207B5" w:rsidRPr="00226191">
        <w:rPr>
          <w:i/>
        </w:rPr>
        <w:fldChar w:fldCharType="end"/>
      </w:r>
      <w:r w:rsidR="001207B5" w:rsidRPr="00226191">
        <w:rPr>
          <w:i/>
        </w:rPr>
        <w:t xml:space="preserve"> </w:t>
      </w:r>
      <w:r w:rsidR="001207B5" w:rsidRPr="00226191">
        <w:rPr>
          <w:i/>
        </w:rPr>
        <w:fldChar w:fldCharType="begin"/>
      </w:r>
      <w:r w:rsidR="001207B5" w:rsidRPr="00226191">
        <w:rPr>
          <w:i/>
        </w:rPr>
        <w:instrText xml:space="preserve"> REF _Ref411790735 \h  \* MERGEFORMAT </w:instrText>
      </w:r>
      <w:r w:rsidR="001207B5" w:rsidRPr="00226191">
        <w:rPr>
          <w:i/>
        </w:rPr>
      </w:r>
      <w:r w:rsidR="001207B5" w:rsidRPr="00226191">
        <w:rPr>
          <w:i/>
        </w:rPr>
        <w:fldChar w:fldCharType="separate"/>
      </w:r>
      <w:r w:rsidR="009F53BE" w:rsidRPr="00226191">
        <w:rPr>
          <w:i/>
        </w:rPr>
        <w:t>Vzorci</w:t>
      </w:r>
      <w:r w:rsidR="009F53BE" w:rsidRPr="00226191">
        <w:rPr>
          <w:i/>
          <w:spacing w:val="-10"/>
        </w:rPr>
        <w:t xml:space="preserve"> </w:t>
      </w:r>
      <w:r w:rsidR="009F53BE" w:rsidRPr="00226191">
        <w:rPr>
          <w:i/>
        </w:rPr>
        <w:t>popisa literature</w:t>
      </w:r>
      <w:r w:rsidR="001207B5" w:rsidRPr="00226191">
        <w:rPr>
          <w:i/>
        </w:rPr>
        <w:fldChar w:fldCharType="end"/>
      </w:r>
      <w:r w:rsidR="00C25313" w:rsidRPr="00226191">
        <w:t>)</w:t>
      </w:r>
      <w:r w:rsidR="000D3409" w:rsidRPr="00226191">
        <w:t>, pri kasnejšem ponovnem sklicevanju na isto referenco pa uporabimo enako številko</w:t>
      </w:r>
      <w:r w:rsidRPr="00226191">
        <w:t xml:space="preserve"> kot pri prvem sklicu</w:t>
      </w:r>
      <w:r w:rsidR="000D3409" w:rsidRPr="00226191">
        <w:t>.</w:t>
      </w:r>
    </w:p>
    <w:p w14:paraId="405843ED" w14:textId="77777777" w:rsidR="00C25313" w:rsidRPr="00226191" w:rsidRDefault="00C25313" w:rsidP="000D3409">
      <w:pPr>
        <w:divId w:val="438111399"/>
      </w:pPr>
    </w:p>
    <w:p w14:paraId="1532AE32" w14:textId="77777777" w:rsidR="00C25313" w:rsidRPr="00226191" w:rsidRDefault="00C25313" w:rsidP="000D3409">
      <w:pPr>
        <w:divId w:val="438111399"/>
      </w:pPr>
      <w:r w:rsidRPr="00226191">
        <w:t>Popis uporabljene literat</w:t>
      </w:r>
      <w:r w:rsidRPr="00226191">
        <w:rPr>
          <w:spacing w:val="-2"/>
        </w:rPr>
        <w:t>u</w:t>
      </w:r>
      <w:r w:rsidRPr="00226191">
        <w:t xml:space="preserve">re </w:t>
      </w:r>
      <w:r w:rsidR="001207B5" w:rsidRPr="00226191">
        <w:t xml:space="preserve">naj bo </w:t>
      </w:r>
      <w:r w:rsidR="006C19E6" w:rsidRPr="00226191">
        <w:t>levo poravnan (ang</w:t>
      </w:r>
      <w:r w:rsidR="00B43B0E" w:rsidRPr="00226191">
        <w:t>l</w:t>
      </w:r>
      <w:r w:rsidR="006C19E6" w:rsidRPr="00226191">
        <w:t xml:space="preserve">. </w:t>
      </w:r>
      <w:r w:rsidR="006C19E6" w:rsidRPr="00226191">
        <w:rPr>
          <w:i/>
        </w:rPr>
        <w:t>align left</w:t>
      </w:r>
      <w:r w:rsidR="006C19E6" w:rsidRPr="00226191">
        <w:t xml:space="preserve">) ter </w:t>
      </w:r>
      <w:r w:rsidR="001207B5" w:rsidRPr="00226191">
        <w:t>oblikovan v skladu s pr</w:t>
      </w:r>
      <w:r w:rsidR="008241D4" w:rsidRPr="00226191">
        <w:t>imeri</w:t>
      </w:r>
      <w:r w:rsidR="001207B5" w:rsidRPr="00226191">
        <w:t xml:space="preserve"> v tej predlogi </w:t>
      </w:r>
      <w:r w:rsidRPr="00226191">
        <w:t>(</w:t>
      </w:r>
      <w:r w:rsidR="001207B5" w:rsidRPr="00226191">
        <w:t xml:space="preserve">glej </w:t>
      </w:r>
      <w:r w:rsidR="008652EE" w:rsidRPr="00226191">
        <w:t xml:space="preserve">poglavji </w:t>
      </w:r>
      <w:r w:rsidR="001207B5" w:rsidRPr="00226191">
        <w:rPr>
          <w:i/>
        </w:rPr>
        <w:fldChar w:fldCharType="begin"/>
      </w:r>
      <w:r w:rsidR="001207B5" w:rsidRPr="00226191">
        <w:rPr>
          <w:i/>
        </w:rPr>
        <w:instrText xml:space="preserve"> REF _Ref411790735 \r \h  \* MERGEFORMAT </w:instrText>
      </w:r>
      <w:r w:rsidR="001207B5" w:rsidRPr="00226191">
        <w:rPr>
          <w:i/>
        </w:rPr>
      </w:r>
      <w:r w:rsidR="001207B5" w:rsidRPr="00226191">
        <w:rPr>
          <w:i/>
        </w:rPr>
        <w:fldChar w:fldCharType="separate"/>
      </w:r>
      <w:r w:rsidR="009F53BE" w:rsidRPr="00226191">
        <w:rPr>
          <w:i/>
        </w:rPr>
        <w:t>2.6.1</w:t>
      </w:r>
      <w:r w:rsidR="001207B5" w:rsidRPr="00226191">
        <w:rPr>
          <w:i/>
        </w:rPr>
        <w:fldChar w:fldCharType="end"/>
      </w:r>
      <w:r w:rsidR="001207B5" w:rsidRPr="00226191">
        <w:rPr>
          <w:i/>
        </w:rPr>
        <w:t xml:space="preserve"> </w:t>
      </w:r>
      <w:r w:rsidR="001207B5" w:rsidRPr="00226191">
        <w:rPr>
          <w:i/>
        </w:rPr>
        <w:fldChar w:fldCharType="begin"/>
      </w:r>
      <w:r w:rsidR="001207B5" w:rsidRPr="00226191">
        <w:rPr>
          <w:i/>
        </w:rPr>
        <w:instrText xml:space="preserve"> REF _Ref411790735 \h  \* MERGEFORMAT </w:instrText>
      </w:r>
      <w:r w:rsidR="001207B5" w:rsidRPr="00226191">
        <w:rPr>
          <w:i/>
        </w:rPr>
      </w:r>
      <w:r w:rsidR="001207B5" w:rsidRPr="00226191">
        <w:rPr>
          <w:i/>
        </w:rPr>
        <w:fldChar w:fldCharType="separate"/>
      </w:r>
      <w:r w:rsidR="009F53BE" w:rsidRPr="00226191">
        <w:rPr>
          <w:i/>
        </w:rPr>
        <w:t>Vzorci</w:t>
      </w:r>
      <w:r w:rsidR="009F53BE" w:rsidRPr="00226191">
        <w:rPr>
          <w:i/>
          <w:spacing w:val="-10"/>
        </w:rPr>
        <w:t xml:space="preserve"> </w:t>
      </w:r>
      <w:r w:rsidR="009F53BE" w:rsidRPr="00226191">
        <w:rPr>
          <w:i/>
        </w:rPr>
        <w:t>popisa literature</w:t>
      </w:r>
      <w:r w:rsidR="001207B5" w:rsidRPr="00226191">
        <w:rPr>
          <w:i/>
        </w:rPr>
        <w:fldChar w:fldCharType="end"/>
      </w:r>
      <w:r w:rsidR="001207B5" w:rsidRPr="00226191">
        <w:t xml:space="preserve"> ter</w:t>
      </w:r>
      <w:r w:rsidR="00FF432B" w:rsidRPr="00226191">
        <w:rPr>
          <w:i/>
        </w:rPr>
        <w:t xml:space="preserve">  </w:t>
      </w:r>
      <w:r w:rsidR="00FF432B" w:rsidRPr="00226191">
        <w:rPr>
          <w:i/>
        </w:rPr>
        <w:fldChar w:fldCharType="begin"/>
      </w:r>
      <w:r w:rsidR="00FF432B" w:rsidRPr="00226191">
        <w:rPr>
          <w:i/>
        </w:rPr>
        <w:instrText xml:space="preserve"> REF _Ref412032897 \h  \* MERGEFORMAT </w:instrText>
      </w:r>
      <w:r w:rsidR="00FF432B" w:rsidRPr="00226191">
        <w:rPr>
          <w:i/>
        </w:rPr>
      </w:r>
      <w:r w:rsidR="00FF432B" w:rsidRPr="00226191">
        <w:rPr>
          <w:i/>
        </w:rPr>
        <w:fldChar w:fldCharType="separate"/>
      </w:r>
      <w:r w:rsidR="009F53BE" w:rsidRPr="00226191">
        <w:rPr>
          <w:i/>
        </w:rPr>
        <w:t>Literatura</w:t>
      </w:r>
      <w:r w:rsidR="00FF432B" w:rsidRPr="00226191">
        <w:rPr>
          <w:i/>
        </w:rPr>
        <w:fldChar w:fldCharType="end"/>
      </w:r>
      <w:r w:rsidR="008652EE" w:rsidRPr="00226191">
        <w:t>) ter naj v splošnem obsega naslednje podatke:</w:t>
      </w:r>
    </w:p>
    <w:p w14:paraId="5451787F" w14:textId="77777777" w:rsidR="008652EE" w:rsidRPr="00226191" w:rsidRDefault="008652EE" w:rsidP="007B541C">
      <w:pPr>
        <w:pStyle w:val="ListParagraph"/>
        <w:divId w:val="438111399"/>
      </w:pPr>
      <w:r w:rsidRPr="00226191">
        <w:t>avtor</w:t>
      </w:r>
      <w:r w:rsidR="00C25313" w:rsidRPr="00226191">
        <w:t xml:space="preserve">, naslov dela, založba in </w:t>
      </w:r>
      <w:r w:rsidR="004D5766" w:rsidRPr="00226191">
        <w:t xml:space="preserve">kraj ter </w:t>
      </w:r>
      <w:r w:rsidR="00C25313" w:rsidRPr="00226191">
        <w:t>letnica izdaje,</w:t>
      </w:r>
      <w:r w:rsidR="00C25313" w:rsidRPr="00226191">
        <w:rPr>
          <w:spacing w:val="-2"/>
        </w:rPr>
        <w:t xml:space="preserve"> </w:t>
      </w:r>
      <w:r w:rsidR="00C25313" w:rsidRPr="00226191">
        <w:rPr>
          <w:spacing w:val="-1"/>
        </w:rPr>
        <w:t>č</w:t>
      </w:r>
      <w:r w:rsidR="00C25313" w:rsidRPr="00226191">
        <w:t xml:space="preserve">e gre za </w:t>
      </w:r>
      <w:r w:rsidR="008241D4" w:rsidRPr="00226191">
        <w:t xml:space="preserve">monografijo oz. </w:t>
      </w:r>
      <w:r w:rsidR="00C25313" w:rsidRPr="00226191">
        <w:rPr>
          <w:b/>
        </w:rPr>
        <w:t>k</w:t>
      </w:r>
      <w:r w:rsidR="00C25313" w:rsidRPr="00226191">
        <w:rPr>
          <w:b/>
          <w:spacing w:val="-1"/>
        </w:rPr>
        <w:t>n</w:t>
      </w:r>
      <w:r w:rsidR="00C25313" w:rsidRPr="00226191">
        <w:rPr>
          <w:b/>
        </w:rPr>
        <w:t>ji</w:t>
      </w:r>
      <w:r w:rsidR="00C25313" w:rsidRPr="00226191">
        <w:rPr>
          <w:b/>
          <w:spacing w:val="-1"/>
        </w:rPr>
        <w:t>g</w:t>
      </w:r>
      <w:r w:rsidR="00C25313" w:rsidRPr="00226191">
        <w:rPr>
          <w:b/>
        </w:rPr>
        <w:t>o</w:t>
      </w:r>
      <w:r w:rsidR="00C25313" w:rsidRPr="00226191">
        <w:t>,</w:t>
      </w:r>
    </w:p>
    <w:p w14:paraId="54889327" w14:textId="77777777" w:rsidR="008241D4" w:rsidRPr="00226191" w:rsidRDefault="004D63A1" w:rsidP="007B541C">
      <w:pPr>
        <w:pStyle w:val="ListParagraph"/>
        <w:divId w:val="438111399"/>
      </w:pPr>
      <w:r w:rsidRPr="00226191">
        <w:t>avtor, naslov poglavja</w:t>
      </w:r>
      <w:r w:rsidR="008241D4" w:rsidRPr="00226191">
        <w:t xml:space="preserve">, </w:t>
      </w:r>
      <w:r w:rsidRPr="00226191">
        <w:t xml:space="preserve">urednik, </w:t>
      </w:r>
      <w:r w:rsidR="009F53BE" w:rsidRPr="00226191">
        <w:t xml:space="preserve">naslov knjige, </w:t>
      </w:r>
      <w:r w:rsidR="008241D4" w:rsidRPr="00226191">
        <w:t>založba, kraj in letnica izdaje ter</w:t>
      </w:r>
      <w:r w:rsidR="008241D4" w:rsidRPr="00226191">
        <w:rPr>
          <w:spacing w:val="-21"/>
        </w:rPr>
        <w:t xml:space="preserve"> </w:t>
      </w:r>
      <w:r w:rsidR="008241D4" w:rsidRPr="00226191">
        <w:t>števil</w:t>
      </w:r>
      <w:r w:rsidR="008241D4" w:rsidRPr="00226191">
        <w:rPr>
          <w:spacing w:val="-1"/>
        </w:rPr>
        <w:t>k</w:t>
      </w:r>
      <w:r w:rsidR="008241D4" w:rsidRPr="00226191">
        <w:t>a</w:t>
      </w:r>
      <w:r w:rsidR="008241D4" w:rsidRPr="00226191">
        <w:rPr>
          <w:spacing w:val="29"/>
        </w:rPr>
        <w:t xml:space="preserve"> </w:t>
      </w:r>
      <w:r w:rsidR="008241D4" w:rsidRPr="00226191">
        <w:t>z</w:t>
      </w:r>
      <w:r w:rsidR="008241D4" w:rsidRPr="00226191">
        <w:rPr>
          <w:spacing w:val="-1"/>
        </w:rPr>
        <w:t>a</w:t>
      </w:r>
      <w:r w:rsidR="008241D4" w:rsidRPr="00226191">
        <w:t>čet</w:t>
      </w:r>
      <w:r w:rsidR="008241D4" w:rsidRPr="00226191">
        <w:rPr>
          <w:spacing w:val="-1"/>
        </w:rPr>
        <w:t>n</w:t>
      </w:r>
      <w:r w:rsidR="008241D4" w:rsidRPr="00226191">
        <w:t>e</w:t>
      </w:r>
      <w:r w:rsidR="008241D4" w:rsidRPr="00226191">
        <w:rPr>
          <w:spacing w:val="29"/>
        </w:rPr>
        <w:t xml:space="preserve"> </w:t>
      </w:r>
      <w:r w:rsidR="008241D4" w:rsidRPr="00226191">
        <w:t>in</w:t>
      </w:r>
      <w:r w:rsidR="008241D4" w:rsidRPr="00226191">
        <w:rPr>
          <w:spacing w:val="27"/>
        </w:rPr>
        <w:t xml:space="preserve"> </w:t>
      </w:r>
      <w:r w:rsidR="008241D4" w:rsidRPr="00226191">
        <w:t>zadnje</w:t>
      </w:r>
      <w:r w:rsidR="008241D4" w:rsidRPr="00226191">
        <w:rPr>
          <w:spacing w:val="29"/>
        </w:rPr>
        <w:t xml:space="preserve"> </w:t>
      </w:r>
      <w:r w:rsidR="008241D4" w:rsidRPr="00226191">
        <w:t xml:space="preserve">strani poglavja, če gre za </w:t>
      </w:r>
      <w:r w:rsidR="008241D4" w:rsidRPr="00226191">
        <w:rPr>
          <w:b/>
        </w:rPr>
        <w:t>poglavje v knjigi</w:t>
      </w:r>
      <w:r w:rsidR="008241D4" w:rsidRPr="00226191">
        <w:t xml:space="preserve"> oz. monografiji,</w:t>
      </w:r>
    </w:p>
    <w:p w14:paraId="1682120B" w14:textId="77777777" w:rsidR="00C25313" w:rsidRPr="00226191" w:rsidRDefault="00C25313" w:rsidP="007B541C">
      <w:pPr>
        <w:pStyle w:val="ListParagraph"/>
        <w:divId w:val="438111399"/>
      </w:pPr>
      <w:r w:rsidRPr="00226191">
        <w:t>avtor,</w:t>
      </w:r>
      <w:r w:rsidRPr="00226191">
        <w:rPr>
          <w:spacing w:val="19"/>
        </w:rPr>
        <w:t xml:space="preserve"> </w:t>
      </w:r>
      <w:r w:rsidRPr="00226191">
        <w:t>naslov</w:t>
      </w:r>
      <w:r w:rsidRPr="00226191">
        <w:rPr>
          <w:spacing w:val="19"/>
        </w:rPr>
        <w:t xml:space="preserve"> </w:t>
      </w:r>
      <w:r w:rsidRPr="00226191">
        <w:t>član</w:t>
      </w:r>
      <w:r w:rsidRPr="00226191">
        <w:rPr>
          <w:spacing w:val="-1"/>
        </w:rPr>
        <w:t>k</w:t>
      </w:r>
      <w:r w:rsidRPr="00226191">
        <w:t>a,</w:t>
      </w:r>
      <w:r w:rsidRPr="00226191">
        <w:rPr>
          <w:spacing w:val="19"/>
        </w:rPr>
        <w:t xml:space="preserve"> </w:t>
      </w:r>
      <w:r w:rsidRPr="00226191">
        <w:t>i</w:t>
      </w:r>
      <w:r w:rsidRPr="00226191">
        <w:rPr>
          <w:spacing w:val="-2"/>
        </w:rPr>
        <w:t>m</w:t>
      </w:r>
      <w:r w:rsidRPr="00226191">
        <w:t>e revij</w:t>
      </w:r>
      <w:r w:rsidRPr="00226191">
        <w:rPr>
          <w:spacing w:val="-1"/>
        </w:rPr>
        <w:t>e</w:t>
      </w:r>
      <w:r w:rsidRPr="00226191">
        <w:t>,</w:t>
      </w:r>
      <w:r w:rsidRPr="00226191">
        <w:rPr>
          <w:spacing w:val="19"/>
        </w:rPr>
        <w:t xml:space="preserve"> </w:t>
      </w:r>
      <w:r w:rsidRPr="00226191">
        <w:t>šte</w:t>
      </w:r>
      <w:r w:rsidRPr="00226191">
        <w:rPr>
          <w:spacing w:val="-1"/>
        </w:rPr>
        <w:t>v</w:t>
      </w:r>
      <w:r w:rsidRPr="00226191">
        <w:t>ilka</w:t>
      </w:r>
      <w:r w:rsidRPr="00226191">
        <w:rPr>
          <w:spacing w:val="18"/>
        </w:rPr>
        <w:t xml:space="preserve"> </w:t>
      </w:r>
      <w:r w:rsidR="00B939F3" w:rsidRPr="00226191">
        <w:rPr>
          <w:spacing w:val="18"/>
        </w:rPr>
        <w:t>revije</w:t>
      </w:r>
      <w:r w:rsidRPr="00226191">
        <w:t>, let</w:t>
      </w:r>
      <w:r w:rsidRPr="00226191">
        <w:rPr>
          <w:spacing w:val="-1"/>
        </w:rPr>
        <w:t>n</w:t>
      </w:r>
      <w:r w:rsidRPr="00226191">
        <w:t>ica</w:t>
      </w:r>
      <w:r w:rsidR="001207B5" w:rsidRPr="00226191">
        <w:t xml:space="preserve"> </w:t>
      </w:r>
      <w:r w:rsidRPr="00226191">
        <w:t>iz</w:t>
      </w:r>
      <w:r w:rsidRPr="00226191">
        <w:rPr>
          <w:spacing w:val="-1"/>
        </w:rPr>
        <w:t>d</w:t>
      </w:r>
      <w:r w:rsidRPr="00226191">
        <w:t>aje ter</w:t>
      </w:r>
      <w:r w:rsidRPr="00226191">
        <w:rPr>
          <w:spacing w:val="-21"/>
        </w:rPr>
        <w:t xml:space="preserve"> </w:t>
      </w:r>
      <w:r w:rsidR="00B939F3" w:rsidRPr="00226191">
        <w:t>števil</w:t>
      </w:r>
      <w:r w:rsidR="00B939F3" w:rsidRPr="00226191">
        <w:rPr>
          <w:spacing w:val="-1"/>
        </w:rPr>
        <w:t>k</w:t>
      </w:r>
      <w:r w:rsidR="00B939F3" w:rsidRPr="00226191">
        <w:t>a</w:t>
      </w:r>
      <w:r w:rsidR="00B939F3" w:rsidRPr="00226191">
        <w:rPr>
          <w:spacing w:val="29"/>
        </w:rPr>
        <w:t xml:space="preserve"> </w:t>
      </w:r>
      <w:r w:rsidR="00B939F3" w:rsidRPr="00226191">
        <w:t>z</w:t>
      </w:r>
      <w:r w:rsidR="00B939F3" w:rsidRPr="00226191">
        <w:rPr>
          <w:spacing w:val="-1"/>
        </w:rPr>
        <w:t>a</w:t>
      </w:r>
      <w:r w:rsidR="00B939F3" w:rsidRPr="00226191">
        <w:t>čet</w:t>
      </w:r>
      <w:r w:rsidR="00B939F3" w:rsidRPr="00226191">
        <w:rPr>
          <w:spacing w:val="-1"/>
        </w:rPr>
        <w:t>n</w:t>
      </w:r>
      <w:r w:rsidR="00B939F3" w:rsidRPr="00226191">
        <w:t>e</w:t>
      </w:r>
      <w:r w:rsidR="00B939F3" w:rsidRPr="00226191">
        <w:rPr>
          <w:spacing w:val="29"/>
        </w:rPr>
        <w:t xml:space="preserve"> </w:t>
      </w:r>
      <w:r w:rsidR="00B939F3" w:rsidRPr="00226191">
        <w:t>in</w:t>
      </w:r>
      <w:r w:rsidR="00B939F3" w:rsidRPr="00226191">
        <w:rPr>
          <w:spacing w:val="27"/>
        </w:rPr>
        <w:t xml:space="preserve"> </w:t>
      </w:r>
      <w:r w:rsidR="00B939F3" w:rsidRPr="00226191">
        <w:t>zadnje</w:t>
      </w:r>
      <w:r w:rsidR="00B939F3" w:rsidRPr="00226191">
        <w:rPr>
          <w:spacing w:val="29"/>
        </w:rPr>
        <w:t xml:space="preserve"> </w:t>
      </w:r>
      <w:r w:rsidR="00B939F3" w:rsidRPr="00226191">
        <w:t xml:space="preserve">strani </w:t>
      </w:r>
      <w:r w:rsidRPr="00226191">
        <w:t xml:space="preserve">članka, </w:t>
      </w:r>
      <w:r w:rsidRPr="00226191">
        <w:rPr>
          <w:spacing w:val="-1"/>
        </w:rPr>
        <w:t>č</w:t>
      </w:r>
      <w:r w:rsidRPr="00226191">
        <w:t>e</w:t>
      </w:r>
      <w:r w:rsidRPr="00226191">
        <w:rPr>
          <w:spacing w:val="29"/>
        </w:rPr>
        <w:t xml:space="preserve"> </w:t>
      </w:r>
      <w:r w:rsidRPr="00226191">
        <w:t>gre</w:t>
      </w:r>
      <w:r w:rsidRPr="00226191">
        <w:rPr>
          <w:spacing w:val="28"/>
        </w:rPr>
        <w:t xml:space="preserve"> </w:t>
      </w:r>
      <w:r w:rsidRPr="00226191">
        <w:t>za</w:t>
      </w:r>
      <w:r w:rsidRPr="00226191">
        <w:rPr>
          <w:spacing w:val="28"/>
        </w:rPr>
        <w:t xml:space="preserve"> </w:t>
      </w:r>
      <w:r w:rsidRPr="00226191">
        <w:rPr>
          <w:b/>
        </w:rPr>
        <w:t>članek</w:t>
      </w:r>
      <w:r w:rsidRPr="00226191">
        <w:rPr>
          <w:spacing w:val="29"/>
        </w:rPr>
        <w:t xml:space="preserve"> </w:t>
      </w:r>
      <w:r w:rsidRPr="00226191">
        <w:t>iz revije</w:t>
      </w:r>
      <w:r w:rsidR="008652EE" w:rsidRPr="00226191">
        <w:rPr>
          <w:spacing w:val="-21"/>
        </w:rPr>
        <w:t>,</w:t>
      </w:r>
    </w:p>
    <w:p w14:paraId="16FADF6E" w14:textId="77777777" w:rsidR="008241D4" w:rsidRPr="00226191" w:rsidRDefault="008241D4" w:rsidP="007B541C">
      <w:pPr>
        <w:pStyle w:val="ListParagraph"/>
        <w:divId w:val="438111399"/>
      </w:pPr>
      <w:r w:rsidRPr="00226191">
        <w:t xml:space="preserve">avtor, naslov prispevka, </w:t>
      </w:r>
      <w:r w:rsidR="009F53BE" w:rsidRPr="00226191">
        <w:t xml:space="preserve">urednik ter naslov zbornika, </w:t>
      </w:r>
      <w:r w:rsidRPr="00226191">
        <w:t xml:space="preserve">kraj </w:t>
      </w:r>
      <w:r w:rsidR="00B939F3" w:rsidRPr="00226191">
        <w:t xml:space="preserve">in datum </w:t>
      </w:r>
      <w:r w:rsidR="003A51CB" w:rsidRPr="00226191">
        <w:t xml:space="preserve">konference (oz. </w:t>
      </w:r>
      <w:r w:rsidR="009F53BE" w:rsidRPr="00226191">
        <w:t>objave zbornika</w:t>
      </w:r>
      <w:r w:rsidR="003A51CB" w:rsidRPr="00226191">
        <w:t>)</w:t>
      </w:r>
      <w:r w:rsidR="009F53BE" w:rsidRPr="00226191">
        <w:t xml:space="preserve"> ter števil</w:t>
      </w:r>
      <w:r w:rsidR="009F53BE" w:rsidRPr="00226191">
        <w:rPr>
          <w:spacing w:val="-1"/>
        </w:rPr>
        <w:t>k</w:t>
      </w:r>
      <w:r w:rsidR="009F53BE" w:rsidRPr="00226191">
        <w:t>a</w:t>
      </w:r>
      <w:r w:rsidR="009F53BE" w:rsidRPr="00226191">
        <w:rPr>
          <w:spacing w:val="29"/>
        </w:rPr>
        <w:t xml:space="preserve"> </w:t>
      </w:r>
      <w:r w:rsidR="009F53BE" w:rsidRPr="00226191">
        <w:t>z</w:t>
      </w:r>
      <w:r w:rsidR="009F53BE" w:rsidRPr="00226191">
        <w:rPr>
          <w:spacing w:val="-1"/>
        </w:rPr>
        <w:t>a</w:t>
      </w:r>
      <w:r w:rsidR="009F53BE" w:rsidRPr="00226191">
        <w:t>čet</w:t>
      </w:r>
      <w:r w:rsidR="009F53BE" w:rsidRPr="00226191">
        <w:rPr>
          <w:spacing w:val="-1"/>
        </w:rPr>
        <w:t>n</w:t>
      </w:r>
      <w:r w:rsidR="009F53BE" w:rsidRPr="00226191">
        <w:t>e</w:t>
      </w:r>
      <w:r w:rsidR="009F53BE" w:rsidRPr="00226191">
        <w:rPr>
          <w:spacing w:val="29"/>
        </w:rPr>
        <w:t xml:space="preserve"> </w:t>
      </w:r>
      <w:r w:rsidR="009F53BE" w:rsidRPr="00226191">
        <w:t>in</w:t>
      </w:r>
      <w:r w:rsidR="009F53BE" w:rsidRPr="00226191">
        <w:rPr>
          <w:spacing w:val="27"/>
        </w:rPr>
        <w:t xml:space="preserve"> </w:t>
      </w:r>
      <w:r w:rsidR="009F53BE" w:rsidRPr="00226191">
        <w:t>zadnje</w:t>
      </w:r>
      <w:r w:rsidR="009F53BE" w:rsidRPr="00226191">
        <w:rPr>
          <w:spacing w:val="29"/>
        </w:rPr>
        <w:t xml:space="preserve"> </w:t>
      </w:r>
      <w:r w:rsidR="009F53BE" w:rsidRPr="00226191">
        <w:t>strani prispevka</w:t>
      </w:r>
      <w:r w:rsidR="0063148F" w:rsidRPr="00226191">
        <w:t xml:space="preserve">, če gre za </w:t>
      </w:r>
      <w:r w:rsidR="0063148F" w:rsidRPr="00226191">
        <w:rPr>
          <w:b/>
        </w:rPr>
        <w:t>prispevek na konferenci</w:t>
      </w:r>
      <w:r w:rsidR="0063148F" w:rsidRPr="00226191">
        <w:t>,</w:t>
      </w:r>
    </w:p>
    <w:p w14:paraId="315A319D" w14:textId="77777777" w:rsidR="009F53BE" w:rsidRPr="00226191" w:rsidRDefault="008652EE" w:rsidP="007B541C">
      <w:pPr>
        <w:pStyle w:val="ListParagraph"/>
        <w:divId w:val="438111399"/>
      </w:pPr>
      <w:r w:rsidRPr="00226191">
        <w:t xml:space="preserve">avtor (če je naveden), naslov dela, spletni naslov, čas dostopa, če gre za vir iz </w:t>
      </w:r>
      <w:r w:rsidRPr="00226191">
        <w:rPr>
          <w:b/>
        </w:rPr>
        <w:t>spletne strani</w:t>
      </w:r>
      <w:r w:rsidR="009F53BE" w:rsidRPr="00226191">
        <w:t>,</w:t>
      </w:r>
    </w:p>
    <w:p w14:paraId="6C2E25C8" w14:textId="77777777" w:rsidR="008652EE" w:rsidRPr="00226191" w:rsidRDefault="009F53BE" w:rsidP="007B541C">
      <w:pPr>
        <w:pStyle w:val="ListParagraph"/>
        <w:divId w:val="438111399"/>
      </w:pPr>
      <w:r w:rsidRPr="00226191">
        <w:t>avtor, naslov dela, tip dela</w:t>
      </w:r>
      <w:r w:rsidR="00E003CE" w:rsidRPr="00226191">
        <w:t xml:space="preserve">, kraj in leto objave, če gre za </w:t>
      </w:r>
      <w:r w:rsidR="00E003CE" w:rsidRPr="00226191">
        <w:rPr>
          <w:b/>
        </w:rPr>
        <w:t>doktorsko disertacijo</w:t>
      </w:r>
      <w:r w:rsidR="00E003CE" w:rsidRPr="00226191">
        <w:t xml:space="preserve"> ali drugo </w:t>
      </w:r>
      <w:r w:rsidR="00E003CE" w:rsidRPr="00226191">
        <w:rPr>
          <w:b/>
        </w:rPr>
        <w:t>zaključno delo</w:t>
      </w:r>
      <w:r w:rsidR="008652EE" w:rsidRPr="00226191">
        <w:t>.</w:t>
      </w:r>
    </w:p>
    <w:p w14:paraId="416C4A04" w14:textId="77777777" w:rsidR="006B6D0C" w:rsidRPr="00226191" w:rsidRDefault="006B6D0C" w:rsidP="006B6D0C">
      <w:pPr>
        <w:divId w:val="438111399"/>
      </w:pPr>
    </w:p>
    <w:p w14:paraId="726045B4" w14:textId="77777777" w:rsidR="008652EE" w:rsidRPr="00226191" w:rsidRDefault="004D63A1" w:rsidP="000D3409">
      <w:pPr>
        <w:divId w:val="438111399"/>
      </w:pPr>
      <w:r w:rsidRPr="00226191">
        <w:t>Ob sklicu na vir lahko pri več avtorjih namesto »in sodelavci« uporabimo »et al.«, na primer: V delu Bažanta et al. [1] je podan pregled vplivov …</w:t>
      </w:r>
    </w:p>
    <w:p w14:paraId="725F0AD1" w14:textId="77777777" w:rsidR="004D63A1" w:rsidRPr="00226191" w:rsidRDefault="004D63A1" w:rsidP="000D3409">
      <w:pPr>
        <w:divId w:val="438111399"/>
      </w:pPr>
    </w:p>
    <w:p w14:paraId="432EDAA7" w14:textId="77777777" w:rsidR="008652EE" w:rsidRPr="00226191" w:rsidRDefault="00686D43" w:rsidP="000D3409">
      <w:pPr>
        <w:divId w:val="438111399"/>
      </w:pPr>
      <w:r w:rsidRPr="00226191">
        <w:t>Vzorc</w:t>
      </w:r>
      <w:r w:rsidR="00E003CE" w:rsidRPr="00226191">
        <w:t xml:space="preserve">i popisa literature so podani v nadaljevanju. </w:t>
      </w:r>
      <w:r w:rsidR="008652EE" w:rsidRPr="00226191">
        <w:t>Z</w:t>
      </w:r>
      <w:r w:rsidR="00C25313" w:rsidRPr="00226191">
        <w:rPr>
          <w:spacing w:val="13"/>
        </w:rPr>
        <w:t xml:space="preserve"> </w:t>
      </w:r>
      <w:r w:rsidR="00C25313" w:rsidRPr="00226191">
        <w:t>navedbo</w:t>
      </w:r>
      <w:r w:rsidR="00C25313" w:rsidRPr="00226191">
        <w:rPr>
          <w:spacing w:val="13"/>
        </w:rPr>
        <w:t xml:space="preserve"> </w:t>
      </w:r>
      <w:r w:rsidR="00C25313" w:rsidRPr="00226191">
        <w:t>naštetih in (ali) drugih ustreznih podatkov pri virih, kot so na primer: referati s konferenc, patenti, standardi, predpisi, prospekti, elaborati, druge diplome, oz. pri navajanju literature upoštevaj</w:t>
      </w:r>
      <w:r w:rsidR="008652EE" w:rsidRPr="00226191">
        <w:t>te</w:t>
      </w:r>
      <w:r w:rsidR="00C25313" w:rsidRPr="00226191">
        <w:t xml:space="preserve"> še</w:t>
      </w:r>
      <w:r w:rsidR="008652EE" w:rsidRPr="00226191">
        <w:t>:</w:t>
      </w:r>
    </w:p>
    <w:p w14:paraId="778713B4" w14:textId="77777777" w:rsidR="008241D4" w:rsidRPr="00226191" w:rsidRDefault="00C25313" w:rsidP="007B541C">
      <w:pPr>
        <w:pStyle w:val="ListParagraph"/>
        <w:divId w:val="438111399"/>
      </w:pPr>
      <w:r w:rsidRPr="00226191">
        <w:t>SIST ISO 690: 1987(E) Documentation – Bibliographic references</w:t>
      </w:r>
      <w:r w:rsidR="008241D4" w:rsidRPr="00226191">
        <w:t>:</w:t>
      </w:r>
      <w:r w:rsidRPr="00226191">
        <w:t xml:space="preserve"> Content, form and structure</w:t>
      </w:r>
      <w:r w:rsidR="008241D4" w:rsidRPr="00226191">
        <w:t>; ter</w:t>
      </w:r>
    </w:p>
    <w:p w14:paraId="140BD4D5" w14:textId="77777777" w:rsidR="00C25313" w:rsidRPr="00226191" w:rsidRDefault="00C25313" w:rsidP="007B541C">
      <w:pPr>
        <w:pStyle w:val="ListParagraph"/>
        <w:divId w:val="438111399"/>
      </w:pPr>
      <w:r w:rsidRPr="00226191">
        <w:t>SIST ISO 690 – 2 : 1997(E) : Electronic documents or parts thereof.</w:t>
      </w:r>
    </w:p>
    <w:p w14:paraId="24F0AD59" w14:textId="77777777" w:rsidR="00C25313" w:rsidRPr="00226191" w:rsidRDefault="00C25313" w:rsidP="0063148F">
      <w:pPr>
        <w:divId w:val="438111399"/>
      </w:pPr>
    </w:p>
    <w:p w14:paraId="15E70285" w14:textId="77777777" w:rsidR="00B429B2" w:rsidRPr="00226191" w:rsidRDefault="00B429B2">
      <w:pPr>
        <w:spacing w:after="200" w:line="276" w:lineRule="auto"/>
        <w:jc w:val="left"/>
      </w:pPr>
    </w:p>
    <w:p w14:paraId="5A585E43" w14:textId="77777777" w:rsidR="00C25313" w:rsidRPr="00226191" w:rsidRDefault="00C25313" w:rsidP="00E344BE">
      <w:pPr>
        <w:pStyle w:val="Heading3"/>
        <w:divId w:val="438111399"/>
      </w:pPr>
      <w:bookmarkStart w:id="60" w:name="_Ref411790735"/>
      <w:bookmarkStart w:id="61" w:name="_Toc118895314"/>
      <w:r w:rsidRPr="00226191">
        <w:t>Vzorci</w:t>
      </w:r>
      <w:r w:rsidRPr="00226191">
        <w:rPr>
          <w:spacing w:val="-10"/>
        </w:rPr>
        <w:t xml:space="preserve"> </w:t>
      </w:r>
      <w:r w:rsidR="001207B5" w:rsidRPr="00226191">
        <w:t>popisa literature</w:t>
      </w:r>
      <w:bookmarkEnd w:id="60"/>
      <w:bookmarkEnd w:id="61"/>
    </w:p>
    <w:p w14:paraId="0B252827" w14:textId="77777777" w:rsidR="00C25313" w:rsidRPr="00226191" w:rsidRDefault="00C25313" w:rsidP="00C25313">
      <w:pPr>
        <w:divId w:val="438111399"/>
      </w:pPr>
      <w:r w:rsidRPr="00226191">
        <w:t>Za</w:t>
      </w:r>
      <w:r w:rsidRPr="00226191">
        <w:rPr>
          <w:spacing w:val="-10"/>
        </w:rPr>
        <w:t xml:space="preserve"> </w:t>
      </w:r>
      <w:r w:rsidRPr="00226191">
        <w:t>knjige:</w:t>
      </w:r>
    </w:p>
    <w:p w14:paraId="2B8224A7" w14:textId="77777777" w:rsidR="008425B5" w:rsidRPr="00226191" w:rsidRDefault="004D5766" w:rsidP="006E1EDE">
      <w:pPr>
        <w:pStyle w:val="Vzorecreferenc"/>
        <w:ind w:left="567" w:hanging="567"/>
        <w:contextualSpacing w:val="0"/>
        <w:divId w:val="438111399"/>
      </w:pPr>
      <w:r w:rsidRPr="00226191">
        <w:lastRenderedPageBreak/>
        <w:t xml:space="preserve">Z. P. </w:t>
      </w:r>
      <w:r w:rsidR="00C25313" w:rsidRPr="00226191">
        <w:rPr>
          <w:rStyle w:val="ReferenceChar"/>
        </w:rPr>
        <w:t xml:space="preserve">Bažant, </w:t>
      </w:r>
      <w:r w:rsidRPr="00226191">
        <w:rPr>
          <w:rStyle w:val="ReferenceChar"/>
        </w:rPr>
        <w:t xml:space="preserve">L. </w:t>
      </w:r>
      <w:r w:rsidR="00C25313" w:rsidRPr="00226191">
        <w:rPr>
          <w:rStyle w:val="ReferenceChar"/>
        </w:rPr>
        <w:t>Cedolin</w:t>
      </w:r>
      <w:r w:rsidRPr="00226191">
        <w:rPr>
          <w:rStyle w:val="ReferenceChar"/>
        </w:rPr>
        <w:t xml:space="preserve">: </w:t>
      </w:r>
      <w:r w:rsidRPr="00226191">
        <w:rPr>
          <w:rStyle w:val="ReferenceChar"/>
          <w:i/>
        </w:rPr>
        <w:t>Stability of S</w:t>
      </w:r>
      <w:r w:rsidR="00C25313" w:rsidRPr="00226191">
        <w:rPr>
          <w:rStyle w:val="ReferenceChar"/>
          <w:i/>
        </w:rPr>
        <w:t>tructur</w:t>
      </w:r>
      <w:r w:rsidRPr="00226191">
        <w:rPr>
          <w:rStyle w:val="ReferenceChar"/>
          <w:i/>
        </w:rPr>
        <w:t>es:</w:t>
      </w:r>
      <w:r w:rsidR="00C25313" w:rsidRPr="00226191">
        <w:rPr>
          <w:rStyle w:val="ReferenceChar"/>
          <w:i/>
        </w:rPr>
        <w:t xml:space="preserve"> Elastic, Inelastic, Fracture, an</w:t>
      </w:r>
      <w:r w:rsidR="006C19E6" w:rsidRPr="00226191">
        <w:rPr>
          <w:rStyle w:val="ReferenceChar"/>
          <w:i/>
        </w:rPr>
        <w:t xml:space="preserve">d </w:t>
      </w:r>
      <w:r w:rsidR="00C25313" w:rsidRPr="00226191">
        <w:rPr>
          <w:rStyle w:val="ReferenceChar"/>
          <w:i/>
        </w:rPr>
        <w:t>Dam</w:t>
      </w:r>
      <w:r w:rsidRPr="00226191">
        <w:rPr>
          <w:rStyle w:val="ReferenceChar"/>
          <w:i/>
        </w:rPr>
        <w:t>age Theories</w:t>
      </w:r>
      <w:r w:rsidRPr="00226191">
        <w:rPr>
          <w:rStyle w:val="ReferenceChar"/>
        </w:rPr>
        <w:t>.</w:t>
      </w:r>
      <w:r w:rsidR="00C25313" w:rsidRPr="00226191">
        <w:t xml:space="preserve"> Oxf</w:t>
      </w:r>
      <w:r w:rsidRPr="00226191">
        <w:t>ord University Press, New York</w:t>
      </w:r>
      <w:r w:rsidR="00C25313" w:rsidRPr="00226191">
        <w:t>, 1991.</w:t>
      </w:r>
    </w:p>
    <w:p w14:paraId="3AC4F542" w14:textId="77777777" w:rsidR="00A24630" w:rsidRPr="00226191" w:rsidRDefault="00A24630" w:rsidP="006E1EDE">
      <w:pPr>
        <w:pStyle w:val="Vzorecreferenc"/>
        <w:numPr>
          <w:ilvl w:val="0"/>
          <w:numId w:val="18"/>
        </w:numPr>
        <w:ind w:left="567" w:hanging="567"/>
        <w:contextualSpacing w:val="0"/>
        <w:divId w:val="438111399"/>
      </w:pPr>
      <w:r w:rsidRPr="00226191">
        <w:t xml:space="preserve">J. Stropnik: </w:t>
      </w:r>
      <w:r w:rsidRPr="00226191">
        <w:rPr>
          <w:i/>
        </w:rPr>
        <w:t>Priporočila avtorjem študijskih in strokovnih publikacij na Fakulteti za strojništvo v Ljubljani</w:t>
      </w:r>
      <w:r w:rsidRPr="00226191">
        <w:t>. Fakulteta za strojništvo, Ljubljana, 1997.</w:t>
      </w:r>
    </w:p>
    <w:p w14:paraId="3101AF9B" w14:textId="77777777" w:rsidR="004D5766" w:rsidRPr="00226191" w:rsidRDefault="004D5766" w:rsidP="008425B5">
      <w:pPr>
        <w:divId w:val="438111399"/>
      </w:pPr>
    </w:p>
    <w:p w14:paraId="28BAA3DA" w14:textId="77777777" w:rsidR="004D63A1" w:rsidRPr="00226191" w:rsidRDefault="004D63A1" w:rsidP="008425B5">
      <w:pPr>
        <w:divId w:val="438111399"/>
      </w:pPr>
      <w:r w:rsidRPr="00226191">
        <w:t>Za poglavja v knjigi:</w:t>
      </w:r>
    </w:p>
    <w:p w14:paraId="1B2CB42B" w14:textId="77777777" w:rsidR="004D63A1" w:rsidRPr="00226191" w:rsidRDefault="004D63A1" w:rsidP="006E1EDE">
      <w:pPr>
        <w:pStyle w:val="Vzorecreferenc"/>
        <w:numPr>
          <w:ilvl w:val="0"/>
          <w:numId w:val="19"/>
        </w:numPr>
        <w:ind w:left="567" w:hanging="567"/>
        <w:contextualSpacing w:val="0"/>
        <w:divId w:val="438111399"/>
      </w:pPr>
      <w:r w:rsidRPr="00226191">
        <w:t>J. Doe</w:t>
      </w:r>
      <w:r w:rsidRPr="00226191">
        <w:rPr>
          <w:rStyle w:val="ReferenceChar"/>
        </w:rPr>
        <w:t xml:space="preserve">: </w:t>
      </w:r>
      <w:r w:rsidRPr="00226191">
        <w:rPr>
          <w:rStyle w:val="ReferenceChar"/>
          <w:i/>
        </w:rPr>
        <w:t>Earthquake stability</w:t>
      </w:r>
      <w:r w:rsidRPr="00226191">
        <w:rPr>
          <w:rStyle w:val="ReferenceChar"/>
        </w:rPr>
        <w:t xml:space="preserve">. </w:t>
      </w:r>
      <w:r w:rsidR="00074392" w:rsidRPr="00226191">
        <w:rPr>
          <w:rStyle w:val="ReferenceChar"/>
        </w:rPr>
        <w:t xml:space="preserve">V: </w:t>
      </w:r>
      <w:r w:rsidR="00074392" w:rsidRPr="00226191">
        <w:t xml:space="preserve">Z. P. </w:t>
      </w:r>
      <w:r w:rsidR="00074392" w:rsidRPr="00226191">
        <w:rPr>
          <w:rStyle w:val="ReferenceChar"/>
        </w:rPr>
        <w:t xml:space="preserve">Bažant, L. Cedolin (ur.): </w:t>
      </w:r>
      <w:r w:rsidR="00074392" w:rsidRPr="00226191">
        <w:rPr>
          <w:rStyle w:val="ReferenceChar"/>
          <w:i/>
        </w:rPr>
        <w:t>Stability of Structures: Elastic, Inelastic, Fracture, and Damage Theories</w:t>
      </w:r>
      <w:r w:rsidR="00074392" w:rsidRPr="00226191">
        <w:rPr>
          <w:rStyle w:val="ReferenceChar"/>
        </w:rPr>
        <w:t>.</w:t>
      </w:r>
      <w:r w:rsidR="00074392" w:rsidRPr="00226191">
        <w:t xml:space="preserve"> Oxford University Press, New York, 1991, str. 124–157</w:t>
      </w:r>
      <w:r w:rsidRPr="00226191">
        <w:t>.</w:t>
      </w:r>
    </w:p>
    <w:p w14:paraId="1D08A486" w14:textId="77777777" w:rsidR="004D63A1" w:rsidRPr="00226191" w:rsidRDefault="004D63A1" w:rsidP="008425B5">
      <w:pPr>
        <w:divId w:val="438111399"/>
      </w:pPr>
    </w:p>
    <w:p w14:paraId="6F9C666B" w14:textId="77777777" w:rsidR="004D5766" w:rsidRPr="00226191" w:rsidRDefault="00C25313" w:rsidP="008425B5">
      <w:pPr>
        <w:divId w:val="438111399"/>
      </w:pPr>
      <w:r w:rsidRPr="00226191">
        <w:t>Za</w:t>
      </w:r>
      <w:r w:rsidRPr="00226191">
        <w:rPr>
          <w:spacing w:val="-10"/>
        </w:rPr>
        <w:t xml:space="preserve"> </w:t>
      </w:r>
      <w:r w:rsidRPr="00226191">
        <w:t>revije:</w:t>
      </w:r>
    </w:p>
    <w:p w14:paraId="5E120A7C" w14:textId="77777777" w:rsidR="00C25313" w:rsidRPr="00226191" w:rsidRDefault="004D5766" w:rsidP="006E1EDE">
      <w:pPr>
        <w:pStyle w:val="Vzorecreferenc"/>
        <w:ind w:left="567" w:hanging="567"/>
        <w:contextualSpacing w:val="0"/>
        <w:divId w:val="438111399"/>
        <w:rPr>
          <w:spacing w:val="8"/>
        </w:rPr>
      </w:pPr>
      <w:r w:rsidRPr="00226191">
        <w:t xml:space="preserve">Z. P. </w:t>
      </w:r>
      <w:r w:rsidR="00C25313" w:rsidRPr="00226191">
        <w:t>Bažant,</w:t>
      </w:r>
      <w:r w:rsidR="00C25313" w:rsidRPr="00226191">
        <w:rPr>
          <w:spacing w:val="7"/>
        </w:rPr>
        <w:t xml:space="preserve"> </w:t>
      </w:r>
      <w:r w:rsidR="004D63A1" w:rsidRPr="00226191">
        <w:rPr>
          <w:spacing w:val="7"/>
        </w:rPr>
        <w:t xml:space="preserve">L. </w:t>
      </w:r>
      <w:r w:rsidR="00C25313" w:rsidRPr="00226191">
        <w:t>Cedolin:</w:t>
      </w:r>
      <w:r w:rsidR="00C25313" w:rsidRPr="00226191">
        <w:rPr>
          <w:spacing w:val="7"/>
        </w:rPr>
        <w:t xml:space="preserve"> </w:t>
      </w:r>
      <w:r w:rsidR="00C25313" w:rsidRPr="00226191">
        <w:rPr>
          <w:i/>
        </w:rPr>
        <w:t>Noise</w:t>
      </w:r>
      <w:r w:rsidR="00C25313" w:rsidRPr="00226191">
        <w:rPr>
          <w:i/>
          <w:spacing w:val="7"/>
        </w:rPr>
        <w:t xml:space="preserve"> </w:t>
      </w:r>
      <w:r w:rsidR="00C25313" w:rsidRPr="00226191">
        <w:rPr>
          <w:i/>
        </w:rPr>
        <w:t>control</w:t>
      </w:r>
      <w:r w:rsidR="00B939F3" w:rsidRPr="00226191">
        <w:t>.</w:t>
      </w:r>
      <w:r w:rsidR="00C25313" w:rsidRPr="00226191">
        <w:rPr>
          <w:spacing w:val="7"/>
        </w:rPr>
        <w:t xml:space="preserve"> </w:t>
      </w:r>
      <w:r w:rsidR="00C25313" w:rsidRPr="00226191">
        <w:t>Journal</w:t>
      </w:r>
      <w:r w:rsidR="00C25313" w:rsidRPr="00226191">
        <w:rPr>
          <w:spacing w:val="7"/>
        </w:rPr>
        <w:t xml:space="preserve"> </w:t>
      </w:r>
      <w:r w:rsidR="00C25313" w:rsidRPr="00226191">
        <w:rPr>
          <w:spacing w:val="-1"/>
        </w:rPr>
        <w:t>o</w:t>
      </w:r>
      <w:r w:rsidR="00C25313" w:rsidRPr="00226191">
        <w:t>f</w:t>
      </w:r>
      <w:r w:rsidR="00C25313" w:rsidRPr="00226191">
        <w:rPr>
          <w:spacing w:val="6"/>
        </w:rPr>
        <w:t xml:space="preserve"> </w:t>
      </w:r>
      <w:r w:rsidR="00C25313" w:rsidRPr="00226191">
        <w:t>Sound</w:t>
      </w:r>
      <w:r w:rsidR="00C25313" w:rsidRPr="00226191">
        <w:rPr>
          <w:spacing w:val="7"/>
        </w:rPr>
        <w:t xml:space="preserve"> </w:t>
      </w:r>
      <w:r w:rsidR="00C25313" w:rsidRPr="00226191">
        <w:t>and</w:t>
      </w:r>
      <w:r w:rsidR="00C25313" w:rsidRPr="00226191">
        <w:rPr>
          <w:spacing w:val="7"/>
        </w:rPr>
        <w:t xml:space="preserve"> </w:t>
      </w:r>
      <w:r w:rsidR="00C25313" w:rsidRPr="00226191">
        <w:t>Vibration</w:t>
      </w:r>
      <w:r w:rsidR="00B939F3" w:rsidRPr="00226191">
        <w:t xml:space="preserve"> </w:t>
      </w:r>
      <w:r w:rsidR="00C25313" w:rsidRPr="00226191">
        <w:rPr>
          <w:bCs/>
        </w:rPr>
        <w:t>111</w:t>
      </w:r>
      <w:r w:rsidR="00B939F3" w:rsidRPr="00226191">
        <w:rPr>
          <w:bCs/>
        </w:rPr>
        <w:t xml:space="preserve"> (</w:t>
      </w:r>
      <w:r w:rsidR="00C25313" w:rsidRPr="00226191">
        <w:t>2008</w:t>
      </w:r>
      <w:r w:rsidR="00B939F3" w:rsidRPr="00226191">
        <w:t>)</w:t>
      </w:r>
      <w:r w:rsidR="00C25313" w:rsidRPr="00226191">
        <w:t xml:space="preserve"> str. </w:t>
      </w:r>
      <w:r w:rsidR="00B939F3" w:rsidRPr="00226191">
        <w:t>42–50</w:t>
      </w:r>
      <w:r w:rsidR="00C25313" w:rsidRPr="00226191">
        <w:t>.</w:t>
      </w:r>
    </w:p>
    <w:p w14:paraId="75291B5F" w14:textId="77777777" w:rsidR="00CB1C5A" w:rsidRPr="00226191" w:rsidRDefault="00CB1C5A" w:rsidP="006E1EDE">
      <w:pPr>
        <w:pStyle w:val="Vzorecreferenc"/>
        <w:ind w:left="567" w:hanging="567"/>
        <w:contextualSpacing w:val="0"/>
        <w:divId w:val="438111399"/>
        <w:rPr>
          <w:spacing w:val="8"/>
        </w:rPr>
      </w:pPr>
      <w:r w:rsidRPr="00226191">
        <w:t xml:space="preserve">J. Gonzalez-Gutierrez, J. L. Carillo-Estrada, J. C. Ruiz-Suarez: </w:t>
      </w:r>
      <w:r w:rsidRPr="00226191">
        <w:rPr>
          <w:i/>
        </w:rPr>
        <w:t>Penetration of granular projectiles into a water target</w:t>
      </w:r>
      <w:r w:rsidRPr="00226191">
        <w:t>. Scientific reports 4:6762 (2014) str. 1–5.</w:t>
      </w:r>
    </w:p>
    <w:p w14:paraId="477DF054" w14:textId="77777777" w:rsidR="00384972" w:rsidRPr="00226191" w:rsidRDefault="00384972" w:rsidP="008425B5">
      <w:pPr>
        <w:divId w:val="438111399"/>
        <w:rPr>
          <w:sz w:val="26"/>
          <w:szCs w:val="26"/>
        </w:rPr>
      </w:pPr>
    </w:p>
    <w:p w14:paraId="1206842A" w14:textId="77777777" w:rsidR="00C25313" w:rsidRPr="00226191" w:rsidRDefault="00C25313" w:rsidP="008425B5">
      <w:pPr>
        <w:divId w:val="438111399"/>
      </w:pPr>
      <w:r w:rsidRPr="00226191">
        <w:t>Za</w:t>
      </w:r>
      <w:r w:rsidRPr="00226191">
        <w:rPr>
          <w:spacing w:val="-10"/>
        </w:rPr>
        <w:t xml:space="preserve"> </w:t>
      </w:r>
      <w:r w:rsidR="00B939F3" w:rsidRPr="00226191">
        <w:t>konferenčne prispevke</w:t>
      </w:r>
      <w:r w:rsidRPr="00226191">
        <w:t>:</w:t>
      </w:r>
    </w:p>
    <w:p w14:paraId="1F09089D" w14:textId="77777777" w:rsidR="00B939F3" w:rsidRPr="00226191" w:rsidRDefault="00B939F3" w:rsidP="006E1EDE">
      <w:pPr>
        <w:pStyle w:val="Vzorecreferenc"/>
        <w:numPr>
          <w:ilvl w:val="0"/>
          <w:numId w:val="20"/>
        </w:numPr>
        <w:ind w:left="567" w:hanging="567"/>
        <w:contextualSpacing w:val="0"/>
        <w:divId w:val="438111399"/>
      </w:pPr>
      <w:r w:rsidRPr="00226191">
        <w:t xml:space="preserve">Z. P. </w:t>
      </w:r>
      <w:r w:rsidR="00C25313" w:rsidRPr="00226191">
        <w:t xml:space="preserve">Bažant, </w:t>
      </w:r>
      <w:r w:rsidRPr="00226191">
        <w:t xml:space="preserve">L. </w:t>
      </w:r>
      <w:r w:rsidR="00C25313" w:rsidRPr="00226191">
        <w:t>Cedolin:</w:t>
      </w:r>
      <w:r w:rsidR="00C25313" w:rsidRPr="00226191">
        <w:rPr>
          <w:spacing w:val="36"/>
        </w:rPr>
        <w:t xml:space="preserve"> </w:t>
      </w:r>
      <w:r w:rsidR="00C25313" w:rsidRPr="00226191">
        <w:rPr>
          <w:i/>
        </w:rPr>
        <w:t>Modal</w:t>
      </w:r>
      <w:r w:rsidR="00C25313" w:rsidRPr="00226191">
        <w:rPr>
          <w:i/>
          <w:spacing w:val="-1"/>
        </w:rPr>
        <w:t>n</w:t>
      </w:r>
      <w:r w:rsidRPr="00226191">
        <w:rPr>
          <w:i/>
        </w:rPr>
        <w:t>a</w:t>
      </w:r>
      <w:r w:rsidR="00C25313" w:rsidRPr="00226191">
        <w:rPr>
          <w:i/>
          <w:spacing w:val="36"/>
        </w:rPr>
        <w:t xml:space="preserve"> </w:t>
      </w:r>
      <w:r w:rsidR="00C25313" w:rsidRPr="00226191">
        <w:rPr>
          <w:i/>
        </w:rPr>
        <w:t>analiza</w:t>
      </w:r>
      <w:r w:rsidR="00C25313" w:rsidRPr="00226191">
        <w:t xml:space="preserve">. </w:t>
      </w:r>
      <w:r w:rsidR="00074392" w:rsidRPr="00226191">
        <w:t xml:space="preserve">V: B. Podskrajnik (ur.): </w:t>
      </w:r>
      <w:r w:rsidR="00074392" w:rsidRPr="00226191">
        <w:rPr>
          <w:i/>
        </w:rPr>
        <w:t>Kuhlje</w:t>
      </w:r>
      <w:r w:rsidR="00074392" w:rsidRPr="00226191">
        <w:rPr>
          <w:i/>
          <w:spacing w:val="-1"/>
        </w:rPr>
        <w:t>v</w:t>
      </w:r>
      <w:r w:rsidR="00074392" w:rsidRPr="00226191">
        <w:rPr>
          <w:i/>
        </w:rPr>
        <w:t>i dnevi:  Zbornik referatov</w:t>
      </w:r>
      <w:r w:rsidR="00074392" w:rsidRPr="00226191">
        <w:t>. Ljubljana, Slovenija,</w:t>
      </w:r>
      <w:r w:rsidR="00074392" w:rsidRPr="00226191">
        <w:rPr>
          <w:spacing w:val="23"/>
        </w:rPr>
        <w:t xml:space="preserve"> </w:t>
      </w:r>
      <w:r w:rsidR="00074392" w:rsidRPr="00226191">
        <w:t>2005, str. 2–5</w:t>
      </w:r>
      <w:r w:rsidR="00071CFA" w:rsidRPr="00226191">
        <w:t>.</w:t>
      </w:r>
    </w:p>
    <w:p w14:paraId="389C4235" w14:textId="77777777" w:rsidR="00C25313" w:rsidRPr="00226191" w:rsidRDefault="00B939F3" w:rsidP="006E1EDE">
      <w:pPr>
        <w:pStyle w:val="Vzorecreferenc"/>
        <w:ind w:left="567" w:hanging="567"/>
        <w:contextualSpacing w:val="0"/>
        <w:divId w:val="438111399"/>
      </w:pPr>
      <w:r w:rsidRPr="00226191">
        <w:t>Z. P. Bažant, L. Cedolin:</w:t>
      </w:r>
      <w:r w:rsidRPr="00226191">
        <w:rPr>
          <w:spacing w:val="36"/>
        </w:rPr>
        <w:t xml:space="preserve"> </w:t>
      </w:r>
      <w:r w:rsidRPr="00226191">
        <w:rPr>
          <w:i/>
        </w:rPr>
        <w:t>Modal</w:t>
      </w:r>
      <w:r w:rsidRPr="00226191">
        <w:rPr>
          <w:i/>
          <w:spacing w:val="36"/>
        </w:rPr>
        <w:t xml:space="preserve"> </w:t>
      </w:r>
      <w:r w:rsidRPr="00226191">
        <w:rPr>
          <w:i/>
        </w:rPr>
        <w:t>analysis</w:t>
      </w:r>
      <w:r w:rsidRPr="00226191">
        <w:t>.</w:t>
      </w:r>
      <w:r w:rsidR="00C25313" w:rsidRPr="00226191">
        <w:rPr>
          <w:spacing w:val="22"/>
        </w:rPr>
        <w:t xml:space="preserve"> </w:t>
      </w:r>
      <w:r w:rsidR="00074392" w:rsidRPr="00226191">
        <w:rPr>
          <w:spacing w:val="22"/>
        </w:rPr>
        <w:t xml:space="preserve">V: </w:t>
      </w:r>
      <w:r w:rsidR="00074392" w:rsidRPr="00226191">
        <w:t xml:space="preserve">S. Smith (ur.): </w:t>
      </w:r>
      <w:r w:rsidR="00074392" w:rsidRPr="00226191">
        <w:rPr>
          <w:i/>
        </w:rPr>
        <w:t>Procee</w:t>
      </w:r>
      <w:r w:rsidR="00074392" w:rsidRPr="00226191">
        <w:rPr>
          <w:i/>
          <w:spacing w:val="-1"/>
        </w:rPr>
        <w:t>d</w:t>
      </w:r>
      <w:r w:rsidR="00074392" w:rsidRPr="00226191">
        <w:rPr>
          <w:i/>
        </w:rPr>
        <w:t>i</w:t>
      </w:r>
      <w:r w:rsidR="00074392" w:rsidRPr="00226191">
        <w:rPr>
          <w:i/>
          <w:spacing w:val="-1"/>
        </w:rPr>
        <w:t>n</w:t>
      </w:r>
      <w:r w:rsidR="00074392" w:rsidRPr="00226191">
        <w:rPr>
          <w:i/>
        </w:rPr>
        <w:t>gs</w:t>
      </w:r>
      <w:r w:rsidR="00074392" w:rsidRPr="00226191">
        <w:rPr>
          <w:i/>
          <w:spacing w:val="22"/>
        </w:rPr>
        <w:t xml:space="preserve"> </w:t>
      </w:r>
      <w:r w:rsidR="00074392" w:rsidRPr="00226191">
        <w:rPr>
          <w:i/>
        </w:rPr>
        <w:t>of the 22.</w:t>
      </w:r>
      <w:r w:rsidR="00074392" w:rsidRPr="00226191">
        <w:rPr>
          <w:i/>
          <w:spacing w:val="-10"/>
        </w:rPr>
        <w:t xml:space="preserve"> </w:t>
      </w:r>
      <w:r w:rsidR="00074392" w:rsidRPr="00226191">
        <w:rPr>
          <w:i/>
        </w:rPr>
        <w:t>Congress of Poly</w:t>
      </w:r>
      <w:r w:rsidR="00074392" w:rsidRPr="00226191">
        <w:rPr>
          <w:i/>
          <w:spacing w:val="-2"/>
        </w:rPr>
        <w:t>m</w:t>
      </w:r>
      <w:r w:rsidR="00074392" w:rsidRPr="00226191">
        <w:rPr>
          <w:i/>
        </w:rPr>
        <w:t>ers</w:t>
      </w:r>
      <w:r w:rsidR="00074392" w:rsidRPr="00226191">
        <w:t>. London, UK, 2007, str. 3–8</w:t>
      </w:r>
      <w:r w:rsidR="00C25313" w:rsidRPr="00226191">
        <w:t>.</w:t>
      </w:r>
    </w:p>
    <w:p w14:paraId="5DA4B68E" w14:textId="77777777" w:rsidR="00C25313" w:rsidRPr="00226191" w:rsidRDefault="00C25313" w:rsidP="008425B5">
      <w:pPr>
        <w:divId w:val="438111399"/>
        <w:rPr>
          <w:spacing w:val="22"/>
        </w:rPr>
      </w:pPr>
    </w:p>
    <w:p w14:paraId="12FC547C" w14:textId="77777777" w:rsidR="00C25313" w:rsidRPr="00226191" w:rsidRDefault="00C25313" w:rsidP="008425B5">
      <w:pPr>
        <w:divId w:val="438111399"/>
        <w:rPr>
          <w:bCs/>
        </w:rPr>
      </w:pPr>
      <w:r w:rsidRPr="00226191">
        <w:rPr>
          <w:bCs/>
        </w:rPr>
        <w:t>Za spletne vire</w:t>
      </w:r>
      <w:r w:rsidR="00D81273" w:rsidRPr="00226191">
        <w:rPr>
          <w:bCs/>
        </w:rPr>
        <w:t xml:space="preserve"> z znanim avtorjem</w:t>
      </w:r>
      <w:r w:rsidRPr="00226191">
        <w:rPr>
          <w:bCs/>
        </w:rPr>
        <w:t>:</w:t>
      </w:r>
    </w:p>
    <w:p w14:paraId="7541C5ED" w14:textId="77777777" w:rsidR="00C25313" w:rsidRPr="00226191" w:rsidRDefault="003C1C03" w:rsidP="006E1EDE">
      <w:pPr>
        <w:pStyle w:val="Vzorecreferenc"/>
        <w:ind w:left="567" w:hanging="567"/>
        <w:contextualSpacing w:val="0"/>
        <w:divId w:val="438111399"/>
      </w:pPr>
      <w:r w:rsidRPr="00226191">
        <w:t xml:space="preserve">C. Kogoj: </w:t>
      </w:r>
      <w:r w:rsidRPr="00226191">
        <w:rPr>
          <w:i/>
        </w:rPr>
        <w:t>Modalna analiza: izbrana poglavja iz DTD</w:t>
      </w:r>
      <w:r w:rsidRPr="00226191">
        <w:t xml:space="preserve">. Dostopno na: </w:t>
      </w:r>
      <w:hyperlink r:id="rId36" w:history="1">
        <w:r w:rsidRPr="00226191">
          <w:rPr>
            <w:rStyle w:val="Hyperlink"/>
          </w:rPr>
          <w:t>http://lab.fs.uni-lj.si/ldtd/Gradivo_za_studente/DTD/</w:t>
        </w:r>
      </w:hyperlink>
      <w:r w:rsidRPr="00226191">
        <w:t>Pregled%20teorije.pdf, ogled: 11. 1. 2012.</w:t>
      </w:r>
    </w:p>
    <w:p w14:paraId="77530DBB" w14:textId="77777777" w:rsidR="006B6D0C" w:rsidRPr="00226191" w:rsidRDefault="006B6D0C" w:rsidP="001B2B16">
      <w:pPr>
        <w:pStyle w:val="Heading11"/>
        <w:numPr>
          <w:ilvl w:val="0"/>
          <w:numId w:val="0"/>
        </w:numPr>
        <w:divId w:val="438111399"/>
      </w:pPr>
    </w:p>
    <w:p w14:paraId="4842A9DB" w14:textId="77777777" w:rsidR="00D81273" w:rsidRPr="00226191" w:rsidRDefault="00D81273" w:rsidP="001B2B16">
      <w:pPr>
        <w:pStyle w:val="Heading11"/>
        <w:numPr>
          <w:ilvl w:val="0"/>
          <w:numId w:val="0"/>
        </w:numPr>
        <w:divId w:val="438111399"/>
      </w:pPr>
      <w:r w:rsidRPr="00226191">
        <w:t>Za publikacije organizacij (tiskane ali objavljene na spletnih straneh)</w:t>
      </w:r>
      <w:r w:rsidR="00A17C58" w:rsidRPr="00226191">
        <w:t>:</w:t>
      </w:r>
    </w:p>
    <w:p w14:paraId="407B1831" w14:textId="77777777" w:rsidR="00D81273" w:rsidRPr="00226191" w:rsidRDefault="00074392" w:rsidP="006E1EDE">
      <w:pPr>
        <w:pStyle w:val="Vzorecreferenc"/>
        <w:ind w:left="567" w:hanging="567"/>
        <w:contextualSpacing w:val="0"/>
        <w:divId w:val="438111399"/>
      </w:pPr>
      <w:r w:rsidRPr="00226191">
        <w:t>Merkur d.d:</w:t>
      </w:r>
      <w:r w:rsidR="00D81273" w:rsidRPr="00226191">
        <w:t xml:space="preserve"> </w:t>
      </w:r>
      <w:r w:rsidR="00D81273" w:rsidRPr="00226191">
        <w:rPr>
          <w:i/>
        </w:rPr>
        <w:t>Letno poročilo podjetja Merkur d.d. Kranj</w:t>
      </w:r>
      <w:r w:rsidR="00A17C58" w:rsidRPr="00226191">
        <w:t>. Merkur d.d.,</w:t>
      </w:r>
      <w:r w:rsidRPr="00226191">
        <w:t xml:space="preserve"> Kranj,</w:t>
      </w:r>
      <w:r w:rsidR="00A17C58" w:rsidRPr="00226191">
        <w:t xml:space="preserve"> 2005.</w:t>
      </w:r>
    </w:p>
    <w:p w14:paraId="4D5BDD47" w14:textId="77777777" w:rsidR="00A17C58" w:rsidRPr="00226191" w:rsidRDefault="00A17C58" w:rsidP="006E1EDE">
      <w:pPr>
        <w:pStyle w:val="Vzorecreferenc"/>
        <w:ind w:left="567" w:hanging="567"/>
        <w:contextualSpacing w:val="0"/>
        <w:divId w:val="438111399"/>
      </w:pPr>
      <w:r w:rsidRPr="00226191">
        <w:t>Stati</w:t>
      </w:r>
      <w:r w:rsidR="00074392" w:rsidRPr="00226191">
        <w:t>stični urad republike Slovenije:</w:t>
      </w:r>
      <w:r w:rsidRPr="00226191">
        <w:t xml:space="preserve"> </w:t>
      </w:r>
      <w:r w:rsidRPr="00226191">
        <w:rPr>
          <w:i/>
        </w:rPr>
        <w:t>Statistični letopis Republike Slovenije 2009</w:t>
      </w:r>
      <w:r w:rsidR="00074392" w:rsidRPr="00226191">
        <w:t xml:space="preserve">. </w:t>
      </w:r>
      <w:r w:rsidRPr="00226191">
        <w:t>Statistični urad Republike Slovenije, Ljubljana, 2009.</w:t>
      </w:r>
    </w:p>
    <w:p w14:paraId="5844BF96" w14:textId="77777777" w:rsidR="00A17C58" w:rsidRPr="00226191" w:rsidRDefault="00A17C58" w:rsidP="006E1EDE">
      <w:pPr>
        <w:pStyle w:val="Vzorecreferenc"/>
        <w:ind w:left="567" w:hanging="567"/>
        <w:contextualSpacing w:val="0"/>
        <w:divId w:val="438111399"/>
      </w:pPr>
      <w:r w:rsidRPr="00226191">
        <w:t>Stati</w:t>
      </w:r>
      <w:r w:rsidR="00074392" w:rsidRPr="00226191">
        <w:t>stični urad republike Slovenije:</w:t>
      </w:r>
      <w:r w:rsidRPr="00226191">
        <w:t xml:space="preserve"> </w:t>
      </w:r>
      <w:r w:rsidRPr="00226191">
        <w:rPr>
          <w:i/>
        </w:rPr>
        <w:t>Standardna klasifikacija dejavnosti 2005.</w:t>
      </w:r>
      <w:r w:rsidRPr="00226191">
        <w:t xml:space="preserve"> Dostopno na: </w:t>
      </w:r>
      <w:hyperlink r:id="rId37" w:history="1">
        <w:r w:rsidRPr="00226191">
          <w:rPr>
            <w:rStyle w:val="Hyperlink"/>
          </w:rPr>
          <w:t>http://www.stat.si/klas/tabela.aspx?cvn=1895</w:t>
        </w:r>
      </w:hyperlink>
      <w:r w:rsidRPr="00226191">
        <w:t>, ogled: 10. 1. 2012.</w:t>
      </w:r>
    </w:p>
    <w:p w14:paraId="6076D2AE" w14:textId="77777777" w:rsidR="00A17C58" w:rsidRPr="00226191" w:rsidRDefault="00A17C58" w:rsidP="00A17C58">
      <w:pPr>
        <w:pStyle w:val="Vzorecreferenc"/>
        <w:numPr>
          <w:ilvl w:val="0"/>
          <w:numId w:val="0"/>
        </w:numPr>
        <w:ind w:left="595" w:hanging="595"/>
        <w:divId w:val="438111399"/>
      </w:pPr>
    </w:p>
    <w:p w14:paraId="497D3A59" w14:textId="77777777" w:rsidR="00A17C58" w:rsidRPr="00226191" w:rsidRDefault="00A17C58" w:rsidP="00A17C58">
      <w:pPr>
        <w:pStyle w:val="Vzorecreferenc"/>
        <w:numPr>
          <w:ilvl w:val="0"/>
          <w:numId w:val="0"/>
        </w:numPr>
        <w:ind w:left="595" w:hanging="595"/>
        <w:divId w:val="438111399"/>
      </w:pPr>
      <w:r w:rsidRPr="00226191">
        <w:t>Za spletne strani organizacij, društev, posameznikov:</w:t>
      </w:r>
    </w:p>
    <w:p w14:paraId="44797F8C" w14:textId="4EEBDE7A" w:rsidR="006E1EDE" w:rsidRPr="00226191" w:rsidRDefault="00A17C58" w:rsidP="005C7D6F">
      <w:pPr>
        <w:pStyle w:val="Vzorecreferenc"/>
        <w:ind w:left="567" w:hanging="567"/>
        <w:contextualSpacing w:val="0"/>
        <w:divId w:val="438111399"/>
      </w:pPr>
      <w:r w:rsidRPr="00226191">
        <w:rPr>
          <w:i/>
        </w:rPr>
        <w:t>M Kariera – Zaposlitveni portal</w:t>
      </w:r>
      <w:r w:rsidRPr="00226191">
        <w:t xml:space="preserve">. Dostopno na: </w:t>
      </w:r>
      <w:hyperlink r:id="rId38" w:history="1">
        <w:r w:rsidRPr="00226191">
          <w:rPr>
            <w:rStyle w:val="Hyperlink"/>
          </w:rPr>
          <w:t>http://www.mercator.si/kariera</w:t>
        </w:r>
      </w:hyperlink>
      <w:r w:rsidRPr="00226191">
        <w:t>, ogled: 10. 1. 2012.</w:t>
      </w:r>
    </w:p>
    <w:p w14:paraId="041EF7ED" w14:textId="77777777" w:rsidR="006E1EDE" w:rsidRPr="00226191" w:rsidRDefault="006E1EDE" w:rsidP="00A17C58">
      <w:pPr>
        <w:pStyle w:val="Vzorecreferenc"/>
        <w:numPr>
          <w:ilvl w:val="0"/>
          <w:numId w:val="0"/>
        </w:numPr>
        <w:ind w:left="595" w:hanging="595"/>
        <w:divId w:val="438111399"/>
      </w:pPr>
    </w:p>
    <w:p w14:paraId="3319FF50" w14:textId="77777777" w:rsidR="00A17C58" w:rsidRPr="00226191" w:rsidRDefault="00A17C58" w:rsidP="00A17C58">
      <w:pPr>
        <w:pStyle w:val="Vzorecreferenc"/>
        <w:numPr>
          <w:ilvl w:val="0"/>
          <w:numId w:val="0"/>
        </w:numPr>
        <w:ind w:left="595" w:hanging="595"/>
        <w:divId w:val="438111399"/>
      </w:pPr>
      <w:r w:rsidRPr="00226191">
        <w:t>Za spletne baze, enciklopedije, slovarje ipd.:</w:t>
      </w:r>
    </w:p>
    <w:p w14:paraId="07646D18" w14:textId="77777777" w:rsidR="00A17C58" w:rsidRPr="00226191" w:rsidRDefault="00A17C58" w:rsidP="006E1EDE">
      <w:pPr>
        <w:pStyle w:val="Vzorecreferenc"/>
        <w:ind w:left="567" w:hanging="567"/>
        <w:contextualSpacing w:val="0"/>
        <w:divId w:val="438111399"/>
      </w:pPr>
      <w:r w:rsidRPr="00226191">
        <w:rPr>
          <w:i/>
        </w:rPr>
        <w:t>Engineering</w:t>
      </w:r>
      <w:r w:rsidRPr="00226191">
        <w:t xml:space="preserve">. V </w:t>
      </w:r>
      <w:r w:rsidR="002A1C50" w:rsidRPr="00226191">
        <w:t xml:space="preserve">Encyclopedia Britannica online. Dostopno na: </w:t>
      </w:r>
      <w:hyperlink r:id="rId39" w:history="1">
        <w:r w:rsidR="002A1C50" w:rsidRPr="00226191">
          <w:rPr>
            <w:rStyle w:val="Hyperlink"/>
          </w:rPr>
          <w:t>http://student.britannica.com/comptons/article-9274119/engineering</w:t>
        </w:r>
      </w:hyperlink>
      <w:r w:rsidR="002A1C50" w:rsidRPr="00226191">
        <w:t>, ogled: 8. 1. 2012.</w:t>
      </w:r>
    </w:p>
    <w:p w14:paraId="32B9DAB5" w14:textId="77777777" w:rsidR="002A1C50" w:rsidRPr="00226191" w:rsidRDefault="002A1C50" w:rsidP="006E1EDE">
      <w:pPr>
        <w:pStyle w:val="Vzorecreferenc"/>
        <w:ind w:left="567" w:hanging="567"/>
        <w:contextualSpacing w:val="0"/>
        <w:divId w:val="438111399"/>
      </w:pPr>
      <w:r w:rsidRPr="00226191">
        <w:rPr>
          <w:i/>
        </w:rPr>
        <w:t>Poslovna aplikacija</w:t>
      </w:r>
      <w:r w:rsidRPr="00226191">
        <w:t xml:space="preserve">. V eSlovarju. Dostopno na: </w:t>
      </w:r>
      <w:hyperlink r:id="rId40" w:history="1">
        <w:r w:rsidRPr="00226191">
          <w:rPr>
            <w:rStyle w:val="Hyperlink"/>
          </w:rPr>
          <w:t>http://www.eslovar.com/besedilo.asp?id=1563</w:t>
        </w:r>
      </w:hyperlink>
      <w:r w:rsidRPr="00226191">
        <w:t>, ogled: 8. 1. 2012.</w:t>
      </w:r>
    </w:p>
    <w:p w14:paraId="1F0812F2" w14:textId="56D7D0F3" w:rsidR="006B6D0C" w:rsidRPr="00226191" w:rsidRDefault="006B6D0C" w:rsidP="001B2B16">
      <w:pPr>
        <w:pStyle w:val="Heading11"/>
        <w:numPr>
          <w:ilvl w:val="0"/>
          <w:numId w:val="0"/>
        </w:numPr>
        <w:divId w:val="438111399"/>
      </w:pPr>
    </w:p>
    <w:p w14:paraId="3077EDD1" w14:textId="77777777" w:rsidR="00743AC5" w:rsidRPr="00226191" w:rsidRDefault="00743AC5" w:rsidP="001B2B16">
      <w:pPr>
        <w:pStyle w:val="Heading11"/>
        <w:numPr>
          <w:ilvl w:val="0"/>
          <w:numId w:val="0"/>
        </w:numPr>
        <w:divId w:val="438111399"/>
      </w:pPr>
    </w:p>
    <w:p w14:paraId="13CB8271" w14:textId="77777777" w:rsidR="002A1C50" w:rsidRPr="00226191" w:rsidRDefault="002A1C50" w:rsidP="001B2B16">
      <w:pPr>
        <w:pStyle w:val="Heading11"/>
        <w:numPr>
          <w:ilvl w:val="0"/>
          <w:numId w:val="0"/>
        </w:numPr>
        <w:divId w:val="438111399"/>
      </w:pPr>
      <w:r w:rsidRPr="00226191">
        <w:t>Za zakonodajo (uradni listi, pravilniki, standardi):</w:t>
      </w:r>
    </w:p>
    <w:p w14:paraId="0157E932" w14:textId="77777777" w:rsidR="002A1C50" w:rsidRPr="00226191" w:rsidRDefault="002A1C50" w:rsidP="006E1EDE">
      <w:pPr>
        <w:pStyle w:val="Vzorecreferenc"/>
        <w:ind w:left="567" w:hanging="567"/>
        <w:contextualSpacing w:val="0"/>
        <w:divId w:val="438111399"/>
      </w:pPr>
      <w:r w:rsidRPr="00226191">
        <w:rPr>
          <w:i/>
        </w:rPr>
        <w:t>Zakon o gospodarskih družbah</w:t>
      </w:r>
      <w:r w:rsidRPr="00226191">
        <w:t>. Uradni list RS št. 42/2006, 60/2006 popr., 26/2007-ZSDU-B, 33/2007-ZSReg-B, 67/2007-ZTFI (100/2007 popr.), 10/2008, 68/2008, 23/2009; Odl. US: U-I-268/06-35.</w:t>
      </w:r>
    </w:p>
    <w:p w14:paraId="2499C2DC" w14:textId="77777777" w:rsidR="002A1C50" w:rsidRPr="00226191" w:rsidRDefault="002A1C50" w:rsidP="006E1EDE">
      <w:pPr>
        <w:pStyle w:val="Vzorecreferenc"/>
        <w:ind w:left="567" w:hanging="567"/>
        <w:contextualSpacing w:val="0"/>
        <w:divId w:val="438111399"/>
      </w:pPr>
      <w:r w:rsidRPr="00226191">
        <w:rPr>
          <w:i/>
        </w:rPr>
        <w:t>Zakon o okoljskih predpisih</w:t>
      </w:r>
      <w:r w:rsidRPr="00226191">
        <w:t>. Uradni list RS št. 72/2009-UPB2, 65/2010.</w:t>
      </w:r>
    </w:p>
    <w:p w14:paraId="39D54565" w14:textId="77777777" w:rsidR="002A1C50" w:rsidRPr="00226191" w:rsidRDefault="00F433C5" w:rsidP="006E1EDE">
      <w:pPr>
        <w:pStyle w:val="Vzorecreferenc"/>
        <w:ind w:left="567" w:hanging="567"/>
        <w:contextualSpacing w:val="0"/>
        <w:divId w:val="438111399"/>
      </w:pPr>
      <w:r w:rsidRPr="00226191">
        <w:t xml:space="preserve">ISO 2573:1977. </w:t>
      </w:r>
      <w:r w:rsidRPr="00226191">
        <w:rPr>
          <w:i/>
        </w:rPr>
        <w:t>Tensile testing systems – Determination of K-value</w:t>
      </w:r>
      <w:r w:rsidRPr="00226191">
        <w:t>.</w:t>
      </w:r>
    </w:p>
    <w:p w14:paraId="45D40001" w14:textId="77777777" w:rsidR="00F433C5" w:rsidRPr="00226191" w:rsidRDefault="00F433C5" w:rsidP="006E1EDE">
      <w:pPr>
        <w:pStyle w:val="Vzorecreferenc"/>
        <w:ind w:left="567" w:hanging="567"/>
        <w:contextualSpacing w:val="0"/>
        <w:divId w:val="438111399"/>
      </w:pPr>
      <w:r w:rsidRPr="00226191">
        <w:t xml:space="preserve">DIN 4768:1990. </w:t>
      </w:r>
      <w:r w:rsidRPr="00226191">
        <w:rPr>
          <w:i/>
        </w:rPr>
        <w:t>Determination of surface roughness values R</w:t>
      </w:r>
      <w:r w:rsidRPr="00226191">
        <w:rPr>
          <w:i/>
          <w:vertAlign w:val="subscript"/>
        </w:rPr>
        <w:t>a</w:t>
      </w:r>
      <w:r w:rsidRPr="00226191">
        <w:rPr>
          <w:i/>
        </w:rPr>
        <w:t>, R</w:t>
      </w:r>
      <w:r w:rsidRPr="00226191">
        <w:rPr>
          <w:i/>
          <w:vertAlign w:val="subscript"/>
        </w:rPr>
        <w:t>z</w:t>
      </w:r>
      <w:r w:rsidRPr="00226191">
        <w:rPr>
          <w:i/>
        </w:rPr>
        <w:t>, R</w:t>
      </w:r>
      <w:r w:rsidRPr="00226191">
        <w:rPr>
          <w:i/>
          <w:vertAlign w:val="subscript"/>
        </w:rPr>
        <w:t>max</w:t>
      </w:r>
      <w:r w:rsidRPr="00226191">
        <w:t>.</w:t>
      </w:r>
    </w:p>
    <w:p w14:paraId="71111375" w14:textId="77777777" w:rsidR="00F433C5" w:rsidRPr="00226191" w:rsidRDefault="00F433C5" w:rsidP="006E1EDE">
      <w:pPr>
        <w:pStyle w:val="Vzorecreferenc"/>
        <w:ind w:left="567" w:hanging="567"/>
        <w:contextualSpacing w:val="0"/>
        <w:divId w:val="438111399"/>
      </w:pPr>
      <w:r w:rsidRPr="00226191">
        <w:t xml:space="preserve">JIS B 0601:2001. </w:t>
      </w:r>
      <w:r w:rsidRPr="00226191">
        <w:rPr>
          <w:i/>
        </w:rPr>
        <w:t>Geometrical product specifications (GPS) profile method – Terms, definitions and surface texture parameters</w:t>
      </w:r>
      <w:r w:rsidRPr="00226191">
        <w:t>.</w:t>
      </w:r>
    </w:p>
    <w:p w14:paraId="37245B54" w14:textId="77777777" w:rsidR="00A24630" w:rsidRPr="00226191" w:rsidRDefault="00A24630" w:rsidP="006E1EDE">
      <w:pPr>
        <w:pStyle w:val="Vzorecreferenc"/>
        <w:numPr>
          <w:ilvl w:val="0"/>
          <w:numId w:val="0"/>
        </w:numPr>
        <w:divId w:val="438111399"/>
      </w:pPr>
    </w:p>
    <w:p w14:paraId="08D067AE" w14:textId="77777777" w:rsidR="00074392" w:rsidRPr="00226191" w:rsidRDefault="00074392" w:rsidP="00074392">
      <w:pPr>
        <w:pStyle w:val="Vzorecreferenc"/>
        <w:numPr>
          <w:ilvl w:val="0"/>
          <w:numId w:val="0"/>
        </w:numPr>
        <w:ind w:left="595" w:hanging="595"/>
        <w:divId w:val="438111399"/>
      </w:pPr>
      <w:r w:rsidRPr="00226191">
        <w:t>Za doktorske disertacije in druga zaključna dela:</w:t>
      </w:r>
    </w:p>
    <w:p w14:paraId="3E264099" w14:textId="77777777" w:rsidR="00074392" w:rsidRPr="00226191" w:rsidRDefault="00074392" w:rsidP="006E1EDE">
      <w:pPr>
        <w:pStyle w:val="Vzorecreferenc"/>
        <w:ind w:left="567" w:hanging="567"/>
        <w:contextualSpacing w:val="0"/>
        <w:divId w:val="438111399"/>
      </w:pPr>
      <w:r w:rsidRPr="00226191">
        <w:t xml:space="preserve">A. Novak: </w:t>
      </w:r>
      <w:r w:rsidRPr="00226191">
        <w:rPr>
          <w:i/>
        </w:rPr>
        <w:t>Izdelava avtomatiziraneg</w:t>
      </w:r>
      <w:r w:rsidR="005E3BD6" w:rsidRPr="00226191">
        <w:rPr>
          <w:i/>
        </w:rPr>
        <w:t xml:space="preserve">a stroja za lupljenje krompirja: </w:t>
      </w:r>
      <w:r w:rsidR="002D661C" w:rsidRPr="00226191">
        <w:rPr>
          <w:i/>
        </w:rPr>
        <w:t>doktorska disertacija</w:t>
      </w:r>
      <w:r w:rsidRPr="00226191">
        <w:t>. Ljubljana, 2015.</w:t>
      </w:r>
    </w:p>
    <w:p w14:paraId="5C8904DF" w14:textId="77777777" w:rsidR="006B6D0C" w:rsidRPr="00226191" w:rsidRDefault="006B6D0C" w:rsidP="001B2B16">
      <w:pPr>
        <w:pStyle w:val="Heading11"/>
        <w:numPr>
          <w:ilvl w:val="0"/>
          <w:numId w:val="0"/>
        </w:numPr>
        <w:divId w:val="438111399"/>
      </w:pPr>
    </w:p>
    <w:p w14:paraId="0F8CD04E" w14:textId="77777777" w:rsidR="00F433C5" w:rsidRPr="00226191" w:rsidRDefault="00F433C5" w:rsidP="001B2B16">
      <w:pPr>
        <w:pStyle w:val="Heading11"/>
        <w:numPr>
          <w:ilvl w:val="0"/>
          <w:numId w:val="0"/>
        </w:numPr>
        <w:divId w:val="438111399"/>
      </w:pPr>
    </w:p>
    <w:p w14:paraId="28200C64" w14:textId="77777777" w:rsidR="00F433C5" w:rsidRPr="00226191" w:rsidRDefault="00F433C5" w:rsidP="001B2B16">
      <w:pPr>
        <w:pStyle w:val="Heading11"/>
        <w:numPr>
          <w:ilvl w:val="0"/>
          <w:numId w:val="0"/>
        </w:numPr>
        <w:divId w:val="438111399"/>
      </w:pPr>
    </w:p>
    <w:p w14:paraId="708819D0" w14:textId="77777777" w:rsidR="00032DFA" w:rsidRPr="00226191" w:rsidRDefault="00032DFA" w:rsidP="001B2B16">
      <w:pPr>
        <w:pStyle w:val="Heading11"/>
        <w:numPr>
          <w:ilvl w:val="0"/>
          <w:numId w:val="0"/>
        </w:numPr>
        <w:divId w:val="438111399"/>
      </w:pPr>
    </w:p>
    <w:p w14:paraId="30533753" w14:textId="77777777" w:rsidR="006B6D0C" w:rsidRPr="00226191" w:rsidRDefault="006B6D0C" w:rsidP="001B2B16">
      <w:pPr>
        <w:pStyle w:val="Heading11"/>
        <w:numPr>
          <w:ilvl w:val="0"/>
          <w:numId w:val="0"/>
        </w:numPr>
        <w:divId w:val="438111399"/>
      </w:pPr>
    </w:p>
    <w:p w14:paraId="037E4140" w14:textId="77777777" w:rsidR="006B6D0C" w:rsidRPr="00226191" w:rsidRDefault="006B6D0C" w:rsidP="005402B2">
      <w:pPr>
        <w:pStyle w:val="Title"/>
        <w:divId w:val="438111399"/>
        <w:sectPr w:rsidR="006B6D0C" w:rsidRPr="00226191" w:rsidSect="000E7127">
          <w:pgSz w:w="11906" w:h="16838" w:code="9"/>
          <w:pgMar w:top="1701" w:right="1418" w:bottom="1418" w:left="1701" w:header="1134" w:footer="709" w:gutter="0"/>
          <w:cols w:space="1134"/>
          <w:titlePg/>
          <w:docGrid w:linePitch="360"/>
        </w:sectPr>
      </w:pPr>
      <w:bookmarkStart w:id="62" w:name="_Toc397007873"/>
    </w:p>
    <w:p w14:paraId="1D99DC6A" w14:textId="77777777" w:rsidR="00B86CA9" w:rsidRPr="00226191" w:rsidRDefault="00B77BCE" w:rsidP="000D0FBF">
      <w:pPr>
        <w:pStyle w:val="Heading1"/>
        <w:divId w:val="438111399"/>
      </w:pPr>
      <w:bookmarkStart w:id="63" w:name="_Ref411708218"/>
      <w:bookmarkStart w:id="64" w:name="_Toc118895315"/>
      <w:bookmarkEnd w:id="62"/>
      <w:r w:rsidRPr="00226191">
        <w:lastRenderedPageBreak/>
        <w:t>Metodologija raziskave</w:t>
      </w:r>
      <w:bookmarkEnd w:id="63"/>
      <w:bookmarkEnd w:id="64"/>
    </w:p>
    <w:p w14:paraId="32A98FC6" w14:textId="77777777" w:rsidR="005C5BE2" w:rsidRPr="00226191" w:rsidRDefault="00FC7F29" w:rsidP="00A941A3">
      <w:pPr>
        <w:divId w:val="438111399"/>
      </w:pPr>
      <w:bookmarkStart w:id="65" w:name="OLE_LINK8"/>
      <w:r w:rsidRPr="00226191">
        <w:t xml:space="preserve">V tem poglavju glede na tip naloge (raziskovalni ali razvojni) predstavite, razložite in utemeljite uporabljene </w:t>
      </w:r>
      <w:r w:rsidRPr="00226191">
        <w:rPr>
          <w:b/>
        </w:rPr>
        <w:t>metode oz. postopke</w:t>
      </w:r>
      <w:r w:rsidRPr="00226191">
        <w:t xml:space="preserve"> meritev, izračunov, modelirnih postopkov itn. ter predstavite in utemeljite izbor uporabljenih </w:t>
      </w:r>
      <w:r w:rsidRPr="00226191">
        <w:rPr>
          <w:b/>
        </w:rPr>
        <w:t>materialov in vzorcev</w:t>
      </w:r>
      <w:r w:rsidR="00931FDC" w:rsidRPr="00226191">
        <w:t>. V tem poglavju posebej razdela</w:t>
      </w:r>
      <w:r w:rsidR="003312FD" w:rsidRPr="00226191">
        <w:t>j</w:t>
      </w:r>
      <w:r w:rsidR="00931FDC" w:rsidRPr="00226191">
        <w:t>te tudi merilno negotovost.</w:t>
      </w:r>
      <w:bookmarkEnd w:id="65"/>
    </w:p>
    <w:p w14:paraId="2DFD5A6D" w14:textId="77777777" w:rsidR="006B6D0C" w:rsidRPr="00226191" w:rsidRDefault="006B6D0C" w:rsidP="00A941A3">
      <w:pPr>
        <w:divId w:val="438111399"/>
      </w:pPr>
    </w:p>
    <w:p w14:paraId="6B82C39D" w14:textId="77777777" w:rsidR="006B6D0C" w:rsidRPr="00226191" w:rsidRDefault="006B6D0C" w:rsidP="00A941A3">
      <w:pPr>
        <w:divId w:val="438111399"/>
      </w:pPr>
    </w:p>
    <w:p w14:paraId="12974AD6" w14:textId="77777777" w:rsidR="00F10842" w:rsidRPr="00226191" w:rsidRDefault="00F10842" w:rsidP="00E344BE">
      <w:pPr>
        <w:pStyle w:val="Heading2"/>
        <w:divId w:val="438111399"/>
      </w:pPr>
      <w:bookmarkStart w:id="66" w:name="_Toc118895316"/>
      <w:r w:rsidRPr="00226191">
        <w:t>Preračuni</w:t>
      </w:r>
      <w:bookmarkEnd w:id="66"/>
    </w:p>
    <w:p w14:paraId="511E9D54" w14:textId="69908D5A" w:rsidR="00033BFA" w:rsidRPr="00226191" w:rsidRDefault="00033BFA" w:rsidP="00D81273">
      <w:pPr>
        <w:divId w:val="438111399"/>
      </w:pPr>
      <w:r w:rsidRPr="00226191">
        <w:t xml:space="preserve">Na podlagi predpostavk o … smo </w:t>
      </w:r>
      <w:r w:rsidR="00C44F0E" w:rsidRPr="00226191">
        <w:t xml:space="preserve">za preračun … </w:t>
      </w:r>
      <w:r w:rsidRPr="00226191">
        <w:t xml:space="preserve">uporabili </w:t>
      </w:r>
      <w:r w:rsidR="00C44F0E" w:rsidRPr="00226191">
        <w:t>izpeljavo</w:t>
      </w:r>
      <w:r w:rsidRPr="00226191">
        <w:t xml:space="preserve"> Bažanta et al. [5], ki </w:t>
      </w:r>
      <w:r w:rsidR="00C44F0E" w:rsidRPr="00226191">
        <w:t xml:space="preserve">je pokazal </w:t>
      </w:r>
      <w:r w:rsidRPr="00226191">
        <w:t>…</w:t>
      </w:r>
      <w:r w:rsidR="00D81273" w:rsidRPr="00226191">
        <w:t xml:space="preserve"> </w:t>
      </w:r>
    </w:p>
    <w:p w14:paraId="1E867217" w14:textId="77777777" w:rsidR="00F10842" w:rsidRPr="00226191" w:rsidRDefault="00F10842" w:rsidP="00D81273">
      <w:pPr>
        <w:divId w:val="438111399"/>
      </w:pPr>
    </w:p>
    <w:p w14:paraId="26D39647" w14:textId="77777777" w:rsidR="00033BFA" w:rsidRPr="00226191" w:rsidRDefault="00033BFA" w:rsidP="00F10842">
      <w:pPr>
        <w:divId w:val="438111399"/>
      </w:pPr>
    </w:p>
    <w:p w14:paraId="1E38E4EE" w14:textId="77777777" w:rsidR="00F10842" w:rsidRPr="00226191" w:rsidRDefault="00F10842" w:rsidP="00E344BE">
      <w:pPr>
        <w:pStyle w:val="Heading2"/>
        <w:divId w:val="438111399"/>
      </w:pPr>
      <w:bookmarkStart w:id="67" w:name="_Toc118895317"/>
      <w:r w:rsidRPr="00226191">
        <w:t>Eksperimentalni del</w:t>
      </w:r>
      <w:bookmarkEnd w:id="67"/>
    </w:p>
    <w:p w14:paraId="07B34EB7" w14:textId="77777777" w:rsidR="00F10842" w:rsidRPr="00226191" w:rsidRDefault="00033BFA" w:rsidP="00E344BE">
      <w:pPr>
        <w:pStyle w:val="Heading3"/>
        <w:divId w:val="438111399"/>
      </w:pPr>
      <w:bookmarkStart w:id="68" w:name="_Toc118895318"/>
      <w:r w:rsidRPr="00226191">
        <w:t>Vzorci in m</w:t>
      </w:r>
      <w:r w:rsidR="00F10842" w:rsidRPr="00226191">
        <w:t>ateriali</w:t>
      </w:r>
      <w:bookmarkEnd w:id="68"/>
    </w:p>
    <w:p w14:paraId="04DF6434" w14:textId="77777777" w:rsidR="00033BFA" w:rsidRPr="00226191" w:rsidRDefault="00033BFA" w:rsidP="00E344BE">
      <w:pPr>
        <w:pStyle w:val="Heading4"/>
        <w:divId w:val="438111399"/>
      </w:pPr>
      <w:bookmarkStart w:id="69" w:name="_Toc118895319"/>
      <w:r w:rsidRPr="00226191">
        <w:t>Zobniški par</w:t>
      </w:r>
      <w:bookmarkEnd w:id="69"/>
    </w:p>
    <w:p w14:paraId="0913C854" w14:textId="2A76D10C" w:rsidR="00D81273" w:rsidRPr="00226191" w:rsidRDefault="00033BFA" w:rsidP="00D81273">
      <w:pPr>
        <w:divId w:val="438111399"/>
      </w:pPr>
      <w:r w:rsidRPr="00226191">
        <w:t>Za zobniški par smo izbrali …</w:t>
      </w:r>
      <w:r w:rsidR="00D81273" w:rsidRPr="00226191">
        <w:t xml:space="preserve"> </w:t>
      </w:r>
    </w:p>
    <w:p w14:paraId="56F90326" w14:textId="77777777" w:rsidR="00033BFA" w:rsidRPr="00226191" w:rsidRDefault="00033BFA" w:rsidP="00033BFA">
      <w:pPr>
        <w:divId w:val="438111399"/>
      </w:pPr>
    </w:p>
    <w:p w14:paraId="29FAB155" w14:textId="77777777" w:rsidR="00033BFA" w:rsidRPr="00226191" w:rsidRDefault="00033BFA" w:rsidP="00033BFA">
      <w:pPr>
        <w:divId w:val="438111399"/>
      </w:pPr>
    </w:p>
    <w:p w14:paraId="1171CC45" w14:textId="77777777" w:rsidR="00033BFA" w:rsidRPr="00226191" w:rsidRDefault="00033BFA" w:rsidP="00E344BE">
      <w:pPr>
        <w:pStyle w:val="Heading4"/>
        <w:divId w:val="438111399"/>
      </w:pPr>
      <w:bookmarkStart w:id="70" w:name="_Toc118895320"/>
      <w:r w:rsidRPr="00226191">
        <w:t>Gred</w:t>
      </w:r>
      <w:bookmarkEnd w:id="70"/>
    </w:p>
    <w:p w14:paraId="55B623FE" w14:textId="1AE4F68F" w:rsidR="00D81273" w:rsidRPr="00226191" w:rsidRDefault="00033BFA" w:rsidP="00D81273">
      <w:pPr>
        <w:divId w:val="438111399"/>
      </w:pPr>
      <w:r w:rsidRPr="00226191">
        <w:t>Gred je bila izdelana iz…</w:t>
      </w:r>
      <w:r w:rsidR="00D81273" w:rsidRPr="00226191">
        <w:t xml:space="preserve"> </w:t>
      </w:r>
    </w:p>
    <w:p w14:paraId="478FB891" w14:textId="77777777" w:rsidR="00033BFA" w:rsidRPr="00226191" w:rsidRDefault="00033BFA" w:rsidP="00033BFA">
      <w:pPr>
        <w:divId w:val="438111399"/>
      </w:pPr>
    </w:p>
    <w:p w14:paraId="6FA85EBA" w14:textId="77777777" w:rsidR="00033BFA" w:rsidRPr="00226191" w:rsidRDefault="00033BFA" w:rsidP="00033BFA">
      <w:pPr>
        <w:divId w:val="438111399"/>
      </w:pPr>
    </w:p>
    <w:p w14:paraId="2946ED6C" w14:textId="77777777" w:rsidR="00033BFA" w:rsidRPr="00226191" w:rsidRDefault="00C44F0E" w:rsidP="00E344BE">
      <w:pPr>
        <w:pStyle w:val="Heading3"/>
        <w:divId w:val="438111399"/>
      </w:pPr>
      <w:bookmarkStart w:id="71" w:name="_Toc118895321"/>
      <w:r w:rsidRPr="00226191">
        <w:t>Metodologija preizkusov</w:t>
      </w:r>
      <w:bookmarkEnd w:id="71"/>
    </w:p>
    <w:p w14:paraId="210F18C9" w14:textId="77777777" w:rsidR="00033BFA" w:rsidRPr="00226191" w:rsidRDefault="00033BFA" w:rsidP="00E344BE">
      <w:pPr>
        <w:pStyle w:val="Heading4"/>
        <w:divId w:val="438111399"/>
      </w:pPr>
      <w:bookmarkStart w:id="72" w:name="_Toc118895322"/>
      <w:r w:rsidRPr="00226191">
        <w:t>Zobniško preizkuševališče</w:t>
      </w:r>
      <w:bookmarkEnd w:id="72"/>
    </w:p>
    <w:p w14:paraId="5B36949C" w14:textId="65140140" w:rsidR="00D81273" w:rsidRPr="00226191" w:rsidRDefault="00033BFA" w:rsidP="00D81273">
      <w:pPr>
        <w:divId w:val="438111399"/>
      </w:pPr>
      <w:r w:rsidRPr="00226191">
        <w:lastRenderedPageBreak/>
        <w:t>Zasnovali smo …</w:t>
      </w:r>
      <w:r w:rsidR="00D81273" w:rsidRPr="00226191">
        <w:t xml:space="preserve"> </w:t>
      </w:r>
    </w:p>
    <w:p w14:paraId="125C7375" w14:textId="77777777" w:rsidR="00D81273" w:rsidRPr="00226191" w:rsidRDefault="00D81273" w:rsidP="00033BFA">
      <w:pPr>
        <w:divId w:val="438111399"/>
      </w:pPr>
    </w:p>
    <w:p w14:paraId="7FC60C31" w14:textId="77777777" w:rsidR="00D81273" w:rsidRPr="00226191" w:rsidRDefault="00D81273" w:rsidP="00033BFA">
      <w:pPr>
        <w:divId w:val="438111399"/>
      </w:pPr>
    </w:p>
    <w:p w14:paraId="6BCEB8F2" w14:textId="77777777" w:rsidR="00033BFA" w:rsidRPr="00226191" w:rsidRDefault="00033BFA" w:rsidP="00E344BE">
      <w:pPr>
        <w:pStyle w:val="Heading4"/>
        <w:divId w:val="438111399"/>
      </w:pPr>
      <w:bookmarkStart w:id="73" w:name="_Toc118895323"/>
      <w:r w:rsidRPr="00226191">
        <w:t>Merilnik pomikov (LVDT)</w:t>
      </w:r>
      <w:bookmarkEnd w:id="73"/>
    </w:p>
    <w:p w14:paraId="749A1392" w14:textId="77777777" w:rsidR="006B6D0C" w:rsidRPr="00226191" w:rsidRDefault="00033BFA" w:rsidP="00A941A3">
      <w:pPr>
        <w:divId w:val="438111399"/>
      </w:pPr>
      <w:r w:rsidRPr="00226191">
        <w:t>Za merjenje … smo uporabili linearno variabilni diferencialni transformator (LVDT), s čimer smo zagotovili …</w:t>
      </w:r>
    </w:p>
    <w:p w14:paraId="0E2ECAD6" w14:textId="77777777" w:rsidR="00C44F0E" w:rsidRPr="00226191" w:rsidRDefault="00C44F0E" w:rsidP="00A941A3">
      <w:pPr>
        <w:divId w:val="438111399"/>
      </w:pPr>
    </w:p>
    <w:p w14:paraId="34282738" w14:textId="77777777" w:rsidR="00D81273" w:rsidRPr="00226191" w:rsidRDefault="00D81273" w:rsidP="00A941A3">
      <w:pPr>
        <w:divId w:val="438111399"/>
      </w:pPr>
    </w:p>
    <w:p w14:paraId="03756105" w14:textId="77777777" w:rsidR="00C44F0E" w:rsidRPr="00226191" w:rsidRDefault="00C44F0E" w:rsidP="00E344BE">
      <w:pPr>
        <w:pStyle w:val="Heading3"/>
        <w:divId w:val="438111399"/>
      </w:pPr>
      <w:bookmarkStart w:id="74" w:name="_Toc118895324"/>
      <w:r w:rsidRPr="00226191">
        <w:t>Analiza deformacijskih mehanizmov</w:t>
      </w:r>
      <w:bookmarkEnd w:id="74"/>
    </w:p>
    <w:p w14:paraId="4917AFD8" w14:textId="6A34D05A" w:rsidR="00D81273" w:rsidRPr="00226191" w:rsidRDefault="00C44F0E" w:rsidP="00D81273">
      <w:pPr>
        <w:divId w:val="438111399"/>
      </w:pPr>
      <w:r w:rsidRPr="00226191">
        <w:t>Po preizkusih smo površine analizirali z …</w:t>
      </w:r>
      <w:r w:rsidR="00D81273" w:rsidRPr="00226191">
        <w:t xml:space="preserve"> </w:t>
      </w:r>
    </w:p>
    <w:p w14:paraId="072A0D47" w14:textId="076AFB33" w:rsidR="00DC5367" w:rsidRPr="00226191" w:rsidRDefault="00DC5367" w:rsidP="00D81273">
      <w:pPr>
        <w:divId w:val="438111399"/>
      </w:pPr>
    </w:p>
    <w:p w14:paraId="2E33861B" w14:textId="77777777" w:rsidR="00DC5367" w:rsidRPr="00226191" w:rsidRDefault="00DC5367" w:rsidP="00D81273">
      <w:pPr>
        <w:divId w:val="438111399"/>
      </w:pPr>
    </w:p>
    <w:p w14:paraId="2CC1BFB2" w14:textId="77777777" w:rsidR="00C44F0E" w:rsidRPr="00226191" w:rsidRDefault="00C44F0E" w:rsidP="00E344BE">
      <w:pPr>
        <w:pStyle w:val="Heading2"/>
        <w:divId w:val="438111399"/>
      </w:pPr>
      <w:bookmarkStart w:id="75" w:name="_Toc118895325"/>
      <w:r w:rsidRPr="00226191">
        <w:t>Korelacija</w:t>
      </w:r>
      <w:r w:rsidR="00D81273" w:rsidRPr="00226191">
        <w:t xml:space="preserve"> preračunov</w:t>
      </w:r>
      <w:r w:rsidRPr="00226191">
        <w:t xml:space="preserve"> in </w:t>
      </w:r>
      <w:r w:rsidR="00D81273" w:rsidRPr="00226191">
        <w:t>eksperimentalnih rezultatov</w:t>
      </w:r>
      <w:bookmarkEnd w:id="75"/>
    </w:p>
    <w:p w14:paraId="1955AD01" w14:textId="77777777" w:rsidR="00D81273" w:rsidRPr="00226191" w:rsidRDefault="00D81273" w:rsidP="00D81273">
      <w:pPr>
        <w:divId w:val="438111399"/>
      </w:pPr>
    </w:p>
    <w:p w14:paraId="06DAAEA6" w14:textId="77777777" w:rsidR="00C44F0E" w:rsidRPr="00226191" w:rsidRDefault="00C44F0E" w:rsidP="00A941A3">
      <w:pPr>
        <w:divId w:val="438111399"/>
      </w:pPr>
    </w:p>
    <w:p w14:paraId="0E6ABB06" w14:textId="77777777" w:rsidR="00C44F0E" w:rsidRPr="00226191" w:rsidRDefault="00C44F0E" w:rsidP="00A941A3">
      <w:pPr>
        <w:divId w:val="438111399"/>
      </w:pPr>
    </w:p>
    <w:p w14:paraId="2F9588CE" w14:textId="77777777" w:rsidR="00C44F0E" w:rsidRPr="00226191" w:rsidRDefault="00C44F0E" w:rsidP="00A941A3">
      <w:pPr>
        <w:divId w:val="438111399"/>
      </w:pPr>
    </w:p>
    <w:p w14:paraId="16AE2673" w14:textId="77777777" w:rsidR="00C44F0E" w:rsidRPr="00226191" w:rsidRDefault="00C44F0E" w:rsidP="00A941A3">
      <w:pPr>
        <w:divId w:val="438111399"/>
      </w:pPr>
    </w:p>
    <w:p w14:paraId="3205B490" w14:textId="77777777" w:rsidR="00F22D13" w:rsidRPr="00226191" w:rsidRDefault="00F22D13">
      <w:pPr>
        <w:spacing w:after="200" w:line="276" w:lineRule="auto"/>
        <w:jc w:val="left"/>
      </w:pPr>
      <w:r w:rsidRPr="00226191">
        <w:br w:type="page"/>
      </w:r>
    </w:p>
    <w:p w14:paraId="1FECC74A" w14:textId="77777777" w:rsidR="006B6D0C" w:rsidRPr="00226191" w:rsidRDefault="006B6D0C" w:rsidP="00A941A3">
      <w:pPr>
        <w:divId w:val="438111399"/>
      </w:pPr>
    </w:p>
    <w:p w14:paraId="59A62697" w14:textId="77777777" w:rsidR="006B6D0C" w:rsidRPr="00226191" w:rsidRDefault="006B6D0C" w:rsidP="00A941A3">
      <w:pPr>
        <w:divId w:val="438111399"/>
      </w:pPr>
    </w:p>
    <w:p w14:paraId="25E760F6" w14:textId="77777777" w:rsidR="006059D2" w:rsidRPr="00226191" w:rsidRDefault="00A941A3" w:rsidP="000D0FBF">
      <w:pPr>
        <w:pStyle w:val="Heading1"/>
      </w:pPr>
      <w:bookmarkStart w:id="76" w:name="_Toc397007874"/>
      <w:bookmarkStart w:id="77" w:name="_Ref411435739"/>
      <w:bookmarkStart w:id="78" w:name="_Toc118895326"/>
      <w:r w:rsidRPr="00226191">
        <w:t>Rezultati</w:t>
      </w:r>
      <w:bookmarkEnd w:id="76"/>
      <w:bookmarkEnd w:id="77"/>
      <w:bookmarkEnd w:id="78"/>
    </w:p>
    <w:p w14:paraId="387F9509" w14:textId="53B0F16E" w:rsidR="00A941A3" w:rsidRPr="00226191" w:rsidRDefault="00A941A3" w:rsidP="00A941A3">
      <w:bookmarkStart w:id="79" w:name="OLE_LINK9"/>
      <w:bookmarkStart w:id="80" w:name="OLE_LINK10"/>
      <w:r w:rsidRPr="00226191">
        <w:t xml:space="preserve">V tem poglavju predstavite </w:t>
      </w:r>
      <w:r w:rsidR="00FF432B" w:rsidRPr="00226191">
        <w:rPr>
          <w:b/>
        </w:rPr>
        <w:t>ugotovljena dejstva</w:t>
      </w:r>
      <w:r w:rsidR="00FF432B" w:rsidRPr="00226191">
        <w:t xml:space="preserve">, torej </w:t>
      </w:r>
      <w:r w:rsidRPr="00226191">
        <w:t>rezultate vaših meritev</w:t>
      </w:r>
      <w:bookmarkEnd w:id="79"/>
      <w:bookmarkEnd w:id="80"/>
      <w:r w:rsidR="000944D3" w:rsidRPr="00226191">
        <w:t xml:space="preserve">, analiz, preračunov ipd. </w:t>
      </w:r>
      <w:r w:rsidRPr="00226191">
        <w:t xml:space="preserve">Če je naloga obsežnejša in sestavljena iz več ločenih sklopov, lahko rezultate iz posameznega sklopa predstavljate tudi v ločenih </w:t>
      </w:r>
      <w:r w:rsidR="000944D3" w:rsidRPr="00226191">
        <w:t>(pod)</w:t>
      </w:r>
      <w:r w:rsidRPr="00226191">
        <w:t xml:space="preserve">poglavjih. </w:t>
      </w:r>
      <w:bookmarkStart w:id="81" w:name="OLE_LINK11"/>
      <w:bookmarkStart w:id="82" w:name="OLE_LINK12"/>
      <w:r w:rsidRPr="00226191">
        <w:t>Končna oblika mora biti tak</w:t>
      </w:r>
      <w:r w:rsidR="009B4291" w:rsidRPr="00226191">
        <w:t>šn</w:t>
      </w:r>
      <w:r w:rsidRPr="00226191">
        <w:t>a, da je pregledna</w:t>
      </w:r>
      <w:r w:rsidR="000944D3" w:rsidRPr="00226191">
        <w:t>, jasna in razumljiva</w:t>
      </w:r>
      <w:r w:rsidR="009B4291" w:rsidRPr="00226191">
        <w:t>.</w:t>
      </w:r>
      <w:bookmarkEnd w:id="81"/>
      <w:bookmarkEnd w:id="82"/>
    </w:p>
    <w:p w14:paraId="118541AE" w14:textId="77777777" w:rsidR="006B6D0C" w:rsidRPr="00226191" w:rsidRDefault="006B6D0C" w:rsidP="00A941A3"/>
    <w:p w14:paraId="403567A8" w14:textId="77777777" w:rsidR="006B6D0C" w:rsidRPr="00226191" w:rsidRDefault="006B6D0C" w:rsidP="00A941A3"/>
    <w:p w14:paraId="5BD681C1" w14:textId="77777777" w:rsidR="006B6D0C" w:rsidRPr="00226191" w:rsidRDefault="006B6D0C" w:rsidP="00A941A3"/>
    <w:p w14:paraId="4F3CAE44" w14:textId="77777777" w:rsidR="006B6D0C" w:rsidRPr="00226191" w:rsidRDefault="006B6D0C" w:rsidP="00A941A3"/>
    <w:p w14:paraId="65F648C8" w14:textId="77777777" w:rsidR="006B6D0C" w:rsidRPr="00226191" w:rsidRDefault="006B6D0C">
      <w:pPr>
        <w:spacing w:after="200" w:line="276" w:lineRule="auto"/>
        <w:jc w:val="left"/>
      </w:pPr>
      <w:r w:rsidRPr="00226191">
        <w:br w:type="page"/>
      </w:r>
    </w:p>
    <w:p w14:paraId="345317F1" w14:textId="055BF080" w:rsidR="00725DF4" w:rsidRPr="00226191" w:rsidRDefault="00725DF4" w:rsidP="00A941A3"/>
    <w:p w14:paraId="33260B29" w14:textId="77777777" w:rsidR="00725DF4" w:rsidRPr="00226191" w:rsidRDefault="00725DF4">
      <w:pPr>
        <w:spacing w:after="200" w:line="276" w:lineRule="auto"/>
        <w:jc w:val="left"/>
      </w:pPr>
      <w:r w:rsidRPr="00226191">
        <w:br w:type="page"/>
      </w:r>
    </w:p>
    <w:p w14:paraId="5EDAA795" w14:textId="77777777" w:rsidR="006B6D0C" w:rsidRPr="00226191" w:rsidRDefault="006B6D0C" w:rsidP="00A941A3"/>
    <w:p w14:paraId="72CA58FB" w14:textId="77777777" w:rsidR="006B6D0C" w:rsidRPr="00226191" w:rsidRDefault="006B6D0C" w:rsidP="00A941A3"/>
    <w:p w14:paraId="2A5377EB" w14:textId="77777777" w:rsidR="000611F0" w:rsidRPr="00226191" w:rsidRDefault="00B77BCE" w:rsidP="000D0FBF">
      <w:pPr>
        <w:pStyle w:val="Heading1"/>
      </w:pPr>
      <w:bookmarkStart w:id="83" w:name="_Ref411435905"/>
      <w:bookmarkStart w:id="84" w:name="_Toc118895327"/>
      <w:r w:rsidRPr="00226191">
        <w:t>Diskusija</w:t>
      </w:r>
      <w:bookmarkEnd w:id="83"/>
      <w:bookmarkEnd w:id="84"/>
    </w:p>
    <w:p w14:paraId="5F2C4923" w14:textId="48369366" w:rsidR="00B5592C" w:rsidRPr="00226191" w:rsidRDefault="000944D3" w:rsidP="00B5592C">
      <w:bookmarkStart w:id="85" w:name="OLE_LINK13"/>
      <w:r w:rsidRPr="00226191">
        <w:t xml:space="preserve">V tem delu predstavite </w:t>
      </w:r>
      <w:r w:rsidR="00FF432B" w:rsidRPr="00226191">
        <w:t xml:space="preserve">vaše razumevanje oz. </w:t>
      </w:r>
      <w:r w:rsidRPr="00226191">
        <w:rPr>
          <w:b/>
        </w:rPr>
        <w:t>razlago</w:t>
      </w:r>
      <w:r w:rsidRPr="00226191">
        <w:t xml:space="preserve"> rezultatov in komentar. </w:t>
      </w:r>
      <w:r w:rsidR="00FF432B" w:rsidRPr="00226191">
        <w:t>Zaželeno je, da so rezultati in diskusija o rezultatih predstavljeni ločeno (kot v tej predlogi), vendar lahko z</w:t>
      </w:r>
      <w:r w:rsidR="00FF7927" w:rsidRPr="00226191">
        <w:t xml:space="preserve">a zagotavljanje jasnosti in preglednosti po potrebi (npr. če je rezultatov veliko, ali pa so predstavljeni v različnih sklopih) združite poglavji Rezultati in Diskusija v eno poglavje (Rezultati in diskusija), kjer </w:t>
      </w:r>
      <w:r w:rsidRPr="00226191">
        <w:t>dobljene rezultate</w:t>
      </w:r>
      <w:r w:rsidR="00FF7927" w:rsidRPr="00226191">
        <w:t xml:space="preserve"> sproti diskutirate</w:t>
      </w:r>
      <w:r w:rsidRPr="00226191">
        <w:t>.</w:t>
      </w:r>
      <w:r w:rsidR="00FF7927" w:rsidRPr="00226191">
        <w:t xml:space="preserve"> Končna oblika mora biti takšna, da je</w:t>
      </w:r>
      <w:r w:rsidR="00643B2B" w:rsidRPr="00226191">
        <w:t xml:space="preserve"> </w:t>
      </w:r>
      <w:r w:rsidR="00FF7927" w:rsidRPr="00226191">
        <w:t>pregledna, jasna in razumljiva.</w:t>
      </w:r>
      <w:bookmarkEnd w:id="85"/>
    </w:p>
    <w:p w14:paraId="40FEAA97" w14:textId="77777777" w:rsidR="006B6D0C" w:rsidRPr="00226191" w:rsidRDefault="006B6D0C" w:rsidP="00B5592C"/>
    <w:p w14:paraId="04E34BC2" w14:textId="77777777" w:rsidR="006B6D0C" w:rsidRPr="00226191" w:rsidRDefault="006B6D0C" w:rsidP="00B5592C"/>
    <w:p w14:paraId="1EDE1058" w14:textId="77777777" w:rsidR="006B6D0C" w:rsidRPr="00226191" w:rsidRDefault="006B6D0C" w:rsidP="00B5592C"/>
    <w:p w14:paraId="4825C2A8" w14:textId="77777777" w:rsidR="006B6D0C" w:rsidRPr="00226191" w:rsidRDefault="006B6D0C" w:rsidP="00B5592C"/>
    <w:p w14:paraId="6BA973D5" w14:textId="77777777" w:rsidR="006B6D0C" w:rsidRPr="00226191" w:rsidRDefault="006B6D0C">
      <w:pPr>
        <w:spacing w:after="200" w:line="276" w:lineRule="auto"/>
        <w:jc w:val="left"/>
      </w:pPr>
      <w:r w:rsidRPr="00226191">
        <w:br w:type="page"/>
      </w:r>
    </w:p>
    <w:p w14:paraId="5ECD932F" w14:textId="7EE89139" w:rsidR="00725DF4" w:rsidRPr="00226191" w:rsidRDefault="00725DF4" w:rsidP="00B5592C"/>
    <w:p w14:paraId="3B183D9B" w14:textId="77777777" w:rsidR="00725DF4" w:rsidRPr="00226191" w:rsidRDefault="00725DF4">
      <w:pPr>
        <w:spacing w:after="200" w:line="276" w:lineRule="auto"/>
        <w:jc w:val="left"/>
      </w:pPr>
      <w:r w:rsidRPr="00226191">
        <w:br w:type="page"/>
      </w:r>
    </w:p>
    <w:p w14:paraId="6EE91571" w14:textId="77777777" w:rsidR="006B6D0C" w:rsidRPr="00226191" w:rsidRDefault="006B6D0C" w:rsidP="00B5592C"/>
    <w:p w14:paraId="0F9465FE" w14:textId="77777777" w:rsidR="006B6D0C" w:rsidRPr="00226191" w:rsidRDefault="006B6D0C" w:rsidP="00B5592C"/>
    <w:p w14:paraId="2A9DDB8E" w14:textId="77777777" w:rsidR="00B77BCE" w:rsidRPr="00226191" w:rsidRDefault="00B70630" w:rsidP="000D0FBF">
      <w:pPr>
        <w:pStyle w:val="Heading1"/>
      </w:pPr>
      <w:bookmarkStart w:id="86" w:name="_Toc397007875"/>
      <w:bookmarkStart w:id="87" w:name="_Ref411435971"/>
      <w:bookmarkStart w:id="88" w:name="_Toc118895328"/>
      <w:r w:rsidRPr="00226191">
        <w:t>Zaključki</w:t>
      </w:r>
      <w:bookmarkEnd w:id="86"/>
      <w:bookmarkEnd w:id="87"/>
      <w:bookmarkEnd w:id="88"/>
    </w:p>
    <w:p w14:paraId="04FC8DBD" w14:textId="77777777" w:rsidR="00D06E0E" w:rsidRPr="00226191" w:rsidRDefault="009B4291" w:rsidP="00B77BCE">
      <w:r w:rsidRPr="00226191">
        <w:t>V zaključku opišite glavne rezultate in ugotovitve</w:t>
      </w:r>
      <w:r w:rsidR="00732D9D" w:rsidRPr="00226191">
        <w:t>, ki jih povzamete v nekaj (oštevilčenih) točkah</w:t>
      </w:r>
      <w:r w:rsidRPr="00226191">
        <w:t>. Pazite, da zaključek ne bo ponovitev u</w:t>
      </w:r>
      <w:r w:rsidR="00FF7927" w:rsidRPr="00226191">
        <w:t>voda. Tukaj opišite oz. povzemite</w:t>
      </w:r>
      <w:r w:rsidR="00C41FA7" w:rsidRPr="00226191">
        <w:t xml:space="preserve"> izključno</w:t>
      </w:r>
      <w:r w:rsidRPr="00226191">
        <w:t xml:space="preserve"> </w:t>
      </w:r>
      <w:r w:rsidR="00C41FA7" w:rsidRPr="00226191">
        <w:t>tisto, kar</w:t>
      </w:r>
      <w:r w:rsidRPr="00226191">
        <w:t xml:space="preserve"> </w:t>
      </w:r>
      <w:r w:rsidR="00732D9D" w:rsidRPr="00226191">
        <w:t>je bilo narejeno in ugotovljeno:</w:t>
      </w:r>
    </w:p>
    <w:p w14:paraId="67D63325" w14:textId="77777777" w:rsidR="00732D9D" w:rsidRPr="00226191" w:rsidRDefault="00846EAE" w:rsidP="007B541C">
      <w:pPr>
        <w:pStyle w:val="Zakljuki"/>
      </w:pPr>
      <w:r w:rsidRPr="00226191">
        <w:t>Izmerili smo / Zasnovali smo …</w:t>
      </w:r>
    </w:p>
    <w:p w14:paraId="1F750815" w14:textId="77777777" w:rsidR="00732D9D" w:rsidRPr="00226191" w:rsidRDefault="00732D9D" w:rsidP="007B541C">
      <w:pPr>
        <w:pStyle w:val="Zakljuki"/>
      </w:pPr>
      <w:r w:rsidRPr="00226191">
        <w:t>Pokazali smo …</w:t>
      </w:r>
    </w:p>
    <w:p w14:paraId="67C3C7D9" w14:textId="77777777" w:rsidR="00732D9D" w:rsidRPr="00226191" w:rsidRDefault="00732D9D" w:rsidP="007B541C">
      <w:pPr>
        <w:pStyle w:val="Zakljuki"/>
      </w:pPr>
      <w:r w:rsidRPr="00226191">
        <w:t>Dobljeni rezultati pomenijo …</w:t>
      </w:r>
    </w:p>
    <w:p w14:paraId="5CD6AED7" w14:textId="77777777" w:rsidR="00A8276B" w:rsidRPr="00226191" w:rsidRDefault="00A8276B" w:rsidP="007B541C">
      <w:pPr>
        <w:pStyle w:val="Zakljuki"/>
      </w:pPr>
      <w:r w:rsidRPr="00226191">
        <w:t>Ugotovili smo …</w:t>
      </w:r>
    </w:p>
    <w:p w14:paraId="32FE543C" w14:textId="77777777" w:rsidR="00732D9D" w:rsidRPr="00226191" w:rsidRDefault="00732D9D" w:rsidP="007B541C">
      <w:pPr>
        <w:pStyle w:val="Zakljuki"/>
      </w:pPr>
      <w:r w:rsidRPr="00226191">
        <w:t>…</w:t>
      </w:r>
    </w:p>
    <w:p w14:paraId="61F24B60" w14:textId="77777777" w:rsidR="00732D9D" w:rsidRPr="00226191" w:rsidRDefault="00732D9D" w:rsidP="007B541C">
      <w:pPr>
        <w:pStyle w:val="Zakljuki"/>
      </w:pPr>
      <w:r w:rsidRPr="00226191">
        <w:t>…</w:t>
      </w:r>
    </w:p>
    <w:p w14:paraId="274289F4" w14:textId="77777777" w:rsidR="00C41FA7" w:rsidRPr="00226191" w:rsidRDefault="00C41FA7" w:rsidP="00591FBF"/>
    <w:p w14:paraId="3EB31495" w14:textId="77777777" w:rsidR="00A8276B" w:rsidRPr="00226191" w:rsidRDefault="00A8276B" w:rsidP="00591FBF">
      <w:r w:rsidRPr="00226191">
        <w:t>Na koncu na kratko (v največ 5 vrsticah) zapišite celovit doprinos dela na osnovi opisanih zaključkov.</w:t>
      </w:r>
    </w:p>
    <w:p w14:paraId="772961C8" w14:textId="77777777" w:rsidR="00A8276B" w:rsidRPr="00226191" w:rsidRDefault="00A8276B" w:rsidP="00591FBF"/>
    <w:p w14:paraId="099924B4" w14:textId="77777777" w:rsidR="00732D9D" w:rsidRPr="00226191" w:rsidRDefault="00732D9D" w:rsidP="00591FBF"/>
    <w:p w14:paraId="5321C85C" w14:textId="77777777" w:rsidR="00C41FA7" w:rsidRPr="00226191" w:rsidRDefault="00C41FA7" w:rsidP="00C41FA7">
      <w:pPr>
        <w:rPr>
          <w:b/>
        </w:rPr>
      </w:pPr>
      <w:r w:rsidRPr="00226191">
        <w:rPr>
          <w:b/>
        </w:rPr>
        <w:t>Predlogi za nadaljnje delo</w:t>
      </w:r>
    </w:p>
    <w:p w14:paraId="52104963" w14:textId="77777777" w:rsidR="00732D9D" w:rsidRPr="00226191" w:rsidRDefault="00732D9D" w:rsidP="00591FBF"/>
    <w:p w14:paraId="55DC3E3E" w14:textId="77777777" w:rsidR="009B4291" w:rsidRPr="00226191" w:rsidRDefault="00C41FA7" w:rsidP="00591FBF">
      <w:r w:rsidRPr="00226191">
        <w:t>V posebnem odstavku napišite predloge za nadaljnje delo na obravnavanem področju.</w:t>
      </w:r>
    </w:p>
    <w:p w14:paraId="7D4CC436" w14:textId="77777777" w:rsidR="006B6D0C" w:rsidRPr="00226191" w:rsidRDefault="006B6D0C" w:rsidP="00591FBF"/>
    <w:p w14:paraId="051036D8" w14:textId="77777777" w:rsidR="006B6D0C" w:rsidRPr="00226191" w:rsidRDefault="006B6D0C" w:rsidP="00591FBF"/>
    <w:p w14:paraId="5A14AD3F" w14:textId="77777777" w:rsidR="006B6D0C" w:rsidRPr="00226191" w:rsidRDefault="006B6D0C" w:rsidP="00591FBF"/>
    <w:p w14:paraId="66472D3D" w14:textId="77777777" w:rsidR="006B6D0C" w:rsidRPr="00226191" w:rsidRDefault="006B6D0C" w:rsidP="00591FBF"/>
    <w:p w14:paraId="539F77D1" w14:textId="77777777" w:rsidR="006B6D0C" w:rsidRPr="00226191" w:rsidRDefault="006B6D0C">
      <w:pPr>
        <w:spacing w:after="200" w:line="276" w:lineRule="auto"/>
        <w:jc w:val="left"/>
      </w:pPr>
      <w:r w:rsidRPr="00226191">
        <w:br w:type="page"/>
      </w:r>
    </w:p>
    <w:p w14:paraId="27C47407" w14:textId="0585E5C5" w:rsidR="00B93219" w:rsidRPr="00226191" w:rsidRDefault="00B93219" w:rsidP="005159D2"/>
    <w:p w14:paraId="7CCC59EE" w14:textId="77777777" w:rsidR="00B93219" w:rsidRPr="00226191" w:rsidRDefault="00B93219">
      <w:pPr>
        <w:spacing w:after="200" w:line="276" w:lineRule="auto"/>
        <w:jc w:val="left"/>
      </w:pPr>
      <w:r w:rsidRPr="00226191">
        <w:br w:type="page"/>
      </w:r>
    </w:p>
    <w:p w14:paraId="28133FDE" w14:textId="77777777" w:rsidR="006B6D0C" w:rsidRPr="00226191" w:rsidRDefault="006B6D0C" w:rsidP="005159D2"/>
    <w:p w14:paraId="36A407FC" w14:textId="77777777" w:rsidR="005159D2" w:rsidRPr="00226191" w:rsidRDefault="005159D2" w:rsidP="005159D2"/>
    <w:p w14:paraId="389BD152" w14:textId="77777777" w:rsidR="005159D2" w:rsidRPr="00226191" w:rsidRDefault="005159D2" w:rsidP="00D86677">
      <w:pPr>
        <w:pStyle w:val="Heading1"/>
        <w:numPr>
          <w:ilvl w:val="0"/>
          <w:numId w:val="0"/>
        </w:numPr>
        <w:ind w:left="431"/>
      </w:pPr>
      <w:bookmarkStart w:id="89" w:name="_Toc118895329"/>
      <w:r w:rsidRPr="00226191">
        <w:t>Literatura</w:t>
      </w:r>
      <w:bookmarkEnd w:id="89"/>
    </w:p>
    <w:p w14:paraId="4CB9F906" w14:textId="77777777" w:rsidR="003A4BA6" w:rsidRPr="00226191" w:rsidRDefault="005159D2" w:rsidP="006C5ACF">
      <w:pPr>
        <w:pStyle w:val="Reference"/>
        <w:jc w:val="both"/>
      </w:pPr>
      <w:r w:rsidRPr="00226191">
        <w:t xml:space="preserve">Z. P. </w:t>
      </w:r>
      <w:r w:rsidRPr="00226191">
        <w:rPr>
          <w:rStyle w:val="ReferenceChar"/>
        </w:rPr>
        <w:t xml:space="preserve">Bažant, L. Cedolin: </w:t>
      </w:r>
      <w:r w:rsidRPr="00226191">
        <w:rPr>
          <w:rStyle w:val="ReferenceChar"/>
          <w:i/>
        </w:rPr>
        <w:t>Stability of Structures: Elastic, Inelastic, Fracture, and Damage Theories</w:t>
      </w:r>
      <w:r w:rsidRPr="00226191">
        <w:rPr>
          <w:rStyle w:val="ReferenceChar"/>
        </w:rPr>
        <w:t>.</w:t>
      </w:r>
      <w:r w:rsidRPr="00226191">
        <w:t xml:space="preserve"> Oxford University Press, New York, 1991.</w:t>
      </w:r>
    </w:p>
    <w:p w14:paraId="15934AE7" w14:textId="77777777" w:rsidR="005159D2" w:rsidRPr="00226191" w:rsidRDefault="005159D2" w:rsidP="006C5ACF">
      <w:pPr>
        <w:pStyle w:val="Reference"/>
        <w:jc w:val="both"/>
      </w:pPr>
      <w:r w:rsidRPr="00226191">
        <w:t>J. Doe</w:t>
      </w:r>
      <w:r w:rsidRPr="00226191">
        <w:rPr>
          <w:rStyle w:val="ReferenceChar"/>
        </w:rPr>
        <w:t xml:space="preserve">: </w:t>
      </w:r>
      <w:r w:rsidRPr="00226191">
        <w:rPr>
          <w:rStyle w:val="ReferenceChar"/>
          <w:i/>
        </w:rPr>
        <w:t>Earthquake stability</w:t>
      </w:r>
      <w:r w:rsidRPr="00226191">
        <w:rPr>
          <w:rStyle w:val="ReferenceChar"/>
        </w:rPr>
        <w:t xml:space="preserve">. V: </w:t>
      </w:r>
      <w:r w:rsidR="00542BB4" w:rsidRPr="00226191">
        <w:t xml:space="preserve">Z. P. </w:t>
      </w:r>
      <w:r w:rsidR="00542BB4" w:rsidRPr="00226191">
        <w:rPr>
          <w:rStyle w:val="ReferenceChar"/>
        </w:rPr>
        <w:t xml:space="preserve">Bažant, L. Cedolin (ur.): </w:t>
      </w:r>
      <w:r w:rsidRPr="00226191">
        <w:rPr>
          <w:rStyle w:val="ReferenceChar"/>
          <w:i/>
        </w:rPr>
        <w:t>Stability of Structures: Elastic, Inelastic, Fracture, and Damage Theories</w:t>
      </w:r>
      <w:r w:rsidRPr="00226191">
        <w:rPr>
          <w:rStyle w:val="ReferenceChar"/>
        </w:rPr>
        <w:t>.</w:t>
      </w:r>
      <w:r w:rsidRPr="00226191">
        <w:t xml:space="preserve"> Oxford University Press, New York, 1991, str. 124–157.</w:t>
      </w:r>
    </w:p>
    <w:p w14:paraId="4EAD2CB9" w14:textId="77777777" w:rsidR="005159D2" w:rsidRPr="00226191" w:rsidRDefault="005159D2" w:rsidP="006C5ACF">
      <w:pPr>
        <w:pStyle w:val="Reference"/>
        <w:jc w:val="both"/>
        <w:rPr>
          <w:spacing w:val="8"/>
        </w:rPr>
      </w:pPr>
      <w:r w:rsidRPr="00226191">
        <w:t>Z. P. Bažant,</w:t>
      </w:r>
      <w:r w:rsidRPr="00226191">
        <w:rPr>
          <w:spacing w:val="7"/>
        </w:rPr>
        <w:t xml:space="preserve"> L. </w:t>
      </w:r>
      <w:r w:rsidRPr="00226191">
        <w:t>Cedolin:</w:t>
      </w:r>
      <w:r w:rsidRPr="00226191">
        <w:rPr>
          <w:spacing w:val="7"/>
        </w:rPr>
        <w:t xml:space="preserve"> </w:t>
      </w:r>
      <w:r w:rsidRPr="00226191">
        <w:rPr>
          <w:i/>
        </w:rPr>
        <w:t>Noise</w:t>
      </w:r>
      <w:r w:rsidRPr="00226191">
        <w:rPr>
          <w:i/>
          <w:spacing w:val="7"/>
        </w:rPr>
        <w:t xml:space="preserve"> </w:t>
      </w:r>
      <w:r w:rsidRPr="00226191">
        <w:rPr>
          <w:i/>
        </w:rPr>
        <w:t>control</w:t>
      </w:r>
      <w:r w:rsidRPr="00226191">
        <w:t>.</w:t>
      </w:r>
      <w:r w:rsidRPr="00226191">
        <w:rPr>
          <w:spacing w:val="7"/>
        </w:rPr>
        <w:t xml:space="preserve"> </w:t>
      </w:r>
      <w:r w:rsidRPr="00226191">
        <w:t>Journal</w:t>
      </w:r>
      <w:r w:rsidRPr="00226191">
        <w:rPr>
          <w:spacing w:val="7"/>
        </w:rPr>
        <w:t xml:space="preserve"> </w:t>
      </w:r>
      <w:r w:rsidRPr="00226191">
        <w:rPr>
          <w:spacing w:val="-1"/>
        </w:rPr>
        <w:t>o</w:t>
      </w:r>
      <w:r w:rsidRPr="00226191">
        <w:t>f</w:t>
      </w:r>
      <w:r w:rsidRPr="00226191">
        <w:rPr>
          <w:spacing w:val="6"/>
        </w:rPr>
        <w:t xml:space="preserve"> </w:t>
      </w:r>
      <w:r w:rsidRPr="00226191">
        <w:t>Sound</w:t>
      </w:r>
      <w:r w:rsidRPr="00226191">
        <w:rPr>
          <w:spacing w:val="7"/>
        </w:rPr>
        <w:t xml:space="preserve"> </w:t>
      </w:r>
      <w:r w:rsidRPr="00226191">
        <w:t>and</w:t>
      </w:r>
      <w:r w:rsidRPr="00226191">
        <w:rPr>
          <w:spacing w:val="7"/>
        </w:rPr>
        <w:t xml:space="preserve"> </w:t>
      </w:r>
      <w:r w:rsidRPr="00226191">
        <w:t xml:space="preserve">Vibration </w:t>
      </w:r>
      <w:r w:rsidRPr="00226191">
        <w:rPr>
          <w:bCs/>
        </w:rPr>
        <w:t>111 (</w:t>
      </w:r>
      <w:r w:rsidRPr="00226191">
        <w:t>2008) str. 42–50.</w:t>
      </w:r>
    </w:p>
    <w:p w14:paraId="6499A6DF" w14:textId="77777777" w:rsidR="00CB1C5A" w:rsidRPr="00226191" w:rsidRDefault="00CB1C5A" w:rsidP="006C5ACF">
      <w:pPr>
        <w:pStyle w:val="Reference"/>
        <w:jc w:val="both"/>
        <w:rPr>
          <w:spacing w:val="8"/>
        </w:rPr>
      </w:pPr>
      <w:r w:rsidRPr="00226191">
        <w:t xml:space="preserve">J. Gonzalez-Gutierrez, J. L. Carillo-Estrada, J. C. Ruiz-Suarez: </w:t>
      </w:r>
      <w:r w:rsidRPr="00226191">
        <w:rPr>
          <w:i/>
        </w:rPr>
        <w:t>Penetration of granular projectiles into a water target</w:t>
      </w:r>
      <w:r w:rsidRPr="00226191">
        <w:t>. Scientific reports 4:6762 (2014) str. 1–5.</w:t>
      </w:r>
    </w:p>
    <w:p w14:paraId="75A3A7E7" w14:textId="77777777" w:rsidR="00A24630" w:rsidRPr="00226191" w:rsidRDefault="00A24630" w:rsidP="006C5ACF">
      <w:pPr>
        <w:pStyle w:val="Reference"/>
        <w:jc w:val="both"/>
        <w:rPr>
          <w:spacing w:val="8"/>
        </w:rPr>
      </w:pPr>
      <w:r w:rsidRPr="00226191">
        <w:t xml:space="preserve">J. Stropnik: </w:t>
      </w:r>
      <w:r w:rsidRPr="00226191">
        <w:rPr>
          <w:i/>
        </w:rPr>
        <w:t>Priporočila avtorjem študijskih in strokovnih publikacij na Fakulteti za strojništvo v Ljubljani</w:t>
      </w:r>
      <w:r w:rsidRPr="00226191">
        <w:t>. Fakulteta za strojništvo, Ljubljana, 1997.</w:t>
      </w:r>
    </w:p>
    <w:p w14:paraId="226D4287" w14:textId="77777777" w:rsidR="005159D2" w:rsidRPr="00226191" w:rsidRDefault="005159D2" w:rsidP="006C5ACF">
      <w:pPr>
        <w:pStyle w:val="Reference"/>
        <w:jc w:val="both"/>
      </w:pPr>
      <w:r w:rsidRPr="00226191">
        <w:t>Z. P. Bažant, L. Cedolin:</w:t>
      </w:r>
      <w:r w:rsidRPr="00226191">
        <w:rPr>
          <w:spacing w:val="36"/>
        </w:rPr>
        <w:t xml:space="preserve"> </w:t>
      </w:r>
      <w:r w:rsidRPr="00226191">
        <w:rPr>
          <w:i/>
        </w:rPr>
        <w:t>Modal</w:t>
      </w:r>
      <w:r w:rsidRPr="00226191">
        <w:rPr>
          <w:i/>
          <w:spacing w:val="-1"/>
        </w:rPr>
        <w:t>n</w:t>
      </w:r>
      <w:r w:rsidRPr="00226191">
        <w:rPr>
          <w:i/>
        </w:rPr>
        <w:t>a</w:t>
      </w:r>
      <w:r w:rsidRPr="00226191">
        <w:rPr>
          <w:i/>
          <w:spacing w:val="36"/>
        </w:rPr>
        <w:t xml:space="preserve"> </w:t>
      </w:r>
      <w:r w:rsidRPr="00226191">
        <w:rPr>
          <w:i/>
        </w:rPr>
        <w:t>analiza</w:t>
      </w:r>
      <w:r w:rsidRPr="00226191">
        <w:t xml:space="preserve">. </w:t>
      </w:r>
      <w:r w:rsidR="00542BB4" w:rsidRPr="00226191">
        <w:t xml:space="preserve">V: B. Podskrajnik (ur.): </w:t>
      </w:r>
      <w:r w:rsidR="00542BB4" w:rsidRPr="00226191">
        <w:rPr>
          <w:i/>
        </w:rPr>
        <w:t>Kuhlje</w:t>
      </w:r>
      <w:r w:rsidR="00542BB4" w:rsidRPr="00226191">
        <w:rPr>
          <w:i/>
          <w:spacing w:val="-1"/>
        </w:rPr>
        <w:t>v</w:t>
      </w:r>
      <w:r w:rsidR="00542BB4" w:rsidRPr="00226191">
        <w:rPr>
          <w:i/>
        </w:rPr>
        <w:t xml:space="preserve">i dnevi:  </w:t>
      </w:r>
      <w:r w:rsidRPr="00226191">
        <w:rPr>
          <w:i/>
        </w:rPr>
        <w:t>Zbornik referatov</w:t>
      </w:r>
      <w:r w:rsidR="00542BB4" w:rsidRPr="00226191">
        <w:t xml:space="preserve">. </w:t>
      </w:r>
      <w:r w:rsidRPr="00226191">
        <w:t>Ljubljana</w:t>
      </w:r>
      <w:r w:rsidR="00542BB4" w:rsidRPr="00226191">
        <w:t>, Slovenija,</w:t>
      </w:r>
      <w:r w:rsidRPr="00226191">
        <w:rPr>
          <w:spacing w:val="23"/>
        </w:rPr>
        <w:t xml:space="preserve"> </w:t>
      </w:r>
      <w:r w:rsidRPr="00226191">
        <w:t>2005</w:t>
      </w:r>
      <w:r w:rsidR="00542BB4" w:rsidRPr="00226191">
        <w:t>, str. 2–5</w:t>
      </w:r>
      <w:r w:rsidRPr="00226191">
        <w:t>.</w:t>
      </w:r>
    </w:p>
    <w:p w14:paraId="549E0763" w14:textId="77777777" w:rsidR="00732D9D" w:rsidRPr="00226191" w:rsidRDefault="005159D2" w:rsidP="006C5ACF">
      <w:pPr>
        <w:pStyle w:val="Reference"/>
        <w:jc w:val="both"/>
      </w:pPr>
      <w:r w:rsidRPr="00226191">
        <w:t>Z. P. Bažant, L. Cedolin:</w:t>
      </w:r>
      <w:r w:rsidRPr="00226191">
        <w:rPr>
          <w:spacing w:val="36"/>
        </w:rPr>
        <w:t xml:space="preserve"> </w:t>
      </w:r>
      <w:r w:rsidRPr="00226191">
        <w:rPr>
          <w:i/>
        </w:rPr>
        <w:t>Modal</w:t>
      </w:r>
      <w:r w:rsidRPr="00226191">
        <w:rPr>
          <w:i/>
          <w:spacing w:val="36"/>
        </w:rPr>
        <w:t xml:space="preserve"> </w:t>
      </w:r>
      <w:r w:rsidRPr="00226191">
        <w:rPr>
          <w:i/>
        </w:rPr>
        <w:t>analysis</w:t>
      </w:r>
      <w:r w:rsidRPr="00226191">
        <w:t>.</w:t>
      </w:r>
      <w:r w:rsidRPr="00226191">
        <w:rPr>
          <w:spacing w:val="22"/>
        </w:rPr>
        <w:t xml:space="preserve"> </w:t>
      </w:r>
      <w:r w:rsidR="00542BB4" w:rsidRPr="00226191">
        <w:rPr>
          <w:spacing w:val="22"/>
        </w:rPr>
        <w:t xml:space="preserve">V: </w:t>
      </w:r>
      <w:r w:rsidR="00542BB4" w:rsidRPr="00226191">
        <w:t xml:space="preserve">S. Smith (ur.): </w:t>
      </w:r>
      <w:r w:rsidRPr="00226191">
        <w:rPr>
          <w:i/>
        </w:rPr>
        <w:t>Procee</w:t>
      </w:r>
      <w:r w:rsidRPr="00226191">
        <w:rPr>
          <w:i/>
          <w:spacing w:val="-1"/>
        </w:rPr>
        <w:t>d</w:t>
      </w:r>
      <w:r w:rsidRPr="00226191">
        <w:rPr>
          <w:i/>
        </w:rPr>
        <w:t>i</w:t>
      </w:r>
      <w:r w:rsidRPr="00226191">
        <w:rPr>
          <w:i/>
          <w:spacing w:val="-1"/>
        </w:rPr>
        <w:t>n</w:t>
      </w:r>
      <w:r w:rsidRPr="00226191">
        <w:rPr>
          <w:i/>
        </w:rPr>
        <w:t>gs</w:t>
      </w:r>
      <w:r w:rsidRPr="00226191">
        <w:rPr>
          <w:i/>
          <w:spacing w:val="22"/>
        </w:rPr>
        <w:t xml:space="preserve"> </w:t>
      </w:r>
      <w:r w:rsidRPr="00226191">
        <w:rPr>
          <w:i/>
        </w:rPr>
        <w:t>of the 22.</w:t>
      </w:r>
      <w:r w:rsidRPr="00226191">
        <w:rPr>
          <w:i/>
          <w:spacing w:val="-10"/>
        </w:rPr>
        <w:t xml:space="preserve"> </w:t>
      </w:r>
      <w:r w:rsidRPr="00226191">
        <w:rPr>
          <w:i/>
        </w:rPr>
        <w:t>Congress of Poly</w:t>
      </w:r>
      <w:r w:rsidRPr="00226191">
        <w:rPr>
          <w:i/>
          <w:spacing w:val="-2"/>
        </w:rPr>
        <w:t>m</w:t>
      </w:r>
      <w:r w:rsidRPr="00226191">
        <w:rPr>
          <w:i/>
        </w:rPr>
        <w:t>ers</w:t>
      </w:r>
      <w:r w:rsidR="00542BB4" w:rsidRPr="00226191">
        <w:t>.</w:t>
      </w:r>
      <w:r w:rsidRPr="00226191">
        <w:t xml:space="preserve"> London, </w:t>
      </w:r>
      <w:r w:rsidR="00542BB4" w:rsidRPr="00226191">
        <w:t>UK,</w:t>
      </w:r>
      <w:r w:rsidRPr="00226191">
        <w:t xml:space="preserve"> 2007</w:t>
      </w:r>
      <w:r w:rsidR="00542BB4" w:rsidRPr="00226191">
        <w:t>, str. 3–8</w:t>
      </w:r>
      <w:r w:rsidRPr="00226191">
        <w:t>.</w:t>
      </w:r>
    </w:p>
    <w:p w14:paraId="4D8E52B5" w14:textId="77777777" w:rsidR="00F433C5" w:rsidRPr="00226191" w:rsidRDefault="00732D9D" w:rsidP="006C5ACF">
      <w:pPr>
        <w:pStyle w:val="Reference"/>
        <w:jc w:val="both"/>
      </w:pPr>
      <w:r w:rsidRPr="00226191">
        <w:t>C</w:t>
      </w:r>
      <w:r w:rsidR="005159D2" w:rsidRPr="00226191">
        <w:t xml:space="preserve">. </w:t>
      </w:r>
      <w:r w:rsidRPr="00226191">
        <w:t>Kogoj</w:t>
      </w:r>
      <w:r w:rsidR="005159D2" w:rsidRPr="00226191">
        <w:t xml:space="preserve">: </w:t>
      </w:r>
      <w:r w:rsidRPr="00226191">
        <w:rPr>
          <w:i/>
        </w:rPr>
        <w:t>Modalna analiza</w:t>
      </w:r>
      <w:r w:rsidR="005159D2" w:rsidRPr="00226191">
        <w:rPr>
          <w:i/>
        </w:rPr>
        <w:t xml:space="preserve">: izbrana poglavja iz </w:t>
      </w:r>
      <w:r w:rsidRPr="00226191">
        <w:rPr>
          <w:i/>
        </w:rPr>
        <w:t>DTD</w:t>
      </w:r>
      <w:r w:rsidR="005159D2" w:rsidRPr="00226191">
        <w:t xml:space="preserve">. Dostopno na: </w:t>
      </w:r>
      <w:hyperlink r:id="rId41" w:history="1">
        <w:r w:rsidR="00300A12" w:rsidRPr="00226191">
          <w:rPr>
            <w:rStyle w:val="Hyperlink"/>
          </w:rPr>
          <w:t>http://lab.fs.uni-lj.si/ldtd/Gradivo_za_studente/DTD/</w:t>
        </w:r>
      </w:hyperlink>
      <w:r w:rsidR="00300A12" w:rsidRPr="00226191">
        <w:t>P</w:t>
      </w:r>
      <w:r w:rsidR="005159D2" w:rsidRPr="00226191">
        <w:t>regled%20teorije.pdf, ogled: 11. 1. 2012.</w:t>
      </w:r>
    </w:p>
    <w:p w14:paraId="6807B940" w14:textId="77777777" w:rsidR="00F433C5" w:rsidRPr="00226191" w:rsidRDefault="00542BB4" w:rsidP="006C5ACF">
      <w:pPr>
        <w:pStyle w:val="Reference"/>
        <w:jc w:val="both"/>
      </w:pPr>
      <w:r w:rsidRPr="00226191">
        <w:t>Merkur d.d:</w:t>
      </w:r>
      <w:r w:rsidR="00F433C5" w:rsidRPr="00226191">
        <w:t xml:space="preserve"> </w:t>
      </w:r>
      <w:r w:rsidR="00F433C5" w:rsidRPr="00226191">
        <w:rPr>
          <w:i/>
        </w:rPr>
        <w:t>Letno poročilo podjetja Merkur d.d. Kranj</w:t>
      </w:r>
      <w:r w:rsidR="00F433C5" w:rsidRPr="00226191">
        <w:t>. Merkur d.d.,</w:t>
      </w:r>
      <w:r w:rsidR="00B50A2F" w:rsidRPr="00226191">
        <w:t xml:space="preserve"> Kranj,</w:t>
      </w:r>
      <w:r w:rsidR="00F433C5" w:rsidRPr="00226191">
        <w:t xml:space="preserve"> 2005.</w:t>
      </w:r>
    </w:p>
    <w:p w14:paraId="0B5AC1BE" w14:textId="77777777" w:rsidR="00F433C5" w:rsidRPr="00226191" w:rsidRDefault="00F433C5" w:rsidP="006C5ACF">
      <w:pPr>
        <w:pStyle w:val="Reference"/>
        <w:jc w:val="both"/>
      </w:pPr>
      <w:r w:rsidRPr="00226191">
        <w:t>Statistični urad republike Slovenije</w:t>
      </w:r>
      <w:r w:rsidR="00542BB4" w:rsidRPr="00226191">
        <w:t>:</w:t>
      </w:r>
      <w:r w:rsidRPr="00226191">
        <w:t xml:space="preserve"> </w:t>
      </w:r>
      <w:r w:rsidRPr="00226191">
        <w:rPr>
          <w:i/>
        </w:rPr>
        <w:t>Statistični letopis Republike Slovenije 2009</w:t>
      </w:r>
      <w:r w:rsidRPr="00226191">
        <w:t>.</w:t>
      </w:r>
      <w:r w:rsidR="00542BB4" w:rsidRPr="00226191">
        <w:t xml:space="preserve"> </w:t>
      </w:r>
      <w:r w:rsidRPr="00226191">
        <w:t>Statistični urad Republike Slovenije, Ljubljana, 2009.</w:t>
      </w:r>
    </w:p>
    <w:p w14:paraId="33C7424F" w14:textId="77777777" w:rsidR="00F433C5" w:rsidRPr="00226191" w:rsidRDefault="00F433C5" w:rsidP="006C5ACF">
      <w:pPr>
        <w:pStyle w:val="Reference"/>
        <w:jc w:val="both"/>
      </w:pPr>
      <w:r w:rsidRPr="00226191">
        <w:t>Statistični urad republike Slove</w:t>
      </w:r>
      <w:r w:rsidR="00542BB4" w:rsidRPr="00226191">
        <w:t>nije:</w:t>
      </w:r>
      <w:r w:rsidRPr="00226191">
        <w:t xml:space="preserve"> </w:t>
      </w:r>
      <w:r w:rsidRPr="00226191">
        <w:rPr>
          <w:i/>
        </w:rPr>
        <w:t>Standardna klasifikacija dejavnosti 2005.</w:t>
      </w:r>
      <w:r w:rsidRPr="00226191">
        <w:t xml:space="preserve"> Dostopno na: </w:t>
      </w:r>
      <w:hyperlink r:id="rId42" w:history="1">
        <w:r w:rsidRPr="00226191">
          <w:rPr>
            <w:rStyle w:val="Hyperlink"/>
          </w:rPr>
          <w:t>http://www.stat.si/klas/tabela.aspx?cvn=1895</w:t>
        </w:r>
      </w:hyperlink>
      <w:r w:rsidRPr="00226191">
        <w:t>, ogled: 10. 1. 2012.</w:t>
      </w:r>
    </w:p>
    <w:p w14:paraId="7E479195" w14:textId="77777777" w:rsidR="00F433C5" w:rsidRPr="00226191" w:rsidRDefault="00F433C5" w:rsidP="006C5ACF">
      <w:pPr>
        <w:pStyle w:val="Reference"/>
        <w:jc w:val="both"/>
      </w:pPr>
      <w:r w:rsidRPr="00226191">
        <w:rPr>
          <w:i/>
        </w:rPr>
        <w:t>M Kariera – Zaposlitveni portal</w:t>
      </w:r>
      <w:r w:rsidRPr="00226191">
        <w:t xml:space="preserve">. Dostopno na: </w:t>
      </w:r>
      <w:hyperlink r:id="rId43" w:history="1">
        <w:r w:rsidRPr="00226191">
          <w:rPr>
            <w:rStyle w:val="Hyperlink"/>
          </w:rPr>
          <w:t>http://www.mercator.si/kariera</w:t>
        </w:r>
      </w:hyperlink>
      <w:r w:rsidRPr="00226191">
        <w:t>, ogled: 10. 1. 2012.</w:t>
      </w:r>
    </w:p>
    <w:p w14:paraId="1AA90CDF" w14:textId="77777777" w:rsidR="00F433C5" w:rsidRPr="00226191" w:rsidRDefault="00F433C5" w:rsidP="006C5ACF">
      <w:pPr>
        <w:pStyle w:val="Reference"/>
        <w:jc w:val="both"/>
      </w:pPr>
      <w:r w:rsidRPr="00226191">
        <w:rPr>
          <w:i/>
        </w:rPr>
        <w:t>Engineering</w:t>
      </w:r>
      <w:r w:rsidRPr="00226191">
        <w:t xml:space="preserve">. V Encyclopedia Britannica online. Dostopno na: </w:t>
      </w:r>
      <w:hyperlink r:id="rId44" w:history="1">
        <w:r w:rsidRPr="00226191">
          <w:rPr>
            <w:rStyle w:val="Hyperlink"/>
          </w:rPr>
          <w:t>http://student.britannica.com/comptons/article-9274119/engineering</w:t>
        </w:r>
      </w:hyperlink>
      <w:r w:rsidRPr="00226191">
        <w:t>, ogled: 8. 1. 2012.</w:t>
      </w:r>
    </w:p>
    <w:p w14:paraId="625F97B5" w14:textId="46B05A1D" w:rsidR="00F433C5" w:rsidRPr="00226191" w:rsidRDefault="00F433C5" w:rsidP="006C5ACF">
      <w:pPr>
        <w:pStyle w:val="Reference"/>
        <w:jc w:val="both"/>
      </w:pPr>
      <w:r w:rsidRPr="00226191">
        <w:rPr>
          <w:i/>
        </w:rPr>
        <w:lastRenderedPageBreak/>
        <w:t>Poslovna aplikacija</w:t>
      </w:r>
      <w:r w:rsidRPr="00226191">
        <w:t xml:space="preserve">. V eSlovarju. Dostopno na: </w:t>
      </w:r>
      <w:hyperlink r:id="rId45" w:history="1">
        <w:r w:rsidR="00F62E28" w:rsidRPr="00226191">
          <w:rPr>
            <w:rStyle w:val="Hyperlink"/>
          </w:rPr>
          <w:t>http://www.eslovar.com/besedilo.asp?id=1563</w:t>
        </w:r>
      </w:hyperlink>
      <w:r w:rsidRPr="00226191">
        <w:t>, ogled: 8. 1. 2012.</w:t>
      </w:r>
    </w:p>
    <w:p w14:paraId="084BECA6" w14:textId="77777777" w:rsidR="00F433C5" w:rsidRPr="00226191" w:rsidRDefault="00F433C5" w:rsidP="006C5ACF">
      <w:pPr>
        <w:pStyle w:val="Reference"/>
        <w:jc w:val="both"/>
      </w:pPr>
      <w:r w:rsidRPr="00226191">
        <w:rPr>
          <w:i/>
        </w:rPr>
        <w:t>Zakon o gospodarskih družbah</w:t>
      </w:r>
      <w:r w:rsidRPr="00226191">
        <w:t>. Uradni list RS št. 42/2006, 60/2006 popr., 26/2007-ZSDU-B, 33/2007-ZSReg-B, 67/2007-ZTFI (100/2007 popr.), 10/2008, 68/2008, 23/2009; Odl. US: U-I-268/06-35.</w:t>
      </w:r>
    </w:p>
    <w:p w14:paraId="63C25360" w14:textId="77777777" w:rsidR="00F433C5" w:rsidRPr="00226191" w:rsidRDefault="00F433C5" w:rsidP="006C5ACF">
      <w:pPr>
        <w:pStyle w:val="Reference"/>
        <w:jc w:val="both"/>
      </w:pPr>
      <w:r w:rsidRPr="00226191">
        <w:rPr>
          <w:i/>
        </w:rPr>
        <w:t>Zakon o okoljskih predpisih</w:t>
      </w:r>
      <w:r w:rsidRPr="00226191">
        <w:t>. Uradni list RS št. 72/2009-UPB2, 65/2010.</w:t>
      </w:r>
    </w:p>
    <w:p w14:paraId="3105771F" w14:textId="77777777" w:rsidR="00F433C5" w:rsidRPr="00226191" w:rsidRDefault="00F433C5" w:rsidP="006C5ACF">
      <w:pPr>
        <w:pStyle w:val="Reference"/>
        <w:jc w:val="both"/>
      </w:pPr>
      <w:r w:rsidRPr="00226191">
        <w:t>ISO 2573:1977</w:t>
      </w:r>
      <w:r w:rsidR="009071F2" w:rsidRPr="00226191">
        <w:t>:</w:t>
      </w:r>
      <w:r w:rsidRPr="00226191">
        <w:t xml:space="preserve"> </w:t>
      </w:r>
      <w:r w:rsidRPr="00226191">
        <w:rPr>
          <w:i/>
        </w:rPr>
        <w:t>Tensile testing systems – Determination of K-value</w:t>
      </w:r>
      <w:r w:rsidRPr="00226191">
        <w:t>.</w:t>
      </w:r>
    </w:p>
    <w:p w14:paraId="39B7B3A8" w14:textId="77777777" w:rsidR="00F433C5" w:rsidRPr="00226191" w:rsidRDefault="00F433C5" w:rsidP="006C5ACF">
      <w:pPr>
        <w:pStyle w:val="Reference"/>
        <w:jc w:val="both"/>
      </w:pPr>
      <w:r w:rsidRPr="00226191">
        <w:t>DIN 4768:1990</w:t>
      </w:r>
      <w:r w:rsidR="009071F2" w:rsidRPr="00226191">
        <w:t>:</w:t>
      </w:r>
      <w:r w:rsidRPr="00226191">
        <w:t xml:space="preserve"> </w:t>
      </w:r>
      <w:r w:rsidRPr="00226191">
        <w:rPr>
          <w:i/>
        </w:rPr>
        <w:t>Determination of surface roughness values R</w:t>
      </w:r>
      <w:r w:rsidRPr="00226191">
        <w:rPr>
          <w:i/>
          <w:vertAlign w:val="subscript"/>
        </w:rPr>
        <w:t>a</w:t>
      </w:r>
      <w:r w:rsidRPr="00226191">
        <w:rPr>
          <w:i/>
        </w:rPr>
        <w:t>, R</w:t>
      </w:r>
      <w:r w:rsidRPr="00226191">
        <w:rPr>
          <w:i/>
          <w:vertAlign w:val="subscript"/>
        </w:rPr>
        <w:t>z</w:t>
      </w:r>
      <w:r w:rsidRPr="00226191">
        <w:rPr>
          <w:i/>
        </w:rPr>
        <w:t>, R</w:t>
      </w:r>
      <w:r w:rsidRPr="00226191">
        <w:rPr>
          <w:i/>
          <w:vertAlign w:val="subscript"/>
        </w:rPr>
        <w:t>max</w:t>
      </w:r>
      <w:r w:rsidRPr="00226191">
        <w:t>.</w:t>
      </w:r>
    </w:p>
    <w:p w14:paraId="5774143D" w14:textId="77777777" w:rsidR="00F433C5" w:rsidRPr="00226191" w:rsidRDefault="00F433C5" w:rsidP="006C5ACF">
      <w:pPr>
        <w:pStyle w:val="Reference"/>
        <w:jc w:val="both"/>
      </w:pPr>
      <w:r w:rsidRPr="00226191">
        <w:t xml:space="preserve">JIS B 0601:2001. </w:t>
      </w:r>
      <w:r w:rsidRPr="00226191">
        <w:rPr>
          <w:i/>
        </w:rPr>
        <w:t>Geometrical product specifications (GPS) profile method – Terms, definitions and surface texture parameters.</w:t>
      </w:r>
    </w:p>
    <w:p w14:paraId="1B394AB2" w14:textId="77777777" w:rsidR="00074392" w:rsidRPr="00226191" w:rsidRDefault="00074392" w:rsidP="006C5ACF">
      <w:pPr>
        <w:pStyle w:val="Reference"/>
        <w:jc w:val="both"/>
      </w:pPr>
      <w:r w:rsidRPr="00226191">
        <w:t xml:space="preserve">A. Novak: </w:t>
      </w:r>
      <w:r w:rsidRPr="00226191">
        <w:rPr>
          <w:i/>
        </w:rPr>
        <w:t>Izdelava avtomatiziraneg</w:t>
      </w:r>
      <w:r w:rsidR="005E3BD6" w:rsidRPr="00226191">
        <w:rPr>
          <w:i/>
        </w:rPr>
        <w:t xml:space="preserve">a stroja za lupljenje krompirja: </w:t>
      </w:r>
      <w:r w:rsidR="002D661C" w:rsidRPr="00226191">
        <w:rPr>
          <w:i/>
        </w:rPr>
        <w:t>doktorska</w:t>
      </w:r>
      <w:r w:rsidRPr="00226191">
        <w:rPr>
          <w:i/>
        </w:rPr>
        <w:t xml:space="preserve"> d</w:t>
      </w:r>
      <w:r w:rsidR="002D661C" w:rsidRPr="00226191">
        <w:rPr>
          <w:i/>
        </w:rPr>
        <w:t>isertacija</w:t>
      </w:r>
      <w:r w:rsidRPr="00226191">
        <w:t>. Ljubljana, 2015.</w:t>
      </w:r>
    </w:p>
    <w:p w14:paraId="7FF33CAB" w14:textId="77777777" w:rsidR="005159D2" w:rsidRPr="00226191" w:rsidRDefault="005159D2" w:rsidP="00591FBF"/>
    <w:p w14:paraId="316B5A31" w14:textId="77777777" w:rsidR="00F433C5" w:rsidRPr="00226191" w:rsidRDefault="00F433C5" w:rsidP="00591FBF"/>
    <w:p w14:paraId="7E6FDD31" w14:textId="77777777" w:rsidR="00F433C5" w:rsidRPr="00226191" w:rsidRDefault="00F433C5" w:rsidP="00591FBF"/>
    <w:p w14:paraId="2485A760" w14:textId="77777777" w:rsidR="005159D2" w:rsidRPr="00226191" w:rsidRDefault="005159D2" w:rsidP="00591FBF"/>
    <w:p w14:paraId="3672CA0B" w14:textId="77777777" w:rsidR="005159D2" w:rsidRPr="00226191" w:rsidRDefault="005159D2" w:rsidP="00591FBF">
      <w:pPr>
        <w:sectPr w:rsidR="005159D2" w:rsidRPr="00226191" w:rsidSect="000E7127">
          <w:headerReference w:type="even" r:id="rId46"/>
          <w:headerReference w:type="default" r:id="rId47"/>
          <w:pgSz w:w="11906" w:h="16838" w:code="9"/>
          <w:pgMar w:top="1701" w:right="1418" w:bottom="1418" w:left="1701" w:header="1134" w:footer="709" w:gutter="0"/>
          <w:cols w:space="1134"/>
          <w:titlePg/>
          <w:docGrid w:linePitch="360"/>
        </w:sectPr>
      </w:pPr>
    </w:p>
    <w:p w14:paraId="6CBDDC5D" w14:textId="77777777" w:rsidR="00033B18" w:rsidRPr="00226191" w:rsidRDefault="00CB1C5A" w:rsidP="000D0FBF">
      <w:pPr>
        <w:pStyle w:val="HeadingLiteraturaPriloge"/>
      </w:pPr>
      <w:bookmarkStart w:id="90" w:name="_Namen_in_cilj"/>
      <w:bookmarkStart w:id="91" w:name="_Seznam_virov_in"/>
      <w:bookmarkStart w:id="92" w:name="_Toc118895330"/>
      <w:bookmarkEnd w:id="90"/>
      <w:bookmarkEnd w:id="91"/>
      <w:r w:rsidRPr="00226191">
        <w:lastRenderedPageBreak/>
        <w:t>Priloga</w:t>
      </w:r>
      <w:r w:rsidR="00033B18" w:rsidRPr="00226191">
        <w:t xml:space="preserve"> A</w:t>
      </w:r>
      <w:bookmarkEnd w:id="92"/>
    </w:p>
    <w:p w14:paraId="4ABBC9DB" w14:textId="393BF194" w:rsidR="00330838" w:rsidRPr="00226191" w:rsidRDefault="00CB1C5A" w:rsidP="00033B18">
      <w:r w:rsidRPr="00226191">
        <w:t>Prilog</w:t>
      </w:r>
      <w:r w:rsidR="006C5ACF" w:rsidRPr="00226191">
        <w:t>a</w:t>
      </w:r>
      <w:r w:rsidRPr="00226191">
        <w:t xml:space="preserve"> je lahko dodana le </w:t>
      </w:r>
      <w:r w:rsidRPr="00226191">
        <w:rPr>
          <w:b/>
        </w:rPr>
        <w:t>izjemoma</w:t>
      </w:r>
      <w:r w:rsidRPr="00226191">
        <w:t>. V</w:t>
      </w:r>
      <w:r w:rsidR="00033B18" w:rsidRPr="00226191">
        <w:t xml:space="preserve">sebuje </w:t>
      </w:r>
      <w:r w:rsidRPr="00226191">
        <w:t xml:space="preserve">naj </w:t>
      </w:r>
      <w:r w:rsidR="00033B18" w:rsidRPr="00226191">
        <w:t>informacije, ki so sicer potrebne za prikaz celovitosti, bi pa motile osnovno poročilo, ker bi bralcu odvračale pozornost od osnovne teme. Sem spadajo npr. daljša izvajanja enačb, numerični izračuni, ponavljajoči se diagra</w:t>
      </w:r>
      <w:r w:rsidR="00033B18" w:rsidRPr="00226191">
        <w:rPr>
          <w:spacing w:val="-2"/>
        </w:rPr>
        <w:t>m</w:t>
      </w:r>
      <w:r w:rsidR="00033B18" w:rsidRPr="00226191">
        <w:rPr>
          <w:spacing w:val="1"/>
        </w:rPr>
        <w:t>i</w:t>
      </w:r>
      <w:r w:rsidR="00033B18" w:rsidRPr="00226191">
        <w:t>, iztiski progra</w:t>
      </w:r>
      <w:r w:rsidR="00033B18" w:rsidRPr="00226191">
        <w:rPr>
          <w:spacing w:val="-2"/>
        </w:rPr>
        <w:t>m</w:t>
      </w:r>
      <w:r w:rsidR="00033B18" w:rsidRPr="00226191">
        <w:t>ov in drugo.</w:t>
      </w:r>
    </w:p>
    <w:p w14:paraId="213BA9F5" w14:textId="77777777" w:rsidR="00330838" w:rsidRPr="00226191" w:rsidRDefault="00330838" w:rsidP="00033B18"/>
    <w:p w14:paraId="08F3D5DA" w14:textId="77777777" w:rsidR="00330838" w:rsidRPr="00226191" w:rsidRDefault="00330838" w:rsidP="00033B18">
      <w:r w:rsidRPr="00226191">
        <w:t xml:space="preserve">Kot je razvidno iz te predloge, tako naslov poglavja </w:t>
      </w:r>
      <w:r w:rsidRPr="00226191">
        <w:rPr>
          <w:i/>
        </w:rPr>
        <w:t>Literatura</w:t>
      </w:r>
      <w:r w:rsidRPr="00226191">
        <w:t xml:space="preserve"> kot tudi naslovi morebitnih prilog (npr. </w:t>
      </w:r>
      <w:r w:rsidRPr="00226191">
        <w:rPr>
          <w:i/>
        </w:rPr>
        <w:t>Priloga A</w:t>
      </w:r>
      <w:r w:rsidRPr="00226191">
        <w:t>) ne smejo biti oštevilčeni (morajo pa biti vključeni v kazalu).</w:t>
      </w:r>
    </w:p>
    <w:p w14:paraId="0D5FC85E" w14:textId="77777777" w:rsidR="00033B18" w:rsidRPr="00226191" w:rsidRDefault="00033B18" w:rsidP="00595D69"/>
    <w:p w14:paraId="2E966C28" w14:textId="77777777" w:rsidR="00033B18" w:rsidRPr="00226191" w:rsidRDefault="00033B18" w:rsidP="00595D69"/>
    <w:p w14:paraId="5BC0023C" w14:textId="77777777" w:rsidR="008F553C" w:rsidRPr="00226191" w:rsidRDefault="008F553C" w:rsidP="00595D69"/>
    <w:p w14:paraId="7022B17A" w14:textId="77777777" w:rsidR="00033B18" w:rsidRPr="00226191" w:rsidRDefault="00033B18" w:rsidP="00595D69"/>
    <w:p w14:paraId="7DFF94EB" w14:textId="77777777" w:rsidR="008F553C" w:rsidRPr="00226191" w:rsidRDefault="008F553C">
      <w:pPr>
        <w:spacing w:after="200" w:line="276" w:lineRule="auto"/>
        <w:jc w:val="left"/>
      </w:pPr>
      <w:r w:rsidRPr="00226191">
        <w:br w:type="page"/>
      </w:r>
    </w:p>
    <w:p w14:paraId="51010876" w14:textId="77777777" w:rsidR="00033B18" w:rsidRPr="00226191" w:rsidRDefault="00033B18" w:rsidP="00595D69"/>
    <w:p w14:paraId="2FAE71E8" w14:textId="77777777" w:rsidR="008F553C" w:rsidRPr="00226191" w:rsidRDefault="008F553C" w:rsidP="00595D69"/>
    <w:p w14:paraId="52549F5B" w14:textId="77777777" w:rsidR="008F553C" w:rsidRPr="00226191" w:rsidRDefault="008F553C" w:rsidP="00595D69">
      <w:pPr>
        <w:sectPr w:rsidR="008F553C" w:rsidRPr="00226191" w:rsidSect="000E7127">
          <w:headerReference w:type="even" r:id="rId48"/>
          <w:pgSz w:w="11906" w:h="16838" w:code="9"/>
          <w:pgMar w:top="1701" w:right="1418" w:bottom="1418" w:left="1701" w:header="1134" w:footer="709" w:gutter="0"/>
          <w:cols w:space="1134"/>
          <w:titlePg/>
          <w:docGrid w:linePitch="360"/>
        </w:sectPr>
      </w:pPr>
    </w:p>
    <w:p w14:paraId="0C752F6C" w14:textId="77777777" w:rsidR="00C954DD" w:rsidRPr="00226191" w:rsidRDefault="00C954DD" w:rsidP="00C954DD"/>
    <w:p w14:paraId="1BF26CC4" w14:textId="77777777" w:rsidR="00C954DD" w:rsidRPr="00226191" w:rsidRDefault="00C954DD" w:rsidP="00C954DD"/>
    <w:p w14:paraId="372B5B03" w14:textId="77777777" w:rsidR="00C954DD" w:rsidRPr="00226191" w:rsidRDefault="00C954DD" w:rsidP="00C954DD"/>
    <w:p w14:paraId="211364CC" w14:textId="77777777" w:rsidR="00C954DD" w:rsidRPr="00226191" w:rsidRDefault="00C954DD" w:rsidP="00C954DD"/>
    <w:p w14:paraId="4F51512F" w14:textId="77777777" w:rsidR="00C954DD" w:rsidRPr="00226191" w:rsidRDefault="00C954DD" w:rsidP="00C954DD"/>
    <w:p w14:paraId="24ADB465" w14:textId="77777777" w:rsidR="00C954DD" w:rsidRPr="00226191" w:rsidRDefault="00C954DD" w:rsidP="00C954DD"/>
    <w:p w14:paraId="6FE36B21" w14:textId="77777777" w:rsidR="00C954DD" w:rsidRPr="00226191" w:rsidRDefault="00C954DD" w:rsidP="00C954DD"/>
    <w:p w14:paraId="2EE5189E" w14:textId="77777777" w:rsidR="00C954DD" w:rsidRPr="00226191" w:rsidRDefault="00C954DD" w:rsidP="00C954DD"/>
    <w:p w14:paraId="3F591735" w14:textId="77777777" w:rsidR="00C954DD" w:rsidRPr="00226191" w:rsidRDefault="00C954DD" w:rsidP="00C954DD"/>
    <w:p w14:paraId="7CAD68B1" w14:textId="57DC214C" w:rsidR="00C954DD" w:rsidRPr="00226191" w:rsidRDefault="00C954DD" w:rsidP="00C954DD"/>
    <w:p w14:paraId="32F640AB" w14:textId="77777777" w:rsidR="008F553C" w:rsidRPr="00226191" w:rsidRDefault="008F553C" w:rsidP="00C954DD">
      <w:pPr>
        <w:jc w:val="center"/>
      </w:pPr>
    </w:p>
    <w:sectPr w:rsidR="008F553C" w:rsidRPr="00226191" w:rsidSect="008F553C">
      <w:headerReference w:type="even" r:id="rId49"/>
      <w:headerReference w:type="default" r:id="rId50"/>
      <w:footerReference w:type="even" r:id="rId51"/>
      <w:footerReference w:type="default" r:id="rId52"/>
      <w:headerReference w:type="first" r:id="rId53"/>
      <w:footerReference w:type="first" r:id="rId54"/>
      <w:pgSz w:w="11906" w:h="16838" w:code="9"/>
      <w:pgMar w:top="1701" w:right="1418" w:bottom="1418" w:left="1701" w:header="1134" w:footer="709" w:gutter="0"/>
      <w:cols w:space="11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ECB94" w14:textId="77777777" w:rsidR="009D05D3" w:rsidRDefault="009D05D3" w:rsidP="007557A2">
      <w:r>
        <w:separator/>
      </w:r>
    </w:p>
  </w:endnote>
  <w:endnote w:type="continuationSeparator" w:id="0">
    <w:p w14:paraId="5A75A0C7" w14:textId="77777777" w:rsidR="009D05D3" w:rsidRDefault="009D05D3" w:rsidP="00755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M Roman 10">
    <w:altName w:val="Arial"/>
    <w:panose1 w:val="00000000000000000000"/>
    <w:charset w:val="00"/>
    <w:family w:val="modern"/>
    <w:notTrueType/>
    <w:pitch w:val="variable"/>
    <w:sig w:usb0="00000001" w:usb1="00000000" w:usb2="00000000" w:usb3="00000000" w:csb0="00000193" w:csb1="00000000"/>
  </w:font>
  <w:font w:name="Kalinga">
    <w:altName w:val="Nirmala UI"/>
    <w:charset w:val="00"/>
    <w:family w:val="swiss"/>
    <w:pitch w:val="variable"/>
    <w:sig w:usb0="0008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566D2" w14:textId="77777777" w:rsidR="00423C34" w:rsidRDefault="00423C34" w:rsidP="00BE40B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754CC" w14:textId="77777777" w:rsidR="00423C34" w:rsidRDefault="00423C34">
    <w:pPr>
      <w:pStyle w:val="Footer"/>
    </w:pPr>
    <w:r>
      <w:fldChar w:fldCharType="begin"/>
    </w:r>
    <w:r>
      <w:instrText xml:space="preserve"> PAGE   \* MERGEFORMAT </w:instrText>
    </w:r>
    <w:r>
      <w:fldChar w:fldCharType="separate"/>
    </w:r>
    <w:r>
      <w:rPr>
        <w:noProof/>
      </w:rPr>
      <w:t>4</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377AB" w14:textId="77777777" w:rsidR="00423C34" w:rsidRDefault="00423C34" w:rsidP="007E5017">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D9821" w14:textId="77777777" w:rsidR="00423C34" w:rsidRDefault="00423C34" w:rsidP="00BE40B9">
    <w:pPr>
      <w:pStyle w:val="Footer"/>
      <w:jc w:val="right"/>
    </w:pPr>
    <w:r>
      <w:fldChar w:fldCharType="begin"/>
    </w:r>
    <w:r>
      <w:instrText xml:space="preserve"> PAGE   \* MERGEFORMAT </w:instrText>
    </w:r>
    <w:r>
      <w:fldChar w:fldCharType="separate"/>
    </w:r>
    <w:r w:rsidR="00800F02">
      <w:rPr>
        <w:noProof/>
      </w:rPr>
      <w:t>5</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7C575" w14:textId="77777777" w:rsidR="00423C34" w:rsidRDefault="00423C3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DEF9B" w14:textId="77777777" w:rsidR="00423C34" w:rsidRPr="008F553C" w:rsidRDefault="00423C34" w:rsidP="008F553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11F38" w14:textId="77777777" w:rsidR="00423C34" w:rsidRPr="008F553C" w:rsidRDefault="00423C34" w:rsidP="008F55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DD955" w14:textId="77777777" w:rsidR="009D05D3" w:rsidRDefault="009D05D3" w:rsidP="007557A2">
      <w:r>
        <w:separator/>
      </w:r>
    </w:p>
  </w:footnote>
  <w:footnote w:type="continuationSeparator" w:id="0">
    <w:p w14:paraId="3DAA731C" w14:textId="77777777" w:rsidR="009D05D3" w:rsidRDefault="009D05D3" w:rsidP="00755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383EE" w14:textId="77777777" w:rsidR="00423C34" w:rsidRDefault="00423C34" w:rsidP="00AA4051">
    <w:pPr>
      <w:pStyle w:val="Header"/>
      <w:tabs>
        <w:tab w:val="right" w:pos="8789"/>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DC72D" w14:textId="77777777" w:rsidR="00423C34" w:rsidRDefault="00423C34">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F823D" w14:textId="78CB4027" w:rsidR="00423C34" w:rsidRPr="0037210F" w:rsidRDefault="00423C34" w:rsidP="00033B18">
    <w:pPr>
      <w:pStyle w:val="Header"/>
      <w:pBdr>
        <w:bottom w:val="single" w:sz="4" w:space="1" w:color="auto"/>
      </w:pBdr>
      <w:jc w:val="left"/>
      <w:rPr>
        <w:sz w:val="20"/>
        <w:szCs w:val="20"/>
      </w:rPr>
    </w:pPr>
    <w:r>
      <w:rPr>
        <w:sz w:val="20"/>
        <w:szCs w:val="20"/>
      </w:rPr>
      <w:fldChar w:fldCharType="begin"/>
    </w:r>
    <w:r>
      <w:rPr>
        <w:sz w:val="20"/>
        <w:szCs w:val="20"/>
      </w:rPr>
      <w:instrText xml:space="preserve"> STYLEREF  "Naslov 1"  \* MERGEFORMAT </w:instrText>
    </w:r>
    <w:r>
      <w:rPr>
        <w:sz w:val="20"/>
        <w:szCs w:val="20"/>
      </w:rPr>
      <w:fldChar w:fldCharType="separate"/>
    </w:r>
    <w:r>
      <w:rPr>
        <w:b/>
        <w:bCs/>
        <w:noProof/>
        <w:sz w:val="20"/>
        <w:szCs w:val="20"/>
        <w:lang w:val="en-US"/>
      </w:rPr>
      <w:t>Error! Use the Home tab to apply Naslov 1 to the text that you want to appear here.</w:t>
    </w:r>
    <w:r>
      <w:rPr>
        <w:sz w:val="20"/>
        <w:szCs w:val="20"/>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BE9C1" w14:textId="77777777" w:rsidR="00423C34" w:rsidRPr="008C3B92" w:rsidRDefault="00423C34" w:rsidP="008C3B92">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94B6D" w14:textId="5A43C032" w:rsidR="00423C34" w:rsidRPr="004555F2" w:rsidRDefault="00423C34" w:rsidP="004555F2">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FE5C0" w14:textId="77777777" w:rsidR="00423C34" w:rsidRPr="00033B18" w:rsidRDefault="00423C34" w:rsidP="008F553C">
    <w:pPr>
      <w:pStyle w:val="Header"/>
      <w:jc w:val="left"/>
      <w:rPr>
        <w:sz w:val="20"/>
        <w:szCs w:val="20"/>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671B2" w14:textId="77777777" w:rsidR="00423C34" w:rsidRPr="008F553C" w:rsidRDefault="00423C34" w:rsidP="008F553C">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2E5BD" w14:textId="77777777" w:rsidR="00423C34" w:rsidRPr="008F553C" w:rsidRDefault="00423C34" w:rsidP="008F55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8B445" w14:textId="77777777" w:rsidR="00423C34" w:rsidRDefault="00423C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32C5F" w14:textId="77777777" w:rsidR="00423C34" w:rsidRDefault="00423C34" w:rsidP="00AA4051">
    <w:pPr>
      <w:pStyle w:val="Header"/>
      <w:tabs>
        <w:tab w:val="right" w:pos="8789"/>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294B" w14:textId="77777777" w:rsidR="00423C34" w:rsidRDefault="00423C3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5F12A" w14:textId="77777777" w:rsidR="00423C34" w:rsidRDefault="00423C3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14CCA" w14:textId="4FEAF036" w:rsidR="00423C34" w:rsidRPr="00AE4F2E" w:rsidRDefault="00423C34" w:rsidP="00AE4F2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527D9" w14:textId="77777777" w:rsidR="00423C34" w:rsidRDefault="00423C3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C1B94" w14:textId="63294227" w:rsidR="00423C34" w:rsidRPr="0037210F" w:rsidRDefault="00423C34" w:rsidP="00033B18">
    <w:pPr>
      <w:pStyle w:val="Header"/>
      <w:pBdr>
        <w:bottom w:val="single" w:sz="4" w:space="1" w:color="auto"/>
      </w:pBdr>
      <w:jc w:val="left"/>
      <w:rPr>
        <w:sz w:val="20"/>
        <w:szCs w:val="20"/>
      </w:rPr>
    </w:pPr>
    <w:r>
      <w:rPr>
        <w:sz w:val="20"/>
        <w:szCs w:val="20"/>
      </w:rPr>
      <w:fldChar w:fldCharType="begin"/>
    </w:r>
    <w:r>
      <w:rPr>
        <w:sz w:val="20"/>
        <w:szCs w:val="20"/>
      </w:rPr>
      <w:instrText xml:space="preserve"> STYLEREF  "Naslov 1"  \* MERGEFORMAT </w:instrText>
    </w:r>
    <w:r>
      <w:rPr>
        <w:sz w:val="20"/>
        <w:szCs w:val="20"/>
      </w:rPr>
      <w:fldChar w:fldCharType="separate"/>
    </w:r>
    <w:r>
      <w:rPr>
        <w:b/>
        <w:bCs/>
        <w:noProof/>
        <w:sz w:val="20"/>
        <w:szCs w:val="20"/>
        <w:lang w:val="en-US"/>
      </w:rPr>
      <w:t>Error! Use the Home tab to apply Naslov 1 to the text that you want to appear here.</w:t>
    </w:r>
    <w:r>
      <w:rPr>
        <w:sz w:val="20"/>
        <w:szCs w:val="20"/>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2C88F" w14:textId="1EF8C7CD" w:rsidR="00423C34" w:rsidRPr="0037210F" w:rsidRDefault="00423C34" w:rsidP="00075D36">
    <w:pPr>
      <w:pStyle w:val="Header"/>
      <w:pBdr>
        <w:bottom w:val="single" w:sz="4" w:space="1" w:color="auto"/>
      </w:pBdr>
      <w:jc w:val="right"/>
      <w:rPr>
        <w:sz w:val="20"/>
        <w:szCs w:val="20"/>
      </w:rPr>
    </w:pPr>
    <w:r>
      <w:rPr>
        <w:sz w:val="20"/>
        <w:szCs w:val="20"/>
      </w:rPr>
      <w:fldChar w:fldCharType="begin"/>
    </w:r>
    <w:r>
      <w:rPr>
        <w:sz w:val="20"/>
        <w:szCs w:val="20"/>
      </w:rPr>
      <w:instrText xml:space="preserve"> STYLEREF  "Naslov 1"  \* MERGEFORMAT </w:instrText>
    </w:r>
    <w:r>
      <w:rPr>
        <w:sz w:val="20"/>
        <w:szCs w:val="20"/>
      </w:rPr>
      <w:fldChar w:fldCharType="separate"/>
    </w:r>
    <w:r>
      <w:rPr>
        <w:b/>
        <w:bCs/>
        <w:noProof/>
        <w:sz w:val="20"/>
        <w:szCs w:val="20"/>
        <w:lang w:val="en-US"/>
      </w:rPr>
      <w:t>Error! Use the Home tab to apply Naslov 1 to the text that you want to appear here.</w:t>
    </w:r>
    <w:r>
      <w:rPr>
        <w:sz w:val="20"/>
        <w:szCs w:val="20"/>
      </w:rPr>
      <w:fldChar w:fldCharType="end"/>
    </w:r>
  </w:p>
  <w:p w14:paraId="42E4F7CE" w14:textId="77777777" w:rsidR="00423C34" w:rsidRPr="008C3B92" w:rsidRDefault="00423C34" w:rsidP="008C3B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21D2D"/>
    <w:multiLevelType w:val="hybridMultilevel"/>
    <w:tmpl w:val="51C669C8"/>
    <w:lvl w:ilvl="0" w:tplc="6C3E14C6">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3E06DC"/>
    <w:multiLevelType w:val="hybridMultilevel"/>
    <w:tmpl w:val="AC024042"/>
    <w:lvl w:ilvl="0" w:tplc="8440F41E">
      <w:start w:val="1"/>
      <w:numFmt w:val="decimal"/>
      <w:pStyle w:val="Vzorecreferenc"/>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1A80765"/>
    <w:multiLevelType w:val="hybridMultilevel"/>
    <w:tmpl w:val="46D27B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144E364C"/>
    <w:multiLevelType w:val="hybridMultilevel"/>
    <w:tmpl w:val="94FE45A8"/>
    <w:lvl w:ilvl="0" w:tplc="CFD23D48">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B885CF1"/>
    <w:multiLevelType w:val="hybridMultilevel"/>
    <w:tmpl w:val="B4F826A4"/>
    <w:lvl w:ilvl="0" w:tplc="D3FCEC88">
      <w:start w:val="1"/>
      <w:numFmt w:val="decimal"/>
      <w:pStyle w:val="BibliographyD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21836994"/>
    <w:multiLevelType w:val="multilevel"/>
    <w:tmpl w:val="15060EBA"/>
    <w:lvl w:ilvl="0">
      <w:start w:val="1"/>
      <w:numFmt w:val="decimal"/>
      <w:pStyle w:val="Heading1"/>
      <w:lvlText w:val="%1"/>
      <w:lvlJc w:val="left"/>
      <w:pPr>
        <w:ind w:left="360" w:hanging="360"/>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2C363C8A"/>
    <w:multiLevelType w:val="multilevel"/>
    <w:tmpl w:val="B4522C5C"/>
    <w:name w:val="StevilcenjeNaslovov23"/>
    <w:lvl w:ilvl="0">
      <w:start w:val="1"/>
      <w:numFmt w:val="decimal"/>
      <w:pStyle w:val="Heading11"/>
      <w:lvlText w:val="%1"/>
      <w:lvlJc w:val="left"/>
      <w:pPr>
        <w:ind w:left="432" w:hanging="432"/>
      </w:pPr>
    </w:lvl>
    <w:lvl w:ilvl="1">
      <w:start w:val="1"/>
      <w:numFmt w:val="decimal"/>
      <w:pStyle w:val="Heading21"/>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7">
    <w:nsid w:val="2DC6463C"/>
    <w:multiLevelType w:val="multilevel"/>
    <w:tmpl w:val="4AFADF7C"/>
    <w:styleLink w:val="Poglavj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DC76650"/>
    <w:multiLevelType w:val="multilevel"/>
    <w:tmpl w:val="0424001D"/>
    <w:name w:val="Enačb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F853757"/>
    <w:multiLevelType w:val="multilevel"/>
    <w:tmpl w:val="CF2C68F0"/>
    <w:name w:val="Enač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24536CE"/>
    <w:multiLevelType w:val="hybridMultilevel"/>
    <w:tmpl w:val="3906FDC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nsid w:val="35832B45"/>
    <w:multiLevelType w:val="hybridMultilevel"/>
    <w:tmpl w:val="440626B2"/>
    <w:lvl w:ilvl="0" w:tplc="04090001">
      <w:start w:val="1"/>
      <w:numFmt w:val="bullet"/>
      <w:lvlText w:val=""/>
      <w:lvlJc w:val="left"/>
      <w:pPr>
        <w:tabs>
          <w:tab w:val="num" w:pos="360"/>
        </w:tabs>
        <w:ind w:left="360" w:hanging="360"/>
      </w:pPr>
      <w:rPr>
        <w:rFonts w:ascii="Symbol" w:hAnsi="Symbol" w:hint="default"/>
      </w:rPr>
    </w:lvl>
    <w:lvl w:ilvl="1" w:tplc="0424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7306E73"/>
    <w:multiLevelType w:val="multilevel"/>
    <w:tmpl w:val="D93C700C"/>
    <w:lvl w:ilvl="0">
      <w:start w:val="1"/>
      <w:numFmt w:val="decimal"/>
      <w:pStyle w:val="Poglavje1"/>
      <w:lvlText w:val="%1"/>
      <w:lvlJc w:val="left"/>
      <w:pPr>
        <w:ind w:left="432" w:hanging="432"/>
      </w:pPr>
      <w:rPr>
        <w:rFonts w:hint="default"/>
        <w:color w:val="FFFFFF" w:themeColor="background1"/>
      </w:rPr>
    </w:lvl>
    <w:lvl w:ilvl="1">
      <w:start w:val="1"/>
      <w:numFmt w:val="decimal"/>
      <w:pStyle w:val="Poglavje2"/>
      <w:lvlText w:val="%1.%2"/>
      <w:lvlJc w:val="left"/>
      <w:pPr>
        <w:ind w:left="576" w:hanging="576"/>
      </w:pPr>
      <w:rPr>
        <w:rFonts w:hint="default"/>
      </w:rPr>
    </w:lvl>
    <w:lvl w:ilvl="2">
      <w:start w:val="1"/>
      <w:numFmt w:val="decimal"/>
      <w:pStyle w:val="Poglavje3"/>
      <w:lvlText w:val="%1.%2.%3"/>
      <w:lvlJc w:val="left"/>
      <w:pPr>
        <w:ind w:left="720" w:hanging="720"/>
      </w:pPr>
      <w:rPr>
        <w:rFonts w:hint="default"/>
      </w:rPr>
    </w:lvl>
    <w:lvl w:ilvl="3">
      <w:start w:val="1"/>
      <w:numFmt w:val="decimal"/>
      <w:pStyle w:val="Poglavje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CD024E1"/>
    <w:multiLevelType w:val="hybridMultilevel"/>
    <w:tmpl w:val="04941AB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27D77F3"/>
    <w:multiLevelType w:val="hybridMultilevel"/>
    <w:tmpl w:val="6DC484BE"/>
    <w:lvl w:ilvl="0" w:tplc="F69EBA20">
      <w:start w:val="1"/>
      <w:numFmt w:val="decimal"/>
      <w:pStyle w:val="Zakljuki"/>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nsid w:val="44577651"/>
    <w:multiLevelType w:val="multilevel"/>
    <w:tmpl w:val="DEBEC14A"/>
    <w:name w:val="Enacbe"/>
    <w:lvl w:ilvl="0">
      <w:start w:val="2"/>
      <w:numFmt w:val="decimal"/>
      <w:lvlText w:val="(%1.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16">
    <w:nsid w:val="4F617491"/>
    <w:multiLevelType w:val="multilevel"/>
    <w:tmpl w:val="0424001D"/>
    <w:name w:val="StevilcenjeNaslovov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B6D3845"/>
    <w:multiLevelType w:val="singleLevel"/>
    <w:tmpl w:val="D53AC2CE"/>
    <w:lvl w:ilvl="0">
      <w:start w:val="1"/>
      <w:numFmt w:val="bullet"/>
      <w:pStyle w:val="ListParagraph"/>
      <w:lvlText w:val="‐"/>
      <w:lvlJc w:val="left"/>
      <w:pPr>
        <w:ind w:left="709" w:hanging="284"/>
      </w:pPr>
      <w:rPr>
        <w:rFonts w:ascii="Calibri" w:hAnsi="Calibri" w:hint="default"/>
        <w:sz w:val="24"/>
      </w:rPr>
    </w:lvl>
  </w:abstractNum>
  <w:abstractNum w:abstractNumId="18">
    <w:nsid w:val="5C5E55CF"/>
    <w:multiLevelType w:val="hybridMultilevel"/>
    <w:tmpl w:val="FBCEA12A"/>
    <w:lvl w:ilvl="0" w:tplc="28E4FA12">
      <w:start w:val="1"/>
      <w:numFmt w:val="lowerLetter"/>
      <w:lvlText w:val="%1."/>
      <w:lvlJc w:val="left"/>
      <w:pPr>
        <w:ind w:left="720" w:hanging="360"/>
      </w:pPr>
      <w:rPr>
        <w:rFonts w:hint="default"/>
      </w:rPr>
    </w:lvl>
    <w:lvl w:ilvl="1" w:tplc="0EFACD0A" w:tentative="1">
      <w:start w:val="1"/>
      <w:numFmt w:val="bullet"/>
      <w:lvlText w:val="o"/>
      <w:lvlJc w:val="left"/>
      <w:pPr>
        <w:ind w:left="1440" w:hanging="360"/>
      </w:pPr>
      <w:rPr>
        <w:rFonts w:ascii="Courier New" w:hAnsi="Courier New" w:cs="Courier New" w:hint="default"/>
      </w:rPr>
    </w:lvl>
    <w:lvl w:ilvl="2" w:tplc="863EA030" w:tentative="1">
      <w:start w:val="1"/>
      <w:numFmt w:val="bullet"/>
      <w:lvlText w:val=""/>
      <w:lvlJc w:val="left"/>
      <w:pPr>
        <w:ind w:left="2160" w:hanging="360"/>
      </w:pPr>
      <w:rPr>
        <w:rFonts w:ascii="Wingdings" w:hAnsi="Wingdings" w:hint="default"/>
      </w:rPr>
    </w:lvl>
    <w:lvl w:ilvl="3" w:tplc="C5A6EC44" w:tentative="1">
      <w:start w:val="1"/>
      <w:numFmt w:val="bullet"/>
      <w:lvlText w:val=""/>
      <w:lvlJc w:val="left"/>
      <w:pPr>
        <w:ind w:left="2880" w:hanging="360"/>
      </w:pPr>
      <w:rPr>
        <w:rFonts w:ascii="Symbol" w:hAnsi="Symbol" w:hint="default"/>
      </w:rPr>
    </w:lvl>
    <w:lvl w:ilvl="4" w:tplc="AB0C77C8" w:tentative="1">
      <w:start w:val="1"/>
      <w:numFmt w:val="bullet"/>
      <w:lvlText w:val="o"/>
      <w:lvlJc w:val="left"/>
      <w:pPr>
        <w:ind w:left="3600" w:hanging="360"/>
      </w:pPr>
      <w:rPr>
        <w:rFonts w:ascii="Courier New" w:hAnsi="Courier New" w:cs="Courier New" w:hint="default"/>
      </w:rPr>
    </w:lvl>
    <w:lvl w:ilvl="5" w:tplc="C3065980" w:tentative="1">
      <w:start w:val="1"/>
      <w:numFmt w:val="bullet"/>
      <w:lvlText w:val=""/>
      <w:lvlJc w:val="left"/>
      <w:pPr>
        <w:ind w:left="4320" w:hanging="360"/>
      </w:pPr>
      <w:rPr>
        <w:rFonts w:ascii="Wingdings" w:hAnsi="Wingdings" w:hint="default"/>
      </w:rPr>
    </w:lvl>
    <w:lvl w:ilvl="6" w:tplc="03B44844" w:tentative="1">
      <w:start w:val="1"/>
      <w:numFmt w:val="bullet"/>
      <w:lvlText w:val=""/>
      <w:lvlJc w:val="left"/>
      <w:pPr>
        <w:ind w:left="5040" w:hanging="360"/>
      </w:pPr>
      <w:rPr>
        <w:rFonts w:ascii="Symbol" w:hAnsi="Symbol" w:hint="default"/>
      </w:rPr>
    </w:lvl>
    <w:lvl w:ilvl="7" w:tplc="E5AA5C36" w:tentative="1">
      <w:start w:val="1"/>
      <w:numFmt w:val="bullet"/>
      <w:lvlText w:val="o"/>
      <w:lvlJc w:val="left"/>
      <w:pPr>
        <w:ind w:left="5760" w:hanging="360"/>
      </w:pPr>
      <w:rPr>
        <w:rFonts w:ascii="Courier New" w:hAnsi="Courier New" w:cs="Courier New" w:hint="default"/>
      </w:rPr>
    </w:lvl>
    <w:lvl w:ilvl="8" w:tplc="EE68CCEC" w:tentative="1">
      <w:start w:val="1"/>
      <w:numFmt w:val="bullet"/>
      <w:lvlText w:val=""/>
      <w:lvlJc w:val="left"/>
      <w:pPr>
        <w:ind w:left="6480" w:hanging="360"/>
      </w:pPr>
      <w:rPr>
        <w:rFonts w:ascii="Wingdings" w:hAnsi="Wingdings" w:hint="default"/>
      </w:rPr>
    </w:lvl>
  </w:abstractNum>
  <w:abstractNum w:abstractNumId="19">
    <w:nsid w:val="5DB1280C"/>
    <w:multiLevelType w:val="hybridMultilevel"/>
    <w:tmpl w:val="04CC8608"/>
    <w:lvl w:ilvl="0" w:tplc="04240019">
      <w:start w:val="1"/>
      <w:numFmt w:val="bullet"/>
      <w:lvlText w:val="‐"/>
      <w:lvlJc w:val="left"/>
      <w:pPr>
        <w:ind w:left="720" w:hanging="360"/>
      </w:pPr>
      <w:rPr>
        <w:rFonts w:ascii="Calibri" w:hAnsi="Calibri" w:hint="default"/>
      </w:rPr>
    </w:lvl>
    <w:lvl w:ilvl="1" w:tplc="04240003">
      <w:start w:val="1"/>
      <w:numFmt w:val="bullet"/>
      <w:lvlText w:val=""/>
      <w:lvlJc w:val="left"/>
      <w:pPr>
        <w:ind w:left="1440" w:hanging="360"/>
      </w:pPr>
      <w:rPr>
        <w:rFonts w:ascii="Wingdings" w:hAnsi="Wingdings"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70DE4113"/>
    <w:multiLevelType w:val="multilevel"/>
    <w:tmpl w:val="92DC83AA"/>
    <w:styleLink w:val="Style1"/>
    <w:lvl w:ilvl="0">
      <w:start w:val="1"/>
      <w:numFmt w:val="bullet"/>
      <w:lvlText w:val="-"/>
      <w:lvlJc w:val="left"/>
      <w:pPr>
        <w:ind w:left="284" w:hanging="284"/>
      </w:pPr>
      <w:rPr>
        <w:rFonts w:ascii="Times New Roman" w:hAnsi="Times New Roman" w:cs="Times New Roman" w:hint="default"/>
        <w:sz w:val="24"/>
      </w:rPr>
    </w:lvl>
    <w:lvl w:ilvl="1">
      <w:start w:val="1"/>
      <w:numFmt w:val="bullet"/>
      <w:lvlText w:val="▪"/>
      <w:lvlJc w:val="left"/>
      <w:pPr>
        <w:ind w:left="709" w:hanging="284"/>
      </w:pPr>
      <w:rPr>
        <w:rFonts w:ascii="Times New Roman" w:hAnsi="Times New Roman" w:cs="Times New Roman" w:hint="default"/>
        <w:sz w:val="24"/>
      </w:rPr>
    </w:lvl>
    <w:lvl w:ilvl="2">
      <w:start w:val="1"/>
      <w:numFmt w:val="bullet"/>
      <w:lvlText w:val="▫"/>
      <w:lvlJc w:val="left"/>
      <w:pPr>
        <w:ind w:left="1134" w:hanging="283"/>
      </w:pPr>
      <w:rPr>
        <w:rFonts w:ascii="Times New Roman" w:hAnsi="Times New Roman" w:cs="Times New Roman" w:hint="default"/>
        <w:sz w:val="2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72D47C4C"/>
    <w:multiLevelType w:val="multilevel"/>
    <w:tmpl w:val="4AFADF7C"/>
    <w:name w:val="StevilcenjeNaslovov23"/>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5D24ACE"/>
    <w:multiLevelType w:val="multilevel"/>
    <w:tmpl w:val="0424001D"/>
    <w:name w:val="Enačbe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99D4136"/>
    <w:multiLevelType w:val="hybridMultilevel"/>
    <w:tmpl w:val="CEA2AC60"/>
    <w:lvl w:ilvl="0" w:tplc="12BC2482">
      <w:start w:val="1"/>
      <w:numFmt w:val="bullet"/>
      <w:lvlText w:val=""/>
      <w:lvlJc w:val="left"/>
      <w:pPr>
        <w:ind w:left="720" w:hanging="360"/>
      </w:pPr>
      <w:rPr>
        <w:rFonts w:ascii="Symbol" w:hAnsi="Symbol" w:hint="default"/>
      </w:rPr>
    </w:lvl>
    <w:lvl w:ilvl="1" w:tplc="19506E88" w:tentative="1">
      <w:start w:val="1"/>
      <w:numFmt w:val="bullet"/>
      <w:lvlText w:val="o"/>
      <w:lvlJc w:val="left"/>
      <w:pPr>
        <w:ind w:left="1440" w:hanging="360"/>
      </w:pPr>
      <w:rPr>
        <w:rFonts w:ascii="Courier New" w:hAnsi="Courier New" w:cs="Courier New" w:hint="default"/>
      </w:rPr>
    </w:lvl>
    <w:lvl w:ilvl="2" w:tplc="F13C3E0C" w:tentative="1">
      <w:start w:val="1"/>
      <w:numFmt w:val="bullet"/>
      <w:lvlText w:val=""/>
      <w:lvlJc w:val="left"/>
      <w:pPr>
        <w:ind w:left="2160" w:hanging="360"/>
      </w:pPr>
      <w:rPr>
        <w:rFonts w:ascii="Wingdings" w:hAnsi="Wingdings" w:hint="default"/>
      </w:rPr>
    </w:lvl>
    <w:lvl w:ilvl="3" w:tplc="E5D81F30" w:tentative="1">
      <w:start w:val="1"/>
      <w:numFmt w:val="bullet"/>
      <w:lvlText w:val=""/>
      <w:lvlJc w:val="left"/>
      <w:pPr>
        <w:ind w:left="2880" w:hanging="360"/>
      </w:pPr>
      <w:rPr>
        <w:rFonts w:ascii="Symbol" w:hAnsi="Symbol" w:hint="default"/>
      </w:rPr>
    </w:lvl>
    <w:lvl w:ilvl="4" w:tplc="BF9EAFB4" w:tentative="1">
      <w:start w:val="1"/>
      <w:numFmt w:val="bullet"/>
      <w:lvlText w:val="o"/>
      <w:lvlJc w:val="left"/>
      <w:pPr>
        <w:ind w:left="3600" w:hanging="360"/>
      </w:pPr>
      <w:rPr>
        <w:rFonts w:ascii="Courier New" w:hAnsi="Courier New" w:cs="Courier New" w:hint="default"/>
      </w:rPr>
    </w:lvl>
    <w:lvl w:ilvl="5" w:tplc="FCDA00C0" w:tentative="1">
      <w:start w:val="1"/>
      <w:numFmt w:val="bullet"/>
      <w:lvlText w:val=""/>
      <w:lvlJc w:val="left"/>
      <w:pPr>
        <w:ind w:left="4320" w:hanging="360"/>
      </w:pPr>
      <w:rPr>
        <w:rFonts w:ascii="Wingdings" w:hAnsi="Wingdings" w:hint="default"/>
      </w:rPr>
    </w:lvl>
    <w:lvl w:ilvl="6" w:tplc="045A55AC" w:tentative="1">
      <w:start w:val="1"/>
      <w:numFmt w:val="bullet"/>
      <w:lvlText w:val=""/>
      <w:lvlJc w:val="left"/>
      <w:pPr>
        <w:ind w:left="5040" w:hanging="360"/>
      </w:pPr>
      <w:rPr>
        <w:rFonts w:ascii="Symbol" w:hAnsi="Symbol" w:hint="default"/>
      </w:rPr>
    </w:lvl>
    <w:lvl w:ilvl="7" w:tplc="FE384716" w:tentative="1">
      <w:start w:val="1"/>
      <w:numFmt w:val="bullet"/>
      <w:lvlText w:val="o"/>
      <w:lvlJc w:val="left"/>
      <w:pPr>
        <w:ind w:left="5760" w:hanging="360"/>
      </w:pPr>
      <w:rPr>
        <w:rFonts w:ascii="Courier New" w:hAnsi="Courier New" w:cs="Courier New" w:hint="default"/>
      </w:rPr>
    </w:lvl>
    <w:lvl w:ilvl="8" w:tplc="9000F2F2" w:tentative="1">
      <w:start w:val="1"/>
      <w:numFmt w:val="bullet"/>
      <w:lvlText w:val=""/>
      <w:lvlJc w:val="left"/>
      <w:pPr>
        <w:ind w:left="6480" w:hanging="360"/>
      </w:pPr>
      <w:rPr>
        <w:rFonts w:ascii="Wingdings" w:hAnsi="Wingdings" w:hint="default"/>
      </w:rPr>
    </w:lvl>
  </w:abstractNum>
  <w:abstractNum w:abstractNumId="24">
    <w:nsid w:val="7EED168C"/>
    <w:multiLevelType w:val="hybridMultilevel"/>
    <w:tmpl w:val="6C0EBC62"/>
    <w:name w:val="StevilcenjeNaslovov22"/>
    <w:lvl w:ilvl="0" w:tplc="04240001">
      <w:start w:val="18"/>
      <w:numFmt w:val="decimal"/>
      <w:lvlText w:val="(4.%1)"/>
      <w:lvlJc w:val="left"/>
      <w:pPr>
        <w:ind w:left="1080" w:hanging="360"/>
      </w:pPr>
      <w:rPr>
        <w:rFonts w:hint="default"/>
      </w:rPr>
    </w:lvl>
    <w:lvl w:ilvl="1" w:tplc="04240003" w:tentative="1">
      <w:start w:val="1"/>
      <w:numFmt w:val="lowerLetter"/>
      <w:lvlText w:val="%2."/>
      <w:lvlJc w:val="left"/>
      <w:pPr>
        <w:ind w:left="1440" w:hanging="360"/>
      </w:pPr>
    </w:lvl>
    <w:lvl w:ilvl="2" w:tplc="04240005" w:tentative="1">
      <w:start w:val="1"/>
      <w:numFmt w:val="lowerRoman"/>
      <w:lvlText w:val="%3."/>
      <w:lvlJc w:val="right"/>
      <w:pPr>
        <w:ind w:left="2160" w:hanging="180"/>
      </w:pPr>
    </w:lvl>
    <w:lvl w:ilvl="3" w:tplc="04240001" w:tentative="1">
      <w:start w:val="1"/>
      <w:numFmt w:val="decimal"/>
      <w:lvlText w:val="%4."/>
      <w:lvlJc w:val="left"/>
      <w:pPr>
        <w:ind w:left="2880" w:hanging="360"/>
      </w:pPr>
    </w:lvl>
    <w:lvl w:ilvl="4" w:tplc="04240003" w:tentative="1">
      <w:start w:val="1"/>
      <w:numFmt w:val="lowerLetter"/>
      <w:lvlText w:val="%5."/>
      <w:lvlJc w:val="left"/>
      <w:pPr>
        <w:ind w:left="3600" w:hanging="360"/>
      </w:pPr>
    </w:lvl>
    <w:lvl w:ilvl="5" w:tplc="04240005" w:tentative="1">
      <w:start w:val="1"/>
      <w:numFmt w:val="lowerRoman"/>
      <w:lvlText w:val="%6."/>
      <w:lvlJc w:val="right"/>
      <w:pPr>
        <w:ind w:left="4320" w:hanging="180"/>
      </w:pPr>
    </w:lvl>
    <w:lvl w:ilvl="6" w:tplc="04240001" w:tentative="1">
      <w:start w:val="1"/>
      <w:numFmt w:val="decimal"/>
      <w:lvlText w:val="%7."/>
      <w:lvlJc w:val="left"/>
      <w:pPr>
        <w:ind w:left="5040" w:hanging="360"/>
      </w:pPr>
    </w:lvl>
    <w:lvl w:ilvl="7" w:tplc="04240003" w:tentative="1">
      <w:start w:val="1"/>
      <w:numFmt w:val="lowerLetter"/>
      <w:lvlText w:val="%8."/>
      <w:lvlJc w:val="left"/>
      <w:pPr>
        <w:ind w:left="5760" w:hanging="360"/>
      </w:pPr>
    </w:lvl>
    <w:lvl w:ilvl="8" w:tplc="04240005" w:tentative="1">
      <w:start w:val="1"/>
      <w:numFmt w:val="lowerRoman"/>
      <w:lvlText w:val="%9."/>
      <w:lvlJc w:val="right"/>
      <w:pPr>
        <w:ind w:left="6480" w:hanging="180"/>
      </w:pPr>
    </w:lvl>
  </w:abstractNum>
  <w:num w:numId="1">
    <w:abstractNumId w:val="6"/>
  </w:num>
  <w:num w:numId="2">
    <w:abstractNumId w:val="2"/>
  </w:num>
  <w:num w:numId="3">
    <w:abstractNumId w:val="18"/>
  </w:num>
  <w:num w:numId="4">
    <w:abstractNumId w:val="7"/>
  </w:num>
  <w:num w:numId="5">
    <w:abstractNumId w:val="12"/>
  </w:num>
  <w:num w:numId="6">
    <w:abstractNumId w:val="5"/>
  </w:num>
  <w:num w:numId="7">
    <w:abstractNumId w:val="3"/>
  </w:num>
  <w:num w:numId="8">
    <w:abstractNumId w:val="4"/>
  </w:num>
  <w:num w:numId="9">
    <w:abstractNumId w:val="1"/>
  </w:num>
  <w:num w:numId="10">
    <w:abstractNumId w:val="23"/>
  </w:num>
  <w:num w:numId="11">
    <w:abstractNumId w:val="19"/>
  </w:num>
  <w:num w:numId="12">
    <w:abstractNumId w:val="14"/>
  </w:num>
  <w:num w:numId="13">
    <w:abstractNumId w:val="20"/>
  </w:num>
  <w:num w:numId="14">
    <w:abstractNumId w:val="17"/>
  </w:num>
  <w:num w:numId="15">
    <w:abstractNumId w:val="13"/>
  </w:num>
  <w:num w:numId="16">
    <w:abstractNumId w:val="11"/>
  </w:num>
  <w:num w:numId="17">
    <w:abstractNumId w:val="10"/>
  </w:num>
  <w:num w:numId="18">
    <w:abstractNumId w:val="1"/>
    <w:lvlOverride w:ilvl="0">
      <w:startOverride w:val="5"/>
    </w:lvlOverride>
  </w:num>
  <w:num w:numId="19">
    <w:abstractNumId w:val="1"/>
    <w:lvlOverride w:ilvl="0">
      <w:startOverride w:val="2"/>
    </w:lvlOverride>
  </w:num>
  <w:num w:numId="20">
    <w:abstractNumId w:val="1"/>
    <w:lvlOverride w:ilvl="0">
      <w:startOverride w:val="6"/>
    </w:lvlOverride>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ttachedTemplate r:id="rId1"/>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Layout&gt;"/>
    <w:docVar w:name="EN.Libraries" w:val="&lt;Libraries&gt;&lt;item db-id=&quot;fda5edfeorw0e9e2re6x2tpmsa5vsf2apv90&quot;&gt;Matevz Lib&lt;record-ids&gt;&lt;item&gt;232&lt;/item&gt;&lt;/record-ids&gt;&lt;/item&gt;&lt;/Libraries&gt;"/>
  </w:docVars>
  <w:rsids>
    <w:rsidRoot w:val="005E0909"/>
    <w:rsid w:val="0000006B"/>
    <w:rsid w:val="00000256"/>
    <w:rsid w:val="000012EC"/>
    <w:rsid w:val="00001D77"/>
    <w:rsid w:val="00002BB9"/>
    <w:rsid w:val="0000311D"/>
    <w:rsid w:val="0000355C"/>
    <w:rsid w:val="00003D1D"/>
    <w:rsid w:val="00003EAC"/>
    <w:rsid w:val="000046DE"/>
    <w:rsid w:val="000048A5"/>
    <w:rsid w:val="0000556D"/>
    <w:rsid w:val="000056DF"/>
    <w:rsid w:val="000069D7"/>
    <w:rsid w:val="00007273"/>
    <w:rsid w:val="00007599"/>
    <w:rsid w:val="00007690"/>
    <w:rsid w:val="00007BFC"/>
    <w:rsid w:val="00007F25"/>
    <w:rsid w:val="00010391"/>
    <w:rsid w:val="0001109D"/>
    <w:rsid w:val="000110E1"/>
    <w:rsid w:val="0001152F"/>
    <w:rsid w:val="00011F54"/>
    <w:rsid w:val="000123B0"/>
    <w:rsid w:val="00013EAD"/>
    <w:rsid w:val="00015A29"/>
    <w:rsid w:val="000161B3"/>
    <w:rsid w:val="000164FA"/>
    <w:rsid w:val="000169DB"/>
    <w:rsid w:val="00017227"/>
    <w:rsid w:val="0002003A"/>
    <w:rsid w:val="000201E0"/>
    <w:rsid w:val="0002031F"/>
    <w:rsid w:val="00020492"/>
    <w:rsid w:val="000207A5"/>
    <w:rsid w:val="000211D3"/>
    <w:rsid w:val="00021B04"/>
    <w:rsid w:val="00021C56"/>
    <w:rsid w:val="00022126"/>
    <w:rsid w:val="00022819"/>
    <w:rsid w:val="00022CAE"/>
    <w:rsid w:val="00022F70"/>
    <w:rsid w:val="000230C2"/>
    <w:rsid w:val="0002327E"/>
    <w:rsid w:val="000237B3"/>
    <w:rsid w:val="000246B6"/>
    <w:rsid w:val="00024AA2"/>
    <w:rsid w:val="00024AF9"/>
    <w:rsid w:val="00024F46"/>
    <w:rsid w:val="00025B2E"/>
    <w:rsid w:val="000278B0"/>
    <w:rsid w:val="00027C71"/>
    <w:rsid w:val="00027D1F"/>
    <w:rsid w:val="00027D7A"/>
    <w:rsid w:val="00030DC5"/>
    <w:rsid w:val="00031447"/>
    <w:rsid w:val="00031E1B"/>
    <w:rsid w:val="00032095"/>
    <w:rsid w:val="000323E8"/>
    <w:rsid w:val="000324B8"/>
    <w:rsid w:val="00032883"/>
    <w:rsid w:val="00032DFA"/>
    <w:rsid w:val="00033B18"/>
    <w:rsid w:val="00033BFA"/>
    <w:rsid w:val="00035858"/>
    <w:rsid w:val="00035E82"/>
    <w:rsid w:val="00037233"/>
    <w:rsid w:val="0003742B"/>
    <w:rsid w:val="00037EB9"/>
    <w:rsid w:val="000406CA"/>
    <w:rsid w:val="000406D4"/>
    <w:rsid w:val="0004197C"/>
    <w:rsid w:val="00041F45"/>
    <w:rsid w:val="00042162"/>
    <w:rsid w:val="00042488"/>
    <w:rsid w:val="0004256A"/>
    <w:rsid w:val="00042EED"/>
    <w:rsid w:val="000434BF"/>
    <w:rsid w:val="0004441D"/>
    <w:rsid w:val="00045B92"/>
    <w:rsid w:val="0004605F"/>
    <w:rsid w:val="00047AE9"/>
    <w:rsid w:val="00047DA7"/>
    <w:rsid w:val="00050313"/>
    <w:rsid w:val="000510D4"/>
    <w:rsid w:val="00051457"/>
    <w:rsid w:val="00053249"/>
    <w:rsid w:val="000553DA"/>
    <w:rsid w:val="00055852"/>
    <w:rsid w:val="00055C76"/>
    <w:rsid w:val="00056645"/>
    <w:rsid w:val="00056B26"/>
    <w:rsid w:val="000573A0"/>
    <w:rsid w:val="0005779B"/>
    <w:rsid w:val="00060246"/>
    <w:rsid w:val="000603DF"/>
    <w:rsid w:val="0006099D"/>
    <w:rsid w:val="000611F0"/>
    <w:rsid w:val="00062578"/>
    <w:rsid w:val="00062741"/>
    <w:rsid w:val="000633FB"/>
    <w:rsid w:val="0006343E"/>
    <w:rsid w:val="00064128"/>
    <w:rsid w:val="00064D47"/>
    <w:rsid w:val="00066189"/>
    <w:rsid w:val="00066AEE"/>
    <w:rsid w:val="0006704F"/>
    <w:rsid w:val="0006796A"/>
    <w:rsid w:val="00067B2E"/>
    <w:rsid w:val="00067B52"/>
    <w:rsid w:val="00067EFE"/>
    <w:rsid w:val="0007092D"/>
    <w:rsid w:val="00070B92"/>
    <w:rsid w:val="0007132D"/>
    <w:rsid w:val="00071CFA"/>
    <w:rsid w:val="00072612"/>
    <w:rsid w:val="00072825"/>
    <w:rsid w:val="00073042"/>
    <w:rsid w:val="00074392"/>
    <w:rsid w:val="000743A4"/>
    <w:rsid w:val="0007453F"/>
    <w:rsid w:val="00074D7E"/>
    <w:rsid w:val="0007599A"/>
    <w:rsid w:val="00075D36"/>
    <w:rsid w:val="00076BFB"/>
    <w:rsid w:val="0007702A"/>
    <w:rsid w:val="000802CD"/>
    <w:rsid w:val="000805D7"/>
    <w:rsid w:val="00080683"/>
    <w:rsid w:val="00080ED7"/>
    <w:rsid w:val="00081385"/>
    <w:rsid w:val="00081EBD"/>
    <w:rsid w:val="0008225B"/>
    <w:rsid w:val="00082884"/>
    <w:rsid w:val="00082E41"/>
    <w:rsid w:val="000831E0"/>
    <w:rsid w:val="00084C92"/>
    <w:rsid w:val="00085580"/>
    <w:rsid w:val="00091390"/>
    <w:rsid w:val="0009233F"/>
    <w:rsid w:val="000944D3"/>
    <w:rsid w:val="0009543D"/>
    <w:rsid w:val="00096F9C"/>
    <w:rsid w:val="000A0A93"/>
    <w:rsid w:val="000A1400"/>
    <w:rsid w:val="000A1764"/>
    <w:rsid w:val="000A2330"/>
    <w:rsid w:val="000A2926"/>
    <w:rsid w:val="000A2C78"/>
    <w:rsid w:val="000A2F99"/>
    <w:rsid w:val="000A3703"/>
    <w:rsid w:val="000A4D25"/>
    <w:rsid w:val="000A5177"/>
    <w:rsid w:val="000A5BFA"/>
    <w:rsid w:val="000A63C0"/>
    <w:rsid w:val="000A7717"/>
    <w:rsid w:val="000B26EA"/>
    <w:rsid w:val="000B2B74"/>
    <w:rsid w:val="000B2D42"/>
    <w:rsid w:val="000B4762"/>
    <w:rsid w:val="000B4985"/>
    <w:rsid w:val="000B6206"/>
    <w:rsid w:val="000B67CD"/>
    <w:rsid w:val="000B6C00"/>
    <w:rsid w:val="000B763C"/>
    <w:rsid w:val="000C0534"/>
    <w:rsid w:val="000C0E47"/>
    <w:rsid w:val="000C1AB0"/>
    <w:rsid w:val="000C1C3A"/>
    <w:rsid w:val="000C1E1D"/>
    <w:rsid w:val="000C29F1"/>
    <w:rsid w:val="000C2BED"/>
    <w:rsid w:val="000C2F6E"/>
    <w:rsid w:val="000C3292"/>
    <w:rsid w:val="000C32F1"/>
    <w:rsid w:val="000C3B93"/>
    <w:rsid w:val="000C4875"/>
    <w:rsid w:val="000C5623"/>
    <w:rsid w:val="000C59EA"/>
    <w:rsid w:val="000C5C55"/>
    <w:rsid w:val="000C5D20"/>
    <w:rsid w:val="000C5E22"/>
    <w:rsid w:val="000C758F"/>
    <w:rsid w:val="000D0FBF"/>
    <w:rsid w:val="000D218A"/>
    <w:rsid w:val="000D2511"/>
    <w:rsid w:val="000D2978"/>
    <w:rsid w:val="000D3409"/>
    <w:rsid w:val="000D3BDE"/>
    <w:rsid w:val="000D4A51"/>
    <w:rsid w:val="000D5098"/>
    <w:rsid w:val="000D594E"/>
    <w:rsid w:val="000D6025"/>
    <w:rsid w:val="000D6031"/>
    <w:rsid w:val="000D66AD"/>
    <w:rsid w:val="000D6D9F"/>
    <w:rsid w:val="000D7C25"/>
    <w:rsid w:val="000E0F1F"/>
    <w:rsid w:val="000E1D3E"/>
    <w:rsid w:val="000E1E1F"/>
    <w:rsid w:val="000E30B1"/>
    <w:rsid w:val="000E41F4"/>
    <w:rsid w:val="000E4F9D"/>
    <w:rsid w:val="000E5AB3"/>
    <w:rsid w:val="000E5C31"/>
    <w:rsid w:val="000E630B"/>
    <w:rsid w:val="000E6D20"/>
    <w:rsid w:val="000E7127"/>
    <w:rsid w:val="000E7794"/>
    <w:rsid w:val="000F0239"/>
    <w:rsid w:val="000F0FBF"/>
    <w:rsid w:val="000F1C3A"/>
    <w:rsid w:val="000F2E18"/>
    <w:rsid w:val="000F3F86"/>
    <w:rsid w:val="000F5236"/>
    <w:rsid w:val="000F57A7"/>
    <w:rsid w:val="000F5B36"/>
    <w:rsid w:val="000F5CE2"/>
    <w:rsid w:val="000F65C8"/>
    <w:rsid w:val="000F6617"/>
    <w:rsid w:val="000F7DAF"/>
    <w:rsid w:val="00100244"/>
    <w:rsid w:val="00100503"/>
    <w:rsid w:val="00100563"/>
    <w:rsid w:val="001006DF"/>
    <w:rsid w:val="001009EB"/>
    <w:rsid w:val="00101292"/>
    <w:rsid w:val="001013DE"/>
    <w:rsid w:val="001017A7"/>
    <w:rsid w:val="00101E8E"/>
    <w:rsid w:val="00103AAA"/>
    <w:rsid w:val="00103AAE"/>
    <w:rsid w:val="00104173"/>
    <w:rsid w:val="00104507"/>
    <w:rsid w:val="001060AF"/>
    <w:rsid w:val="00106ADB"/>
    <w:rsid w:val="00106C01"/>
    <w:rsid w:val="0010713C"/>
    <w:rsid w:val="001071FA"/>
    <w:rsid w:val="00107241"/>
    <w:rsid w:val="00107775"/>
    <w:rsid w:val="001129DF"/>
    <w:rsid w:val="00112F94"/>
    <w:rsid w:val="0011314B"/>
    <w:rsid w:val="00113B14"/>
    <w:rsid w:val="001141FD"/>
    <w:rsid w:val="00114B5E"/>
    <w:rsid w:val="00114E01"/>
    <w:rsid w:val="00115CFD"/>
    <w:rsid w:val="00115DF4"/>
    <w:rsid w:val="0011639C"/>
    <w:rsid w:val="00117E8D"/>
    <w:rsid w:val="001207B5"/>
    <w:rsid w:val="00122A65"/>
    <w:rsid w:val="00122AD0"/>
    <w:rsid w:val="001233F2"/>
    <w:rsid w:val="00123425"/>
    <w:rsid w:val="00123E1F"/>
    <w:rsid w:val="001248A1"/>
    <w:rsid w:val="00124A7C"/>
    <w:rsid w:val="00125016"/>
    <w:rsid w:val="00125D01"/>
    <w:rsid w:val="00125F06"/>
    <w:rsid w:val="001261C5"/>
    <w:rsid w:val="0012656A"/>
    <w:rsid w:val="00126AB2"/>
    <w:rsid w:val="00126C77"/>
    <w:rsid w:val="001275DC"/>
    <w:rsid w:val="00127E1F"/>
    <w:rsid w:val="001314BE"/>
    <w:rsid w:val="00131994"/>
    <w:rsid w:val="00131AA5"/>
    <w:rsid w:val="00131BB0"/>
    <w:rsid w:val="001327F9"/>
    <w:rsid w:val="00132B1A"/>
    <w:rsid w:val="00133513"/>
    <w:rsid w:val="0013463F"/>
    <w:rsid w:val="00134AC0"/>
    <w:rsid w:val="00134E8B"/>
    <w:rsid w:val="00135077"/>
    <w:rsid w:val="00135903"/>
    <w:rsid w:val="001367E4"/>
    <w:rsid w:val="00136F3D"/>
    <w:rsid w:val="0013707F"/>
    <w:rsid w:val="00137141"/>
    <w:rsid w:val="0014081F"/>
    <w:rsid w:val="00140AF6"/>
    <w:rsid w:val="00140F9C"/>
    <w:rsid w:val="001410FA"/>
    <w:rsid w:val="00141376"/>
    <w:rsid w:val="0014143D"/>
    <w:rsid w:val="00143352"/>
    <w:rsid w:val="001433AD"/>
    <w:rsid w:val="0014356E"/>
    <w:rsid w:val="001443D5"/>
    <w:rsid w:val="00144C1E"/>
    <w:rsid w:val="00144ECE"/>
    <w:rsid w:val="00144ED5"/>
    <w:rsid w:val="0014577C"/>
    <w:rsid w:val="00145D9B"/>
    <w:rsid w:val="00145EDA"/>
    <w:rsid w:val="001460CD"/>
    <w:rsid w:val="00146BB8"/>
    <w:rsid w:val="00147CB3"/>
    <w:rsid w:val="001507E6"/>
    <w:rsid w:val="001514D2"/>
    <w:rsid w:val="00151A49"/>
    <w:rsid w:val="00151BE3"/>
    <w:rsid w:val="001521D5"/>
    <w:rsid w:val="00152346"/>
    <w:rsid w:val="00152B59"/>
    <w:rsid w:val="00152CE4"/>
    <w:rsid w:val="001534D4"/>
    <w:rsid w:val="001537B4"/>
    <w:rsid w:val="00154590"/>
    <w:rsid w:val="00154867"/>
    <w:rsid w:val="00157C64"/>
    <w:rsid w:val="00160834"/>
    <w:rsid w:val="0016152B"/>
    <w:rsid w:val="00161EAC"/>
    <w:rsid w:val="00162521"/>
    <w:rsid w:val="00163686"/>
    <w:rsid w:val="00163C11"/>
    <w:rsid w:val="00163C2B"/>
    <w:rsid w:val="001645F2"/>
    <w:rsid w:val="00164C22"/>
    <w:rsid w:val="00164D2F"/>
    <w:rsid w:val="00165581"/>
    <w:rsid w:val="00166CCA"/>
    <w:rsid w:val="00167557"/>
    <w:rsid w:val="001675F5"/>
    <w:rsid w:val="00170C55"/>
    <w:rsid w:val="00171110"/>
    <w:rsid w:val="0017173A"/>
    <w:rsid w:val="00172E75"/>
    <w:rsid w:val="00172F00"/>
    <w:rsid w:val="001747AA"/>
    <w:rsid w:val="001747B6"/>
    <w:rsid w:val="00174A1C"/>
    <w:rsid w:val="00176322"/>
    <w:rsid w:val="00177499"/>
    <w:rsid w:val="001779C3"/>
    <w:rsid w:val="00177F36"/>
    <w:rsid w:val="00180BAE"/>
    <w:rsid w:val="00180C14"/>
    <w:rsid w:val="00180EB3"/>
    <w:rsid w:val="00181235"/>
    <w:rsid w:val="001826CE"/>
    <w:rsid w:val="0018336E"/>
    <w:rsid w:val="001834EB"/>
    <w:rsid w:val="001836BC"/>
    <w:rsid w:val="00184AE4"/>
    <w:rsid w:val="00186908"/>
    <w:rsid w:val="0019005F"/>
    <w:rsid w:val="001906DE"/>
    <w:rsid w:val="0019131E"/>
    <w:rsid w:val="00192BD1"/>
    <w:rsid w:val="00192D87"/>
    <w:rsid w:val="0019391E"/>
    <w:rsid w:val="00193959"/>
    <w:rsid w:val="00193FFD"/>
    <w:rsid w:val="001941E3"/>
    <w:rsid w:val="00194385"/>
    <w:rsid w:val="0019488A"/>
    <w:rsid w:val="00194F4A"/>
    <w:rsid w:val="00195C1B"/>
    <w:rsid w:val="00195E73"/>
    <w:rsid w:val="00196E2B"/>
    <w:rsid w:val="00197BB7"/>
    <w:rsid w:val="001A0B4F"/>
    <w:rsid w:val="001A1D09"/>
    <w:rsid w:val="001A2263"/>
    <w:rsid w:val="001A2E07"/>
    <w:rsid w:val="001A3406"/>
    <w:rsid w:val="001A3708"/>
    <w:rsid w:val="001A47A5"/>
    <w:rsid w:val="001A683E"/>
    <w:rsid w:val="001A6EC5"/>
    <w:rsid w:val="001A7221"/>
    <w:rsid w:val="001A79BD"/>
    <w:rsid w:val="001A7CB5"/>
    <w:rsid w:val="001A7D50"/>
    <w:rsid w:val="001B038C"/>
    <w:rsid w:val="001B070D"/>
    <w:rsid w:val="001B2B16"/>
    <w:rsid w:val="001B2BC7"/>
    <w:rsid w:val="001B2E02"/>
    <w:rsid w:val="001B30B2"/>
    <w:rsid w:val="001B321C"/>
    <w:rsid w:val="001B32F8"/>
    <w:rsid w:val="001B433D"/>
    <w:rsid w:val="001B5327"/>
    <w:rsid w:val="001B6DBB"/>
    <w:rsid w:val="001B740B"/>
    <w:rsid w:val="001C19D0"/>
    <w:rsid w:val="001C1A32"/>
    <w:rsid w:val="001C1E63"/>
    <w:rsid w:val="001C24B2"/>
    <w:rsid w:val="001C2861"/>
    <w:rsid w:val="001C40F2"/>
    <w:rsid w:val="001C4395"/>
    <w:rsid w:val="001C47F4"/>
    <w:rsid w:val="001C5084"/>
    <w:rsid w:val="001C6402"/>
    <w:rsid w:val="001C6F83"/>
    <w:rsid w:val="001C7618"/>
    <w:rsid w:val="001C7951"/>
    <w:rsid w:val="001D0899"/>
    <w:rsid w:val="001D0EAA"/>
    <w:rsid w:val="001D289C"/>
    <w:rsid w:val="001D3B61"/>
    <w:rsid w:val="001D3D8B"/>
    <w:rsid w:val="001D45E1"/>
    <w:rsid w:val="001D472B"/>
    <w:rsid w:val="001D4D26"/>
    <w:rsid w:val="001D5430"/>
    <w:rsid w:val="001D6AE2"/>
    <w:rsid w:val="001D7B48"/>
    <w:rsid w:val="001E02F4"/>
    <w:rsid w:val="001E0F94"/>
    <w:rsid w:val="001E1376"/>
    <w:rsid w:val="001E18E4"/>
    <w:rsid w:val="001E1DEF"/>
    <w:rsid w:val="001E1E71"/>
    <w:rsid w:val="001E3626"/>
    <w:rsid w:val="001E5114"/>
    <w:rsid w:val="001E515F"/>
    <w:rsid w:val="001E5312"/>
    <w:rsid w:val="001E5559"/>
    <w:rsid w:val="001E5DC8"/>
    <w:rsid w:val="001E77C5"/>
    <w:rsid w:val="001E7B35"/>
    <w:rsid w:val="001F06A0"/>
    <w:rsid w:val="001F14D7"/>
    <w:rsid w:val="001F15F3"/>
    <w:rsid w:val="001F20FA"/>
    <w:rsid w:val="001F27F1"/>
    <w:rsid w:val="001F3466"/>
    <w:rsid w:val="001F381C"/>
    <w:rsid w:val="001F3ED2"/>
    <w:rsid w:val="001F4376"/>
    <w:rsid w:val="001F4619"/>
    <w:rsid w:val="001F6F94"/>
    <w:rsid w:val="001F7C5E"/>
    <w:rsid w:val="0020026F"/>
    <w:rsid w:val="00200D23"/>
    <w:rsid w:val="00200EC7"/>
    <w:rsid w:val="002015F3"/>
    <w:rsid w:val="0020183B"/>
    <w:rsid w:val="00201861"/>
    <w:rsid w:val="002027CD"/>
    <w:rsid w:val="00202FAE"/>
    <w:rsid w:val="002041EB"/>
    <w:rsid w:val="002044F8"/>
    <w:rsid w:val="0020464A"/>
    <w:rsid w:val="00204756"/>
    <w:rsid w:val="002077F0"/>
    <w:rsid w:val="00207E57"/>
    <w:rsid w:val="00211744"/>
    <w:rsid w:val="0021217E"/>
    <w:rsid w:val="002142A7"/>
    <w:rsid w:val="002159CF"/>
    <w:rsid w:val="0021671C"/>
    <w:rsid w:val="002172C4"/>
    <w:rsid w:val="00220C31"/>
    <w:rsid w:val="00220F1F"/>
    <w:rsid w:val="00221060"/>
    <w:rsid w:val="00221E62"/>
    <w:rsid w:val="00221E8B"/>
    <w:rsid w:val="00222DD3"/>
    <w:rsid w:val="0022302C"/>
    <w:rsid w:val="00223091"/>
    <w:rsid w:val="002243FA"/>
    <w:rsid w:val="002248DC"/>
    <w:rsid w:val="00224A7E"/>
    <w:rsid w:val="00224CCF"/>
    <w:rsid w:val="00224EF8"/>
    <w:rsid w:val="002260A5"/>
    <w:rsid w:val="00226191"/>
    <w:rsid w:val="0022703B"/>
    <w:rsid w:val="00230B3D"/>
    <w:rsid w:val="00232AA7"/>
    <w:rsid w:val="00233F99"/>
    <w:rsid w:val="00235E61"/>
    <w:rsid w:val="00236200"/>
    <w:rsid w:val="00236955"/>
    <w:rsid w:val="00236FA0"/>
    <w:rsid w:val="002376A3"/>
    <w:rsid w:val="00237D22"/>
    <w:rsid w:val="002403E5"/>
    <w:rsid w:val="00241142"/>
    <w:rsid w:val="0024122D"/>
    <w:rsid w:val="00241AA8"/>
    <w:rsid w:val="0024249D"/>
    <w:rsid w:val="002441AF"/>
    <w:rsid w:val="0024467A"/>
    <w:rsid w:val="00246CCB"/>
    <w:rsid w:val="00247AF2"/>
    <w:rsid w:val="00251759"/>
    <w:rsid w:val="00251A33"/>
    <w:rsid w:val="00254D14"/>
    <w:rsid w:val="002555E4"/>
    <w:rsid w:val="002558FA"/>
    <w:rsid w:val="002562CF"/>
    <w:rsid w:val="00256498"/>
    <w:rsid w:val="002571BA"/>
    <w:rsid w:val="00257517"/>
    <w:rsid w:val="00257B97"/>
    <w:rsid w:val="00257C78"/>
    <w:rsid w:val="00257CDD"/>
    <w:rsid w:val="00257CE4"/>
    <w:rsid w:val="002604FC"/>
    <w:rsid w:val="00260742"/>
    <w:rsid w:val="002621D9"/>
    <w:rsid w:val="00262AF3"/>
    <w:rsid w:val="00262BAD"/>
    <w:rsid w:val="00262D38"/>
    <w:rsid w:val="00263291"/>
    <w:rsid w:val="002650A7"/>
    <w:rsid w:val="002655CF"/>
    <w:rsid w:val="00265AB1"/>
    <w:rsid w:val="00265C21"/>
    <w:rsid w:val="00265FC2"/>
    <w:rsid w:val="00267184"/>
    <w:rsid w:val="00267A8F"/>
    <w:rsid w:val="002701AF"/>
    <w:rsid w:val="00271472"/>
    <w:rsid w:val="00273F43"/>
    <w:rsid w:val="00274A69"/>
    <w:rsid w:val="00274ED4"/>
    <w:rsid w:val="00275307"/>
    <w:rsid w:val="00275607"/>
    <w:rsid w:val="002756B3"/>
    <w:rsid w:val="00276F54"/>
    <w:rsid w:val="0027702D"/>
    <w:rsid w:val="002777F2"/>
    <w:rsid w:val="00277824"/>
    <w:rsid w:val="0027798C"/>
    <w:rsid w:val="00280EF2"/>
    <w:rsid w:val="002826EC"/>
    <w:rsid w:val="002829B9"/>
    <w:rsid w:val="002834AB"/>
    <w:rsid w:val="002848B2"/>
    <w:rsid w:val="002848EA"/>
    <w:rsid w:val="00285CC2"/>
    <w:rsid w:val="002864B1"/>
    <w:rsid w:val="002871D2"/>
    <w:rsid w:val="0028777B"/>
    <w:rsid w:val="00287C74"/>
    <w:rsid w:val="002912EF"/>
    <w:rsid w:val="002914AB"/>
    <w:rsid w:val="002919C9"/>
    <w:rsid w:val="00292E0B"/>
    <w:rsid w:val="00293538"/>
    <w:rsid w:val="00293840"/>
    <w:rsid w:val="0029466B"/>
    <w:rsid w:val="002954F6"/>
    <w:rsid w:val="00295B25"/>
    <w:rsid w:val="00295CF6"/>
    <w:rsid w:val="0029660D"/>
    <w:rsid w:val="00297133"/>
    <w:rsid w:val="002A1C50"/>
    <w:rsid w:val="002A2A94"/>
    <w:rsid w:val="002A3784"/>
    <w:rsid w:val="002A4107"/>
    <w:rsid w:val="002A5216"/>
    <w:rsid w:val="002A6A9D"/>
    <w:rsid w:val="002B03B9"/>
    <w:rsid w:val="002B1E9D"/>
    <w:rsid w:val="002B1F30"/>
    <w:rsid w:val="002B365F"/>
    <w:rsid w:val="002B3820"/>
    <w:rsid w:val="002B55DF"/>
    <w:rsid w:val="002B55F4"/>
    <w:rsid w:val="002B590C"/>
    <w:rsid w:val="002B5AEB"/>
    <w:rsid w:val="002B613C"/>
    <w:rsid w:val="002B6AAB"/>
    <w:rsid w:val="002B6EB4"/>
    <w:rsid w:val="002B72D4"/>
    <w:rsid w:val="002B7CD8"/>
    <w:rsid w:val="002C0C88"/>
    <w:rsid w:val="002C13B3"/>
    <w:rsid w:val="002C1D88"/>
    <w:rsid w:val="002C3D86"/>
    <w:rsid w:val="002C45FE"/>
    <w:rsid w:val="002C4DCE"/>
    <w:rsid w:val="002C522F"/>
    <w:rsid w:val="002C5361"/>
    <w:rsid w:val="002C573B"/>
    <w:rsid w:val="002C5856"/>
    <w:rsid w:val="002C6013"/>
    <w:rsid w:val="002C6381"/>
    <w:rsid w:val="002C63FF"/>
    <w:rsid w:val="002D0339"/>
    <w:rsid w:val="002D2111"/>
    <w:rsid w:val="002D39AB"/>
    <w:rsid w:val="002D41E5"/>
    <w:rsid w:val="002D4686"/>
    <w:rsid w:val="002D4CDF"/>
    <w:rsid w:val="002D6488"/>
    <w:rsid w:val="002D661C"/>
    <w:rsid w:val="002D6DDA"/>
    <w:rsid w:val="002D7AD7"/>
    <w:rsid w:val="002D7B73"/>
    <w:rsid w:val="002E08E6"/>
    <w:rsid w:val="002E1918"/>
    <w:rsid w:val="002E29AE"/>
    <w:rsid w:val="002E2EA6"/>
    <w:rsid w:val="002E3D45"/>
    <w:rsid w:val="002E4DDE"/>
    <w:rsid w:val="002E5099"/>
    <w:rsid w:val="002E5295"/>
    <w:rsid w:val="002E53B3"/>
    <w:rsid w:val="002E5589"/>
    <w:rsid w:val="002E63CD"/>
    <w:rsid w:val="002E6592"/>
    <w:rsid w:val="002E65D7"/>
    <w:rsid w:val="002E7986"/>
    <w:rsid w:val="002E7F74"/>
    <w:rsid w:val="002F067F"/>
    <w:rsid w:val="002F06C3"/>
    <w:rsid w:val="002F1845"/>
    <w:rsid w:val="002F29FD"/>
    <w:rsid w:val="002F34C6"/>
    <w:rsid w:val="002F3F02"/>
    <w:rsid w:val="002F64AD"/>
    <w:rsid w:val="002F659B"/>
    <w:rsid w:val="002F6991"/>
    <w:rsid w:val="002F6F86"/>
    <w:rsid w:val="002F7230"/>
    <w:rsid w:val="002F72EE"/>
    <w:rsid w:val="002F757E"/>
    <w:rsid w:val="002F7A99"/>
    <w:rsid w:val="003004AE"/>
    <w:rsid w:val="003008DC"/>
    <w:rsid w:val="00300996"/>
    <w:rsid w:val="00300A12"/>
    <w:rsid w:val="00300C3E"/>
    <w:rsid w:val="00301A5C"/>
    <w:rsid w:val="003021D8"/>
    <w:rsid w:val="003023D1"/>
    <w:rsid w:val="00304AF4"/>
    <w:rsid w:val="003050A9"/>
    <w:rsid w:val="00305637"/>
    <w:rsid w:val="003060A2"/>
    <w:rsid w:val="00306344"/>
    <w:rsid w:val="003065A4"/>
    <w:rsid w:val="00306DBF"/>
    <w:rsid w:val="003079A5"/>
    <w:rsid w:val="003101D4"/>
    <w:rsid w:val="00312906"/>
    <w:rsid w:val="003158C9"/>
    <w:rsid w:val="00320890"/>
    <w:rsid w:val="00320B4D"/>
    <w:rsid w:val="00320F13"/>
    <w:rsid w:val="003210AC"/>
    <w:rsid w:val="00321A7E"/>
    <w:rsid w:val="00322069"/>
    <w:rsid w:val="00322A83"/>
    <w:rsid w:val="00323832"/>
    <w:rsid w:val="00323AEA"/>
    <w:rsid w:val="003246AB"/>
    <w:rsid w:val="00324D63"/>
    <w:rsid w:val="00325317"/>
    <w:rsid w:val="0032756E"/>
    <w:rsid w:val="00327A6E"/>
    <w:rsid w:val="00327E99"/>
    <w:rsid w:val="003307EB"/>
    <w:rsid w:val="00330838"/>
    <w:rsid w:val="00330C8B"/>
    <w:rsid w:val="003312FD"/>
    <w:rsid w:val="00331462"/>
    <w:rsid w:val="00331AF4"/>
    <w:rsid w:val="0033215E"/>
    <w:rsid w:val="0033227B"/>
    <w:rsid w:val="00332AD8"/>
    <w:rsid w:val="00332C0B"/>
    <w:rsid w:val="0033414E"/>
    <w:rsid w:val="003342C2"/>
    <w:rsid w:val="00334C68"/>
    <w:rsid w:val="003350E2"/>
    <w:rsid w:val="00335AC9"/>
    <w:rsid w:val="00335ACF"/>
    <w:rsid w:val="00336CB3"/>
    <w:rsid w:val="00337506"/>
    <w:rsid w:val="00340070"/>
    <w:rsid w:val="003410A2"/>
    <w:rsid w:val="00341362"/>
    <w:rsid w:val="003416EF"/>
    <w:rsid w:val="003419F4"/>
    <w:rsid w:val="0034356F"/>
    <w:rsid w:val="00344720"/>
    <w:rsid w:val="00344A22"/>
    <w:rsid w:val="00344AB4"/>
    <w:rsid w:val="0034538A"/>
    <w:rsid w:val="00346066"/>
    <w:rsid w:val="003465D2"/>
    <w:rsid w:val="00346E38"/>
    <w:rsid w:val="00347147"/>
    <w:rsid w:val="0035076A"/>
    <w:rsid w:val="003509F6"/>
    <w:rsid w:val="003522BD"/>
    <w:rsid w:val="0035285D"/>
    <w:rsid w:val="003532F0"/>
    <w:rsid w:val="003546DF"/>
    <w:rsid w:val="003549DA"/>
    <w:rsid w:val="00354D14"/>
    <w:rsid w:val="00354D3B"/>
    <w:rsid w:val="00355118"/>
    <w:rsid w:val="00356410"/>
    <w:rsid w:val="00357D90"/>
    <w:rsid w:val="00360058"/>
    <w:rsid w:val="003603A6"/>
    <w:rsid w:val="00360F61"/>
    <w:rsid w:val="0036196D"/>
    <w:rsid w:val="00361E9E"/>
    <w:rsid w:val="00361ED2"/>
    <w:rsid w:val="003623DE"/>
    <w:rsid w:val="00362C1F"/>
    <w:rsid w:val="0036464B"/>
    <w:rsid w:val="00365BD6"/>
    <w:rsid w:val="00366CA8"/>
    <w:rsid w:val="00370718"/>
    <w:rsid w:val="00370ED9"/>
    <w:rsid w:val="0037105A"/>
    <w:rsid w:val="00371B7E"/>
    <w:rsid w:val="0037210F"/>
    <w:rsid w:val="003726A9"/>
    <w:rsid w:val="003727B4"/>
    <w:rsid w:val="003728AF"/>
    <w:rsid w:val="00372FEC"/>
    <w:rsid w:val="00373696"/>
    <w:rsid w:val="00375DBD"/>
    <w:rsid w:val="00376066"/>
    <w:rsid w:val="0037638F"/>
    <w:rsid w:val="003767EC"/>
    <w:rsid w:val="00380069"/>
    <w:rsid w:val="00380938"/>
    <w:rsid w:val="00381606"/>
    <w:rsid w:val="00381809"/>
    <w:rsid w:val="003827BD"/>
    <w:rsid w:val="00383CD2"/>
    <w:rsid w:val="00383FE9"/>
    <w:rsid w:val="003841E6"/>
    <w:rsid w:val="003844BB"/>
    <w:rsid w:val="003848DB"/>
    <w:rsid w:val="00384972"/>
    <w:rsid w:val="00385AAA"/>
    <w:rsid w:val="00385DEA"/>
    <w:rsid w:val="0038687F"/>
    <w:rsid w:val="003907E3"/>
    <w:rsid w:val="00391702"/>
    <w:rsid w:val="00391ABC"/>
    <w:rsid w:val="00392C80"/>
    <w:rsid w:val="00392CA6"/>
    <w:rsid w:val="003930E8"/>
    <w:rsid w:val="003933B2"/>
    <w:rsid w:val="00393868"/>
    <w:rsid w:val="003938BF"/>
    <w:rsid w:val="00394741"/>
    <w:rsid w:val="00394CF7"/>
    <w:rsid w:val="00395BEB"/>
    <w:rsid w:val="00395E37"/>
    <w:rsid w:val="0039651C"/>
    <w:rsid w:val="003A0760"/>
    <w:rsid w:val="003A1A86"/>
    <w:rsid w:val="003A214B"/>
    <w:rsid w:val="003A2464"/>
    <w:rsid w:val="003A2679"/>
    <w:rsid w:val="003A343C"/>
    <w:rsid w:val="003A35CC"/>
    <w:rsid w:val="003A4204"/>
    <w:rsid w:val="003A4536"/>
    <w:rsid w:val="003A4A69"/>
    <w:rsid w:val="003A4BA6"/>
    <w:rsid w:val="003A51CB"/>
    <w:rsid w:val="003A528C"/>
    <w:rsid w:val="003A5E2B"/>
    <w:rsid w:val="003A6848"/>
    <w:rsid w:val="003A6F29"/>
    <w:rsid w:val="003A6FC6"/>
    <w:rsid w:val="003A797F"/>
    <w:rsid w:val="003B148D"/>
    <w:rsid w:val="003B1DFA"/>
    <w:rsid w:val="003B297E"/>
    <w:rsid w:val="003B2E28"/>
    <w:rsid w:val="003B3232"/>
    <w:rsid w:val="003B3372"/>
    <w:rsid w:val="003B4C29"/>
    <w:rsid w:val="003B5F82"/>
    <w:rsid w:val="003B64FF"/>
    <w:rsid w:val="003B71DA"/>
    <w:rsid w:val="003B7AAE"/>
    <w:rsid w:val="003C0611"/>
    <w:rsid w:val="003C0856"/>
    <w:rsid w:val="003C1AF1"/>
    <w:rsid w:val="003C1C03"/>
    <w:rsid w:val="003C210A"/>
    <w:rsid w:val="003C2A0D"/>
    <w:rsid w:val="003C3CCE"/>
    <w:rsid w:val="003C4053"/>
    <w:rsid w:val="003C526B"/>
    <w:rsid w:val="003C569E"/>
    <w:rsid w:val="003C6589"/>
    <w:rsid w:val="003C6B6D"/>
    <w:rsid w:val="003C7531"/>
    <w:rsid w:val="003C79B9"/>
    <w:rsid w:val="003C7B2E"/>
    <w:rsid w:val="003D0138"/>
    <w:rsid w:val="003D09EB"/>
    <w:rsid w:val="003D11AF"/>
    <w:rsid w:val="003D19AE"/>
    <w:rsid w:val="003D23D2"/>
    <w:rsid w:val="003D2D0D"/>
    <w:rsid w:val="003D3D77"/>
    <w:rsid w:val="003D4A2A"/>
    <w:rsid w:val="003D5D92"/>
    <w:rsid w:val="003D6820"/>
    <w:rsid w:val="003D6D8C"/>
    <w:rsid w:val="003D7121"/>
    <w:rsid w:val="003E0045"/>
    <w:rsid w:val="003E01ED"/>
    <w:rsid w:val="003E0F22"/>
    <w:rsid w:val="003E30C8"/>
    <w:rsid w:val="003E3865"/>
    <w:rsid w:val="003E3A84"/>
    <w:rsid w:val="003E3EC0"/>
    <w:rsid w:val="003E4152"/>
    <w:rsid w:val="003E448D"/>
    <w:rsid w:val="003E4CFC"/>
    <w:rsid w:val="003E501A"/>
    <w:rsid w:val="003E5220"/>
    <w:rsid w:val="003E5904"/>
    <w:rsid w:val="003E5DC6"/>
    <w:rsid w:val="003E6028"/>
    <w:rsid w:val="003E645D"/>
    <w:rsid w:val="003E6978"/>
    <w:rsid w:val="003E69E7"/>
    <w:rsid w:val="003E762A"/>
    <w:rsid w:val="003E78E9"/>
    <w:rsid w:val="003E79BF"/>
    <w:rsid w:val="003F0C2D"/>
    <w:rsid w:val="003F1333"/>
    <w:rsid w:val="003F2062"/>
    <w:rsid w:val="003F3306"/>
    <w:rsid w:val="003F335F"/>
    <w:rsid w:val="003F3744"/>
    <w:rsid w:val="003F41B0"/>
    <w:rsid w:val="003F599A"/>
    <w:rsid w:val="003F5AF4"/>
    <w:rsid w:val="003F6720"/>
    <w:rsid w:val="003F6DA6"/>
    <w:rsid w:val="003F6F1B"/>
    <w:rsid w:val="00400218"/>
    <w:rsid w:val="00401564"/>
    <w:rsid w:val="00403E12"/>
    <w:rsid w:val="00404889"/>
    <w:rsid w:val="004058EC"/>
    <w:rsid w:val="00405D88"/>
    <w:rsid w:val="00405DA1"/>
    <w:rsid w:val="00405E78"/>
    <w:rsid w:val="00407186"/>
    <w:rsid w:val="004101D1"/>
    <w:rsid w:val="00410BDD"/>
    <w:rsid w:val="00410C65"/>
    <w:rsid w:val="00411E81"/>
    <w:rsid w:val="00412514"/>
    <w:rsid w:val="00412C04"/>
    <w:rsid w:val="00413024"/>
    <w:rsid w:val="00414EDC"/>
    <w:rsid w:val="004157DD"/>
    <w:rsid w:val="0041598F"/>
    <w:rsid w:val="00417444"/>
    <w:rsid w:val="00417ECE"/>
    <w:rsid w:val="00420377"/>
    <w:rsid w:val="004205D1"/>
    <w:rsid w:val="00420921"/>
    <w:rsid w:val="00421B27"/>
    <w:rsid w:val="004224DD"/>
    <w:rsid w:val="004238DC"/>
    <w:rsid w:val="00423C34"/>
    <w:rsid w:val="00423C81"/>
    <w:rsid w:val="004247FE"/>
    <w:rsid w:val="0042480A"/>
    <w:rsid w:val="004252BF"/>
    <w:rsid w:val="0042532B"/>
    <w:rsid w:val="00425A05"/>
    <w:rsid w:val="00425B1D"/>
    <w:rsid w:val="004271CD"/>
    <w:rsid w:val="004275CB"/>
    <w:rsid w:val="004302B4"/>
    <w:rsid w:val="00430A0D"/>
    <w:rsid w:val="00430DF3"/>
    <w:rsid w:val="0043178F"/>
    <w:rsid w:val="004324C2"/>
    <w:rsid w:val="00432A78"/>
    <w:rsid w:val="00432EB0"/>
    <w:rsid w:val="00433240"/>
    <w:rsid w:val="00433725"/>
    <w:rsid w:val="00434D16"/>
    <w:rsid w:val="00434E50"/>
    <w:rsid w:val="00435972"/>
    <w:rsid w:val="00435D7D"/>
    <w:rsid w:val="004373D3"/>
    <w:rsid w:val="004379AC"/>
    <w:rsid w:val="004405B2"/>
    <w:rsid w:val="00442ABA"/>
    <w:rsid w:val="00443BA1"/>
    <w:rsid w:val="004459FA"/>
    <w:rsid w:val="00445C15"/>
    <w:rsid w:val="00445E00"/>
    <w:rsid w:val="00447A68"/>
    <w:rsid w:val="00450499"/>
    <w:rsid w:val="0045143B"/>
    <w:rsid w:val="004523C7"/>
    <w:rsid w:val="004523C8"/>
    <w:rsid w:val="0045250A"/>
    <w:rsid w:val="0045278F"/>
    <w:rsid w:val="0045281F"/>
    <w:rsid w:val="00453152"/>
    <w:rsid w:val="00454189"/>
    <w:rsid w:val="004555F2"/>
    <w:rsid w:val="00456065"/>
    <w:rsid w:val="00456787"/>
    <w:rsid w:val="0045726B"/>
    <w:rsid w:val="00457502"/>
    <w:rsid w:val="00457C81"/>
    <w:rsid w:val="004600F2"/>
    <w:rsid w:val="00461629"/>
    <w:rsid w:val="00461D07"/>
    <w:rsid w:val="00462077"/>
    <w:rsid w:val="004647E8"/>
    <w:rsid w:val="0046491D"/>
    <w:rsid w:val="00465278"/>
    <w:rsid w:val="00466683"/>
    <w:rsid w:val="004668FC"/>
    <w:rsid w:val="00466BF9"/>
    <w:rsid w:val="00466ECB"/>
    <w:rsid w:val="00467FA0"/>
    <w:rsid w:val="00471547"/>
    <w:rsid w:val="00471D2C"/>
    <w:rsid w:val="004720EE"/>
    <w:rsid w:val="00472EE3"/>
    <w:rsid w:val="0047342F"/>
    <w:rsid w:val="004739F4"/>
    <w:rsid w:val="00474790"/>
    <w:rsid w:val="00474C3F"/>
    <w:rsid w:val="00474FA0"/>
    <w:rsid w:val="0047607B"/>
    <w:rsid w:val="00476B28"/>
    <w:rsid w:val="00477040"/>
    <w:rsid w:val="00477757"/>
    <w:rsid w:val="004807D3"/>
    <w:rsid w:val="00480B69"/>
    <w:rsid w:val="0048142D"/>
    <w:rsid w:val="00481866"/>
    <w:rsid w:val="004819EE"/>
    <w:rsid w:val="00481BAA"/>
    <w:rsid w:val="0048251F"/>
    <w:rsid w:val="00483713"/>
    <w:rsid w:val="00483E17"/>
    <w:rsid w:val="0048480A"/>
    <w:rsid w:val="004854C6"/>
    <w:rsid w:val="00485FF3"/>
    <w:rsid w:val="0048645F"/>
    <w:rsid w:val="00486C74"/>
    <w:rsid w:val="0048777D"/>
    <w:rsid w:val="00490040"/>
    <w:rsid w:val="00490104"/>
    <w:rsid w:val="004909C5"/>
    <w:rsid w:val="00490E13"/>
    <w:rsid w:val="004918CE"/>
    <w:rsid w:val="00491A05"/>
    <w:rsid w:val="00492A54"/>
    <w:rsid w:val="00492CDB"/>
    <w:rsid w:val="00493139"/>
    <w:rsid w:val="004947BC"/>
    <w:rsid w:val="004951FF"/>
    <w:rsid w:val="00495F88"/>
    <w:rsid w:val="00496DF5"/>
    <w:rsid w:val="00497AD0"/>
    <w:rsid w:val="00497B48"/>
    <w:rsid w:val="00497BE8"/>
    <w:rsid w:val="004A0E8D"/>
    <w:rsid w:val="004A2397"/>
    <w:rsid w:val="004A25D5"/>
    <w:rsid w:val="004A3427"/>
    <w:rsid w:val="004A3486"/>
    <w:rsid w:val="004A357C"/>
    <w:rsid w:val="004A3C78"/>
    <w:rsid w:val="004A4D50"/>
    <w:rsid w:val="004A5C82"/>
    <w:rsid w:val="004A6C50"/>
    <w:rsid w:val="004A7C1C"/>
    <w:rsid w:val="004A7F6F"/>
    <w:rsid w:val="004B063A"/>
    <w:rsid w:val="004B13F3"/>
    <w:rsid w:val="004B186A"/>
    <w:rsid w:val="004B1D4E"/>
    <w:rsid w:val="004B1DE3"/>
    <w:rsid w:val="004B3A41"/>
    <w:rsid w:val="004B5262"/>
    <w:rsid w:val="004B529C"/>
    <w:rsid w:val="004B5A2C"/>
    <w:rsid w:val="004B60F6"/>
    <w:rsid w:val="004B740E"/>
    <w:rsid w:val="004B74D7"/>
    <w:rsid w:val="004C061B"/>
    <w:rsid w:val="004C068F"/>
    <w:rsid w:val="004C0C48"/>
    <w:rsid w:val="004C1A0B"/>
    <w:rsid w:val="004C2B5E"/>
    <w:rsid w:val="004C3953"/>
    <w:rsid w:val="004C3D12"/>
    <w:rsid w:val="004C43E5"/>
    <w:rsid w:val="004C45C5"/>
    <w:rsid w:val="004C79F0"/>
    <w:rsid w:val="004C7AFE"/>
    <w:rsid w:val="004D1322"/>
    <w:rsid w:val="004D1772"/>
    <w:rsid w:val="004D18C2"/>
    <w:rsid w:val="004D32A3"/>
    <w:rsid w:val="004D35C8"/>
    <w:rsid w:val="004D3CF1"/>
    <w:rsid w:val="004D4027"/>
    <w:rsid w:val="004D5766"/>
    <w:rsid w:val="004D5B5B"/>
    <w:rsid w:val="004D63A1"/>
    <w:rsid w:val="004D6755"/>
    <w:rsid w:val="004D6EAD"/>
    <w:rsid w:val="004D7FD6"/>
    <w:rsid w:val="004E01C7"/>
    <w:rsid w:val="004E20CD"/>
    <w:rsid w:val="004E27B7"/>
    <w:rsid w:val="004E2AEE"/>
    <w:rsid w:val="004E311A"/>
    <w:rsid w:val="004E333B"/>
    <w:rsid w:val="004E4021"/>
    <w:rsid w:val="004E4377"/>
    <w:rsid w:val="004E4991"/>
    <w:rsid w:val="004E49D3"/>
    <w:rsid w:val="004E5E87"/>
    <w:rsid w:val="004E6EA8"/>
    <w:rsid w:val="004E728E"/>
    <w:rsid w:val="004F107D"/>
    <w:rsid w:val="004F1435"/>
    <w:rsid w:val="004F39C4"/>
    <w:rsid w:val="004F3BC6"/>
    <w:rsid w:val="004F43CA"/>
    <w:rsid w:val="004F459C"/>
    <w:rsid w:val="004F5085"/>
    <w:rsid w:val="004F50A9"/>
    <w:rsid w:val="004F5306"/>
    <w:rsid w:val="004F6122"/>
    <w:rsid w:val="004F6132"/>
    <w:rsid w:val="004F6FE9"/>
    <w:rsid w:val="004F712B"/>
    <w:rsid w:val="004F77FA"/>
    <w:rsid w:val="004F78CC"/>
    <w:rsid w:val="005005E9"/>
    <w:rsid w:val="005009C1"/>
    <w:rsid w:val="00500EEE"/>
    <w:rsid w:val="00502198"/>
    <w:rsid w:val="0050338C"/>
    <w:rsid w:val="00504464"/>
    <w:rsid w:val="00505042"/>
    <w:rsid w:val="00505980"/>
    <w:rsid w:val="00506ADB"/>
    <w:rsid w:val="00507984"/>
    <w:rsid w:val="00510751"/>
    <w:rsid w:val="00510B0E"/>
    <w:rsid w:val="00511B2F"/>
    <w:rsid w:val="005122D9"/>
    <w:rsid w:val="00512685"/>
    <w:rsid w:val="005128D1"/>
    <w:rsid w:val="00512D27"/>
    <w:rsid w:val="00512FC0"/>
    <w:rsid w:val="005134AC"/>
    <w:rsid w:val="00513CD8"/>
    <w:rsid w:val="0051492F"/>
    <w:rsid w:val="00514CBB"/>
    <w:rsid w:val="00515835"/>
    <w:rsid w:val="005159D2"/>
    <w:rsid w:val="00516229"/>
    <w:rsid w:val="005166E4"/>
    <w:rsid w:val="00517841"/>
    <w:rsid w:val="00521DD3"/>
    <w:rsid w:val="0052264C"/>
    <w:rsid w:val="00523767"/>
    <w:rsid w:val="0052382B"/>
    <w:rsid w:val="00524610"/>
    <w:rsid w:val="00524BFE"/>
    <w:rsid w:val="005262AD"/>
    <w:rsid w:val="00526406"/>
    <w:rsid w:val="00526693"/>
    <w:rsid w:val="0052681C"/>
    <w:rsid w:val="00526CDC"/>
    <w:rsid w:val="00527D66"/>
    <w:rsid w:val="00527DB5"/>
    <w:rsid w:val="00530E2D"/>
    <w:rsid w:val="005312BE"/>
    <w:rsid w:val="005315D2"/>
    <w:rsid w:val="005346B9"/>
    <w:rsid w:val="00534820"/>
    <w:rsid w:val="00534E69"/>
    <w:rsid w:val="00535021"/>
    <w:rsid w:val="00535AC7"/>
    <w:rsid w:val="00535DD9"/>
    <w:rsid w:val="00536768"/>
    <w:rsid w:val="005367CE"/>
    <w:rsid w:val="00537081"/>
    <w:rsid w:val="005402B2"/>
    <w:rsid w:val="00540E61"/>
    <w:rsid w:val="00542352"/>
    <w:rsid w:val="00542BB4"/>
    <w:rsid w:val="00543C57"/>
    <w:rsid w:val="00544884"/>
    <w:rsid w:val="0054502D"/>
    <w:rsid w:val="00545194"/>
    <w:rsid w:val="00545223"/>
    <w:rsid w:val="005456E2"/>
    <w:rsid w:val="00545C16"/>
    <w:rsid w:val="005467A5"/>
    <w:rsid w:val="00546C65"/>
    <w:rsid w:val="00546D46"/>
    <w:rsid w:val="005477D8"/>
    <w:rsid w:val="00547902"/>
    <w:rsid w:val="0055021C"/>
    <w:rsid w:val="005504E6"/>
    <w:rsid w:val="0055083D"/>
    <w:rsid w:val="00550C09"/>
    <w:rsid w:val="00550F2C"/>
    <w:rsid w:val="00551092"/>
    <w:rsid w:val="00551346"/>
    <w:rsid w:val="005517EC"/>
    <w:rsid w:val="00552357"/>
    <w:rsid w:val="0055287B"/>
    <w:rsid w:val="00552A61"/>
    <w:rsid w:val="0055306C"/>
    <w:rsid w:val="0055396B"/>
    <w:rsid w:val="00553BE2"/>
    <w:rsid w:val="00554067"/>
    <w:rsid w:val="00554F52"/>
    <w:rsid w:val="005552A4"/>
    <w:rsid w:val="00555659"/>
    <w:rsid w:val="00555851"/>
    <w:rsid w:val="00555857"/>
    <w:rsid w:val="00556250"/>
    <w:rsid w:val="00556256"/>
    <w:rsid w:val="0055692B"/>
    <w:rsid w:val="005578C0"/>
    <w:rsid w:val="005601B5"/>
    <w:rsid w:val="005603D2"/>
    <w:rsid w:val="005607CE"/>
    <w:rsid w:val="0056099E"/>
    <w:rsid w:val="00561127"/>
    <w:rsid w:val="00563425"/>
    <w:rsid w:val="00563CB6"/>
    <w:rsid w:val="00565C32"/>
    <w:rsid w:val="00565F33"/>
    <w:rsid w:val="0056614B"/>
    <w:rsid w:val="00570631"/>
    <w:rsid w:val="00570D32"/>
    <w:rsid w:val="00570F62"/>
    <w:rsid w:val="005727A0"/>
    <w:rsid w:val="005728BB"/>
    <w:rsid w:val="00573323"/>
    <w:rsid w:val="00573FF4"/>
    <w:rsid w:val="00574619"/>
    <w:rsid w:val="00575B66"/>
    <w:rsid w:val="00576305"/>
    <w:rsid w:val="005768DD"/>
    <w:rsid w:val="005769F7"/>
    <w:rsid w:val="00576C52"/>
    <w:rsid w:val="005771D9"/>
    <w:rsid w:val="00580521"/>
    <w:rsid w:val="005810D0"/>
    <w:rsid w:val="00582C76"/>
    <w:rsid w:val="00585567"/>
    <w:rsid w:val="00586FB7"/>
    <w:rsid w:val="005871B1"/>
    <w:rsid w:val="00587FFD"/>
    <w:rsid w:val="005910AF"/>
    <w:rsid w:val="00591868"/>
    <w:rsid w:val="00591FBF"/>
    <w:rsid w:val="0059233F"/>
    <w:rsid w:val="005925D0"/>
    <w:rsid w:val="00593617"/>
    <w:rsid w:val="005942BF"/>
    <w:rsid w:val="005949CB"/>
    <w:rsid w:val="00594F78"/>
    <w:rsid w:val="00595902"/>
    <w:rsid w:val="00595D69"/>
    <w:rsid w:val="00595D7B"/>
    <w:rsid w:val="00595E97"/>
    <w:rsid w:val="00595F19"/>
    <w:rsid w:val="00596A90"/>
    <w:rsid w:val="00596AF8"/>
    <w:rsid w:val="00597D6C"/>
    <w:rsid w:val="00597E12"/>
    <w:rsid w:val="005A0560"/>
    <w:rsid w:val="005A10EC"/>
    <w:rsid w:val="005A3957"/>
    <w:rsid w:val="005A3C52"/>
    <w:rsid w:val="005A4436"/>
    <w:rsid w:val="005A4A1A"/>
    <w:rsid w:val="005A509E"/>
    <w:rsid w:val="005A70AE"/>
    <w:rsid w:val="005B27E4"/>
    <w:rsid w:val="005B2994"/>
    <w:rsid w:val="005B3164"/>
    <w:rsid w:val="005B3A56"/>
    <w:rsid w:val="005B45E7"/>
    <w:rsid w:val="005B5A26"/>
    <w:rsid w:val="005B5B9F"/>
    <w:rsid w:val="005B6052"/>
    <w:rsid w:val="005B66D1"/>
    <w:rsid w:val="005C11F0"/>
    <w:rsid w:val="005C167B"/>
    <w:rsid w:val="005C1771"/>
    <w:rsid w:val="005C1E78"/>
    <w:rsid w:val="005C2087"/>
    <w:rsid w:val="005C2706"/>
    <w:rsid w:val="005C3492"/>
    <w:rsid w:val="005C42B5"/>
    <w:rsid w:val="005C43FC"/>
    <w:rsid w:val="005C501E"/>
    <w:rsid w:val="005C51B1"/>
    <w:rsid w:val="005C52BC"/>
    <w:rsid w:val="005C5B77"/>
    <w:rsid w:val="005C5BE2"/>
    <w:rsid w:val="005C5D12"/>
    <w:rsid w:val="005C5DCF"/>
    <w:rsid w:val="005C6913"/>
    <w:rsid w:val="005C6EBC"/>
    <w:rsid w:val="005C6F28"/>
    <w:rsid w:val="005C7D6F"/>
    <w:rsid w:val="005D0E38"/>
    <w:rsid w:val="005D0E85"/>
    <w:rsid w:val="005D0EDD"/>
    <w:rsid w:val="005D114B"/>
    <w:rsid w:val="005D1AC5"/>
    <w:rsid w:val="005D1E4C"/>
    <w:rsid w:val="005D2662"/>
    <w:rsid w:val="005D2680"/>
    <w:rsid w:val="005D32B4"/>
    <w:rsid w:val="005D346B"/>
    <w:rsid w:val="005D3767"/>
    <w:rsid w:val="005D3AC7"/>
    <w:rsid w:val="005D41D9"/>
    <w:rsid w:val="005D44E2"/>
    <w:rsid w:val="005D4557"/>
    <w:rsid w:val="005D488A"/>
    <w:rsid w:val="005D515D"/>
    <w:rsid w:val="005D52FF"/>
    <w:rsid w:val="005D5863"/>
    <w:rsid w:val="005D5A4E"/>
    <w:rsid w:val="005D60CB"/>
    <w:rsid w:val="005D60F0"/>
    <w:rsid w:val="005D6327"/>
    <w:rsid w:val="005D67FF"/>
    <w:rsid w:val="005D70CD"/>
    <w:rsid w:val="005D78B2"/>
    <w:rsid w:val="005D7B16"/>
    <w:rsid w:val="005E08CE"/>
    <w:rsid w:val="005E0909"/>
    <w:rsid w:val="005E0DF0"/>
    <w:rsid w:val="005E1174"/>
    <w:rsid w:val="005E2540"/>
    <w:rsid w:val="005E26F9"/>
    <w:rsid w:val="005E324C"/>
    <w:rsid w:val="005E32EC"/>
    <w:rsid w:val="005E3BD6"/>
    <w:rsid w:val="005E410E"/>
    <w:rsid w:val="005E4242"/>
    <w:rsid w:val="005E6AB7"/>
    <w:rsid w:val="005E73FC"/>
    <w:rsid w:val="005F0318"/>
    <w:rsid w:val="005F25E0"/>
    <w:rsid w:val="005F38B1"/>
    <w:rsid w:val="005F39E9"/>
    <w:rsid w:val="005F3B69"/>
    <w:rsid w:val="005F49C1"/>
    <w:rsid w:val="005F5541"/>
    <w:rsid w:val="005F5F8C"/>
    <w:rsid w:val="005F5FAB"/>
    <w:rsid w:val="005F77C4"/>
    <w:rsid w:val="005F79BF"/>
    <w:rsid w:val="0060137D"/>
    <w:rsid w:val="0060242D"/>
    <w:rsid w:val="00602A7B"/>
    <w:rsid w:val="00604811"/>
    <w:rsid w:val="0060494D"/>
    <w:rsid w:val="00604C26"/>
    <w:rsid w:val="00604F6A"/>
    <w:rsid w:val="006059D2"/>
    <w:rsid w:val="00606811"/>
    <w:rsid w:val="0060686D"/>
    <w:rsid w:val="00606F02"/>
    <w:rsid w:val="00607342"/>
    <w:rsid w:val="00610ABB"/>
    <w:rsid w:val="00611DB4"/>
    <w:rsid w:val="006120A8"/>
    <w:rsid w:val="0061251F"/>
    <w:rsid w:val="00612692"/>
    <w:rsid w:val="00613126"/>
    <w:rsid w:val="0061468A"/>
    <w:rsid w:val="00615CDD"/>
    <w:rsid w:val="006169DD"/>
    <w:rsid w:val="00617153"/>
    <w:rsid w:val="0061797F"/>
    <w:rsid w:val="00617C3A"/>
    <w:rsid w:val="006201EC"/>
    <w:rsid w:val="006205C4"/>
    <w:rsid w:val="00621EA2"/>
    <w:rsid w:val="00623675"/>
    <w:rsid w:val="00623DD6"/>
    <w:rsid w:val="006247F7"/>
    <w:rsid w:val="00624D8E"/>
    <w:rsid w:val="00624E64"/>
    <w:rsid w:val="0062538C"/>
    <w:rsid w:val="0062647D"/>
    <w:rsid w:val="0062747C"/>
    <w:rsid w:val="00627D75"/>
    <w:rsid w:val="006300E2"/>
    <w:rsid w:val="00630928"/>
    <w:rsid w:val="00630D31"/>
    <w:rsid w:val="0063148F"/>
    <w:rsid w:val="00631A13"/>
    <w:rsid w:val="00631D1A"/>
    <w:rsid w:val="0063282A"/>
    <w:rsid w:val="006335F7"/>
    <w:rsid w:val="00633780"/>
    <w:rsid w:val="006338D4"/>
    <w:rsid w:val="00633CAD"/>
    <w:rsid w:val="00634010"/>
    <w:rsid w:val="00634197"/>
    <w:rsid w:val="006354C2"/>
    <w:rsid w:val="00637C63"/>
    <w:rsid w:val="006407D5"/>
    <w:rsid w:val="00640898"/>
    <w:rsid w:val="006415DD"/>
    <w:rsid w:val="00641A28"/>
    <w:rsid w:val="00643B2B"/>
    <w:rsid w:val="006452D7"/>
    <w:rsid w:val="006466B3"/>
    <w:rsid w:val="00646A8F"/>
    <w:rsid w:val="00647474"/>
    <w:rsid w:val="006475E6"/>
    <w:rsid w:val="006475F2"/>
    <w:rsid w:val="00650BE8"/>
    <w:rsid w:val="00650FCB"/>
    <w:rsid w:val="006510DA"/>
    <w:rsid w:val="00651993"/>
    <w:rsid w:val="00652136"/>
    <w:rsid w:val="0065246D"/>
    <w:rsid w:val="00653440"/>
    <w:rsid w:val="0065383C"/>
    <w:rsid w:val="006558A2"/>
    <w:rsid w:val="006560F0"/>
    <w:rsid w:val="0065770E"/>
    <w:rsid w:val="00660E0E"/>
    <w:rsid w:val="006615A8"/>
    <w:rsid w:val="00661CE7"/>
    <w:rsid w:val="00661DA4"/>
    <w:rsid w:val="00662816"/>
    <w:rsid w:val="00663494"/>
    <w:rsid w:val="00663931"/>
    <w:rsid w:val="00663B85"/>
    <w:rsid w:val="00663EBB"/>
    <w:rsid w:val="00664210"/>
    <w:rsid w:val="006642A9"/>
    <w:rsid w:val="00664471"/>
    <w:rsid w:val="006650F8"/>
    <w:rsid w:val="00665BDA"/>
    <w:rsid w:val="00666266"/>
    <w:rsid w:val="00666805"/>
    <w:rsid w:val="00670DE7"/>
    <w:rsid w:val="00672CDA"/>
    <w:rsid w:val="00673E13"/>
    <w:rsid w:val="006752FD"/>
    <w:rsid w:val="006765BA"/>
    <w:rsid w:val="00677049"/>
    <w:rsid w:val="00677065"/>
    <w:rsid w:val="00677992"/>
    <w:rsid w:val="00677E0B"/>
    <w:rsid w:val="00680201"/>
    <w:rsid w:val="00680EB2"/>
    <w:rsid w:val="00682373"/>
    <w:rsid w:val="006825B7"/>
    <w:rsid w:val="006838BD"/>
    <w:rsid w:val="00683C4F"/>
    <w:rsid w:val="006844DF"/>
    <w:rsid w:val="006845F8"/>
    <w:rsid w:val="00685C84"/>
    <w:rsid w:val="00685EA0"/>
    <w:rsid w:val="00686CA7"/>
    <w:rsid w:val="00686D43"/>
    <w:rsid w:val="0068785D"/>
    <w:rsid w:val="00687BED"/>
    <w:rsid w:val="006905D2"/>
    <w:rsid w:val="00693525"/>
    <w:rsid w:val="006941BF"/>
    <w:rsid w:val="00694A9A"/>
    <w:rsid w:val="00695635"/>
    <w:rsid w:val="006965C5"/>
    <w:rsid w:val="006967F0"/>
    <w:rsid w:val="00696CF9"/>
    <w:rsid w:val="00697B52"/>
    <w:rsid w:val="006A0491"/>
    <w:rsid w:val="006A04E5"/>
    <w:rsid w:val="006A066D"/>
    <w:rsid w:val="006A08E8"/>
    <w:rsid w:val="006A0D29"/>
    <w:rsid w:val="006A1016"/>
    <w:rsid w:val="006A214C"/>
    <w:rsid w:val="006A2E3F"/>
    <w:rsid w:val="006A357A"/>
    <w:rsid w:val="006A3614"/>
    <w:rsid w:val="006A3A79"/>
    <w:rsid w:val="006A3B07"/>
    <w:rsid w:val="006A3E59"/>
    <w:rsid w:val="006A4206"/>
    <w:rsid w:val="006A481E"/>
    <w:rsid w:val="006A54B4"/>
    <w:rsid w:val="006A59E9"/>
    <w:rsid w:val="006A5A5E"/>
    <w:rsid w:val="006A7F46"/>
    <w:rsid w:val="006B0324"/>
    <w:rsid w:val="006B036E"/>
    <w:rsid w:val="006B0836"/>
    <w:rsid w:val="006B0D99"/>
    <w:rsid w:val="006B0F65"/>
    <w:rsid w:val="006B1A25"/>
    <w:rsid w:val="006B2577"/>
    <w:rsid w:val="006B2C45"/>
    <w:rsid w:val="006B3FA6"/>
    <w:rsid w:val="006B40C9"/>
    <w:rsid w:val="006B48DF"/>
    <w:rsid w:val="006B4A59"/>
    <w:rsid w:val="006B4B58"/>
    <w:rsid w:val="006B661A"/>
    <w:rsid w:val="006B6D0C"/>
    <w:rsid w:val="006B6EA2"/>
    <w:rsid w:val="006C059F"/>
    <w:rsid w:val="006C19E6"/>
    <w:rsid w:val="006C26FB"/>
    <w:rsid w:val="006C279B"/>
    <w:rsid w:val="006C2D23"/>
    <w:rsid w:val="006C4781"/>
    <w:rsid w:val="006C4F59"/>
    <w:rsid w:val="006C5ACF"/>
    <w:rsid w:val="006D0B9A"/>
    <w:rsid w:val="006D0E93"/>
    <w:rsid w:val="006D0FDE"/>
    <w:rsid w:val="006D10ED"/>
    <w:rsid w:val="006D12F5"/>
    <w:rsid w:val="006D1795"/>
    <w:rsid w:val="006D2295"/>
    <w:rsid w:val="006D22C7"/>
    <w:rsid w:val="006D2EDE"/>
    <w:rsid w:val="006D314C"/>
    <w:rsid w:val="006D381D"/>
    <w:rsid w:val="006D402C"/>
    <w:rsid w:val="006D4A66"/>
    <w:rsid w:val="006D4E49"/>
    <w:rsid w:val="006D5218"/>
    <w:rsid w:val="006D545E"/>
    <w:rsid w:val="006D5E89"/>
    <w:rsid w:val="006D6203"/>
    <w:rsid w:val="006D6A18"/>
    <w:rsid w:val="006D74F0"/>
    <w:rsid w:val="006D762D"/>
    <w:rsid w:val="006E0093"/>
    <w:rsid w:val="006E1436"/>
    <w:rsid w:val="006E15D7"/>
    <w:rsid w:val="006E15FE"/>
    <w:rsid w:val="006E182F"/>
    <w:rsid w:val="006E19DA"/>
    <w:rsid w:val="006E1EDE"/>
    <w:rsid w:val="006E282B"/>
    <w:rsid w:val="006E33EF"/>
    <w:rsid w:val="006E345E"/>
    <w:rsid w:val="006E3DB3"/>
    <w:rsid w:val="006E4C12"/>
    <w:rsid w:val="006E4E09"/>
    <w:rsid w:val="006E5CC6"/>
    <w:rsid w:val="006E5EE9"/>
    <w:rsid w:val="006E62A0"/>
    <w:rsid w:val="006E6FF4"/>
    <w:rsid w:val="006F0025"/>
    <w:rsid w:val="006F0309"/>
    <w:rsid w:val="006F1A36"/>
    <w:rsid w:val="006F2ECF"/>
    <w:rsid w:val="006F36B0"/>
    <w:rsid w:val="006F3A4B"/>
    <w:rsid w:val="006F4108"/>
    <w:rsid w:val="006F4495"/>
    <w:rsid w:val="006F4633"/>
    <w:rsid w:val="006F50B5"/>
    <w:rsid w:val="006F5C54"/>
    <w:rsid w:val="006F5EB7"/>
    <w:rsid w:val="006F753D"/>
    <w:rsid w:val="006F7782"/>
    <w:rsid w:val="006F77C7"/>
    <w:rsid w:val="006F7FB7"/>
    <w:rsid w:val="0070026C"/>
    <w:rsid w:val="00700AD9"/>
    <w:rsid w:val="00700B3D"/>
    <w:rsid w:val="00701F64"/>
    <w:rsid w:val="00702EDD"/>
    <w:rsid w:val="00702F68"/>
    <w:rsid w:val="00703817"/>
    <w:rsid w:val="00703933"/>
    <w:rsid w:val="00703A61"/>
    <w:rsid w:val="00703AFD"/>
    <w:rsid w:val="00704134"/>
    <w:rsid w:val="00704443"/>
    <w:rsid w:val="007044EC"/>
    <w:rsid w:val="00705EC2"/>
    <w:rsid w:val="00706506"/>
    <w:rsid w:val="00706B1C"/>
    <w:rsid w:val="007071B2"/>
    <w:rsid w:val="00707B26"/>
    <w:rsid w:val="00707EE9"/>
    <w:rsid w:val="00710A1F"/>
    <w:rsid w:val="00710F84"/>
    <w:rsid w:val="00711634"/>
    <w:rsid w:val="00711BE4"/>
    <w:rsid w:val="00712099"/>
    <w:rsid w:val="00712303"/>
    <w:rsid w:val="00715368"/>
    <w:rsid w:val="00715CA3"/>
    <w:rsid w:val="00716061"/>
    <w:rsid w:val="00716B15"/>
    <w:rsid w:val="00717186"/>
    <w:rsid w:val="00717C62"/>
    <w:rsid w:val="007209D6"/>
    <w:rsid w:val="00720DEA"/>
    <w:rsid w:val="00721CFC"/>
    <w:rsid w:val="00722438"/>
    <w:rsid w:val="007229E6"/>
    <w:rsid w:val="00723077"/>
    <w:rsid w:val="00723A1E"/>
    <w:rsid w:val="0072413B"/>
    <w:rsid w:val="00724B45"/>
    <w:rsid w:val="00725B59"/>
    <w:rsid w:val="00725D51"/>
    <w:rsid w:val="00725DF4"/>
    <w:rsid w:val="00726022"/>
    <w:rsid w:val="00726029"/>
    <w:rsid w:val="0072716C"/>
    <w:rsid w:val="00727AE9"/>
    <w:rsid w:val="00732BAC"/>
    <w:rsid w:val="00732D9D"/>
    <w:rsid w:val="00734511"/>
    <w:rsid w:val="00734AD4"/>
    <w:rsid w:val="00734D49"/>
    <w:rsid w:val="00735003"/>
    <w:rsid w:val="0073534D"/>
    <w:rsid w:val="00736489"/>
    <w:rsid w:val="00736C6F"/>
    <w:rsid w:val="00740BDC"/>
    <w:rsid w:val="00742C36"/>
    <w:rsid w:val="00742EAD"/>
    <w:rsid w:val="00743009"/>
    <w:rsid w:val="0074336D"/>
    <w:rsid w:val="00743AC5"/>
    <w:rsid w:val="00743B64"/>
    <w:rsid w:val="00743B8C"/>
    <w:rsid w:val="00743DA7"/>
    <w:rsid w:val="00743DDF"/>
    <w:rsid w:val="00744316"/>
    <w:rsid w:val="007448BD"/>
    <w:rsid w:val="007466AB"/>
    <w:rsid w:val="007470B5"/>
    <w:rsid w:val="00747172"/>
    <w:rsid w:val="00751A11"/>
    <w:rsid w:val="00751BB4"/>
    <w:rsid w:val="00753BFE"/>
    <w:rsid w:val="007554E5"/>
    <w:rsid w:val="007557A2"/>
    <w:rsid w:val="00756283"/>
    <w:rsid w:val="00756429"/>
    <w:rsid w:val="00756702"/>
    <w:rsid w:val="0075679D"/>
    <w:rsid w:val="00756C43"/>
    <w:rsid w:val="0075784E"/>
    <w:rsid w:val="00757FC9"/>
    <w:rsid w:val="007604EB"/>
    <w:rsid w:val="007605B3"/>
    <w:rsid w:val="00760B08"/>
    <w:rsid w:val="00760D66"/>
    <w:rsid w:val="00761246"/>
    <w:rsid w:val="00761459"/>
    <w:rsid w:val="007619D1"/>
    <w:rsid w:val="00762FB5"/>
    <w:rsid w:val="007632E8"/>
    <w:rsid w:val="007635EA"/>
    <w:rsid w:val="00763785"/>
    <w:rsid w:val="00764B52"/>
    <w:rsid w:val="00767A35"/>
    <w:rsid w:val="00767AE9"/>
    <w:rsid w:val="00767BF7"/>
    <w:rsid w:val="00767E21"/>
    <w:rsid w:val="007709E8"/>
    <w:rsid w:val="007711BB"/>
    <w:rsid w:val="00772887"/>
    <w:rsid w:val="00772E50"/>
    <w:rsid w:val="00773B47"/>
    <w:rsid w:val="00773CD1"/>
    <w:rsid w:val="0077487B"/>
    <w:rsid w:val="0077503A"/>
    <w:rsid w:val="00776793"/>
    <w:rsid w:val="007767CD"/>
    <w:rsid w:val="00776F1E"/>
    <w:rsid w:val="00777A18"/>
    <w:rsid w:val="00777C0A"/>
    <w:rsid w:val="00780598"/>
    <w:rsid w:val="007807A0"/>
    <w:rsid w:val="00780911"/>
    <w:rsid w:val="00780B73"/>
    <w:rsid w:val="007810F8"/>
    <w:rsid w:val="007816EC"/>
    <w:rsid w:val="007819AB"/>
    <w:rsid w:val="007824DC"/>
    <w:rsid w:val="007827E0"/>
    <w:rsid w:val="00782DCB"/>
    <w:rsid w:val="00783EBA"/>
    <w:rsid w:val="00784848"/>
    <w:rsid w:val="0078579E"/>
    <w:rsid w:val="00786208"/>
    <w:rsid w:val="00786DC8"/>
    <w:rsid w:val="0078718C"/>
    <w:rsid w:val="00787657"/>
    <w:rsid w:val="00790395"/>
    <w:rsid w:val="00791438"/>
    <w:rsid w:val="00792669"/>
    <w:rsid w:val="007933BC"/>
    <w:rsid w:val="00793DF3"/>
    <w:rsid w:val="00793EBD"/>
    <w:rsid w:val="00793EF5"/>
    <w:rsid w:val="00794D43"/>
    <w:rsid w:val="007951E8"/>
    <w:rsid w:val="00795BEC"/>
    <w:rsid w:val="00795C9A"/>
    <w:rsid w:val="00796668"/>
    <w:rsid w:val="00796C07"/>
    <w:rsid w:val="00796C38"/>
    <w:rsid w:val="0079755B"/>
    <w:rsid w:val="007A0E24"/>
    <w:rsid w:val="007A0EF0"/>
    <w:rsid w:val="007A1584"/>
    <w:rsid w:val="007A1BC1"/>
    <w:rsid w:val="007A39A9"/>
    <w:rsid w:val="007A6BAE"/>
    <w:rsid w:val="007A6C66"/>
    <w:rsid w:val="007A7042"/>
    <w:rsid w:val="007A763B"/>
    <w:rsid w:val="007A7745"/>
    <w:rsid w:val="007A7D6F"/>
    <w:rsid w:val="007B00A3"/>
    <w:rsid w:val="007B039D"/>
    <w:rsid w:val="007B0E8B"/>
    <w:rsid w:val="007B1590"/>
    <w:rsid w:val="007B1D34"/>
    <w:rsid w:val="007B397C"/>
    <w:rsid w:val="007B3DBE"/>
    <w:rsid w:val="007B4DCC"/>
    <w:rsid w:val="007B4ECE"/>
    <w:rsid w:val="007B541C"/>
    <w:rsid w:val="007B54FA"/>
    <w:rsid w:val="007B55C3"/>
    <w:rsid w:val="007B5C85"/>
    <w:rsid w:val="007B61FF"/>
    <w:rsid w:val="007B63A7"/>
    <w:rsid w:val="007B6B8B"/>
    <w:rsid w:val="007C09B0"/>
    <w:rsid w:val="007C0F8A"/>
    <w:rsid w:val="007C3222"/>
    <w:rsid w:val="007C4345"/>
    <w:rsid w:val="007C64F4"/>
    <w:rsid w:val="007C659E"/>
    <w:rsid w:val="007C7883"/>
    <w:rsid w:val="007C7993"/>
    <w:rsid w:val="007D109B"/>
    <w:rsid w:val="007D1704"/>
    <w:rsid w:val="007D22FF"/>
    <w:rsid w:val="007D2831"/>
    <w:rsid w:val="007D3082"/>
    <w:rsid w:val="007D450A"/>
    <w:rsid w:val="007D4868"/>
    <w:rsid w:val="007D4A99"/>
    <w:rsid w:val="007D4CE2"/>
    <w:rsid w:val="007D54E0"/>
    <w:rsid w:val="007D5BF6"/>
    <w:rsid w:val="007D79A5"/>
    <w:rsid w:val="007D7BD0"/>
    <w:rsid w:val="007E099B"/>
    <w:rsid w:val="007E0FAB"/>
    <w:rsid w:val="007E15B3"/>
    <w:rsid w:val="007E165F"/>
    <w:rsid w:val="007E2932"/>
    <w:rsid w:val="007E2A82"/>
    <w:rsid w:val="007E3B86"/>
    <w:rsid w:val="007E3E58"/>
    <w:rsid w:val="007E4450"/>
    <w:rsid w:val="007E48C1"/>
    <w:rsid w:val="007E5017"/>
    <w:rsid w:val="007E5973"/>
    <w:rsid w:val="007E6696"/>
    <w:rsid w:val="007E66D7"/>
    <w:rsid w:val="007E6C2B"/>
    <w:rsid w:val="007F0578"/>
    <w:rsid w:val="007F097D"/>
    <w:rsid w:val="007F1AA8"/>
    <w:rsid w:val="007F30BE"/>
    <w:rsid w:val="007F3107"/>
    <w:rsid w:val="007F39DC"/>
    <w:rsid w:val="007F4358"/>
    <w:rsid w:val="007F445D"/>
    <w:rsid w:val="007F44A5"/>
    <w:rsid w:val="007F4B24"/>
    <w:rsid w:val="007F4D70"/>
    <w:rsid w:val="007F7AAA"/>
    <w:rsid w:val="00800AB4"/>
    <w:rsid w:val="00800AE7"/>
    <w:rsid w:val="00800F02"/>
    <w:rsid w:val="008011E8"/>
    <w:rsid w:val="00801C02"/>
    <w:rsid w:val="00802252"/>
    <w:rsid w:val="0080252D"/>
    <w:rsid w:val="00803675"/>
    <w:rsid w:val="00803FB0"/>
    <w:rsid w:val="0080459E"/>
    <w:rsid w:val="00804646"/>
    <w:rsid w:val="00804891"/>
    <w:rsid w:val="00804968"/>
    <w:rsid w:val="008057A0"/>
    <w:rsid w:val="008057D6"/>
    <w:rsid w:val="0080709B"/>
    <w:rsid w:val="008073AF"/>
    <w:rsid w:val="008073C1"/>
    <w:rsid w:val="008078D2"/>
    <w:rsid w:val="0081024E"/>
    <w:rsid w:val="00810347"/>
    <w:rsid w:val="00810A54"/>
    <w:rsid w:val="00811FC1"/>
    <w:rsid w:val="008122DA"/>
    <w:rsid w:val="0081280E"/>
    <w:rsid w:val="00812AEB"/>
    <w:rsid w:val="0081328C"/>
    <w:rsid w:val="008141F7"/>
    <w:rsid w:val="00814915"/>
    <w:rsid w:val="00816131"/>
    <w:rsid w:val="00816F5F"/>
    <w:rsid w:val="00817947"/>
    <w:rsid w:val="00821235"/>
    <w:rsid w:val="008217A4"/>
    <w:rsid w:val="008221E5"/>
    <w:rsid w:val="008241D4"/>
    <w:rsid w:val="0082587A"/>
    <w:rsid w:val="00826F6F"/>
    <w:rsid w:val="00830E98"/>
    <w:rsid w:val="0083121C"/>
    <w:rsid w:val="00831299"/>
    <w:rsid w:val="008319F6"/>
    <w:rsid w:val="008321E6"/>
    <w:rsid w:val="0083222A"/>
    <w:rsid w:val="00832CD6"/>
    <w:rsid w:val="00835BE1"/>
    <w:rsid w:val="00835C02"/>
    <w:rsid w:val="00835CF6"/>
    <w:rsid w:val="008364EA"/>
    <w:rsid w:val="008370B9"/>
    <w:rsid w:val="00837281"/>
    <w:rsid w:val="008375C9"/>
    <w:rsid w:val="00837B20"/>
    <w:rsid w:val="00841F67"/>
    <w:rsid w:val="008425B5"/>
    <w:rsid w:val="00842D3C"/>
    <w:rsid w:val="00844791"/>
    <w:rsid w:val="008456B2"/>
    <w:rsid w:val="00845EFB"/>
    <w:rsid w:val="00845FAB"/>
    <w:rsid w:val="008466C8"/>
    <w:rsid w:val="00846EAE"/>
    <w:rsid w:val="00847672"/>
    <w:rsid w:val="00847932"/>
    <w:rsid w:val="008513A5"/>
    <w:rsid w:val="00851725"/>
    <w:rsid w:val="00851AF3"/>
    <w:rsid w:val="00852D9C"/>
    <w:rsid w:val="008542F6"/>
    <w:rsid w:val="00854B87"/>
    <w:rsid w:val="008566C8"/>
    <w:rsid w:val="008567CC"/>
    <w:rsid w:val="00857D7C"/>
    <w:rsid w:val="00860388"/>
    <w:rsid w:val="00860502"/>
    <w:rsid w:val="0086091A"/>
    <w:rsid w:val="00860E54"/>
    <w:rsid w:val="008610BD"/>
    <w:rsid w:val="00861E81"/>
    <w:rsid w:val="00862372"/>
    <w:rsid w:val="0086447C"/>
    <w:rsid w:val="008652EE"/>
    <w:rsid w:val="008656B0"/>
    <w:rsid w:val="0086570D"/>
    <w:rsid w:val="00865E7E"/>
    <w:rsid w:val="0086607B"/>
    <w:rsid w:val="00866873"/>
    <w:rsid w:val="00867B77"/>
    <w:rsid w:val="0087007D"/>
    <w:rsid w:val="00870176"/>
    <w:rsid w:val="008712C4"/>
    <w:rsid w:val="00872103"/>
    <w:rsid w:val="00872FAB"/>
    <w:rsid w:val="00873031"/>
    <w:rsid w:val="0087388A"/>
    <w:rsid w:val="00873D9D"/>
    <w:rsid w:val="008748CE"/>
    <w:rsid w:val="0087538B"/>
    <w:rsid w:val="008759EE"/>
    <w:rsid w:val="00876F32"/>
    <w:rsid w:val="00880556"/>
    <w:rsid w:val="008805AD"/>
    <w:rsid w:val="0088085A"/>
    <w:rsid w:val="0088113A"/>
    <w:rsid w:val="00882606"/>
    <w:rsid w:val="00882FB5"/>
    <w:rsid w:val="00883449"/>
    <w:rsid w:val="00884743"/>
    <w:rsid w:val="00884B26"/>
    <w:rsid w:val="00884D0E"/>
    <w:rsid w:val="00884F58"/>
    <w:rsid w:val="00884F5F"/>
    <w:rsid w:val="008852CD"/>
    <w:rsid w:val="00887069"/>
    <w:rsid w:val="00887149"/>
    <w:rsid w:val="008871CC"/>
    <w:rsid w:val="008871FE"/>
    <w:rsid w:val="008872D3"/>
    <w:rsid w:val="00887603"/>
    <w:rsid w:val="00887F66"/>
    <w:rsid w:val="008902EA"/>
    <w:rsid w:val="00891B02"/>
    <w:rsid w:val="00891C33"/>
    <w:rsid w:val="008930A5"/>
    <w:rsid w:val="00893264"/>
    <w:rsid w:val="00893E22"/>
    <w:rsid w:val="00894067"/>
    <w:rsid w:val="008944EA"/>
    <w:rsid w:val="00894988"/>
    <w:rsid w:val="00896847"/>
    <w:rsid w:val="00897B13"/>
    <w:rsid w:val="008A04D9"/>
    <w:rsid w:val="008A0519"/>
    <w:rsid w:val="008A1E64"/>
    <w:rsid w:val="008A2172"/>
    <w:rsid w:val="008A21DC"/>
    <w:rsid w:val="008A279E"/>
    <w:rsid w:val="008A4BA5"/>
    <w:rsid w:val="008A6583"/>
    <w:rsid w:val="008B02A1"/>
    <w:rsid w:val="008B1640"/>
    <w:rsid w:val="008B1AF6"/>
    <w:rsid w:val="008B2A01"/>
    <w:rsid w:val="008B2F6B"/>
    <w:rsid w:val="008B4043"/>
    <w:rsid w:val="008B4D42"/>
    <w:rsid w:val="008B515B"/>
    <w:rsid w:val="008B57AE"/>
    <w:rsid w:val="008B5E9D"/>
    <w:rsid w:val="008B6DE0"/>
    <w:rsid w:val="008B779C"/>
    <w:rsid w:val="008C043B"/>
    <w:rsid w:val="008C0CD5"/>
    <w:rsid w:val="008C16D8"/>
    <w:rsid w:val="008C2216"/>
    <w:rsid w:val="008C298F"/>
    <w:rsid w:val="008C3B92"/>
    <w:rsid w:val="008C3EF1"/>
    <w:rsid w:val="008C3F51"/>
    <w:rsid w:val="008C437F"/>
    <w:rsid w:val="008C43E7"/>
    <w:rsid w:val="008C4B1C"/>
    <w:rsid w:val="008C4EF2"/>
    <w:rsid w:val="008C577D"/>
    <w:rsid w:val="008C57C9"/>
    <w:rsid w:val="008C5C76"/>
    <w:rsid w:val="008C5C88"/>
    <w:rsid w:val="008C66A0"/>
    <w:rsid w:val="008C733B"/>
    <w:rsid w:val="008C7EB0"/>
    <w:rsid w:val="008C7EB6"/>
    <w:rsid w:val="008D042D"/>
    <w:rsid w:val="008D095E"/>
    <w:rsid w:val="008D1DA7"/>
    <w:rsid w:val="008D1E8F"/>
    <w:rsid w:val="008D394A"/>
    <w:rsid w:val="008D45B4"/>
    <w:rsid w:val="008D46C6"/>
    <w:rsid w:val="008D4A92"/>
    <w:rsid w:val="008D4C6B"/>
    <w:rsid w:val="008D4F1F"/>
    <w:rsid w:val="008D5465"/>
    <w:rsid w:val="008D6315"/>
    <w:rsid w:val="008D6753"/>
    <w:rsid w:val="008D749B"/>
    <w:rsid w:val="008E094C"/>
    <w:rsid w:val="008E0C1D"/>
    <w:rsid w:val="008E18CE"/>
    <w:rsid w:val="008E1FBB"/>
    <w:rsid w:val="008E226D"/>
    <w:rsid w:val="008E2B53"/>
    <w:rsid w:val="008E2F74"/>
    <w:rsid w:val="008E3372"/>
    <w:rsid w:val="008E4700"/>
    <w:rsid w:val="008E504F"/>
    <w:rsid w:val="008E5142"/>
    <w:rsid w:val="008E56A7"/>
    <w:rsid w:val="008E5EA5"/>
    <w:rsid w:val="008E69C4"/>
    <w:rsid w:val="008E6C03"/>
    <w:rsid w:val="008E75B0"/>
    <w:rsid w:val="008E76DC"/>
    <w:rsid w:val="008F03DB"/>
    <w:rsid w:val="008F0F2D"/>
    <w:rsid w:val="008F18B6"/>
    <w:rsid w:val="008F28CE"/>
    <w:rsid w:val="008F3DA3"/>
    <w:rsid w:val="008F3EE9"/>
    <w:rsid w:val="008F408D"/>
    <w:rsid w:val="008F553C"/>
    <w:rsid w:val="008F56A0"/>
    <w:rsid w:val="008F57F4"/>
    <w:rsid w:val="008F5E6D"/>
    <w:rsid w:val="008F766D"/>
    <w:rsid w:val="008F7D74"/>
    <w:rsid w:val="00900615"/>
    <w:rsid w:val="009006B0"/>
    <w:rsid w:val="00900C52"/>
    <w:rsid w:val="00900E1E"/>
    <w:rsid w:val="00901A23"/>
    <w:rsid w:val="0090269F"/>
    <w:rsid w:val="00903A0D"/>
    <w:rsid w:val="009056BB"/>
    <w:rsid w:val="00905B37"/>
    <w:rsid w:val="009071F2"/>
    <w:rsid w:val="0091002B"/>
    <w:rsid w:val="009107AE"/>
    <w:rsid w:val="00910957"/>
    <w:rsid w:val="0091182B"/>
    <w:rsid w:val="009120BF"/>
    <w:rsid w:val="00914993"/>
    <w:rsid w:val="009152A0"/>
    <w:rsid w:val="00915614"/>
    <w:rsid w:val="0091573D"/>
    <w:rsid w:val="009163D5"/>
    <w:rsid w:val="00916AC1"/>
    <w:rsid w:val="00917700"/>
    <w:rsid w:val="00917B88"/>
    <w:rsid w:val="00917D1F"/>
    <w:rsid w:val="00917D57"/>
    <w:rsid w:val="00920FA2"/>
    <w:rsid w:val="0092131C"/>
    <w:rsid w:val="009214F0"/>
    <w:rsid w:val="00921512"/>
    <w:rsid w:val="0092245C"/>
    <w:rsid w:val="00922987"/>
    <w:rsid w:val="0092352B"/>
    <w:rsid w:val="00923736"/>
    <w:rsid w:val="009241A4"/>
    <w:rsid w:val="009241C6"/>
    <w:rsid w:val="009267F9"/>
    <w:rsid w:val="00927580"/>
    <w:rsid w:val="00927CD6"/>
    <w:rsid w:val="00930AB0"/>
    <w:rsid w:val="00931750"/>
    <w:rsid w:val="00931FDC"/>
    <w:rsid w:val="0093207C"/>
    <w:rsid w:val="00932359"/>
    <w:rsid w:val="009329AF"/>
    <w:rsid w:val="009330D4"/>
    <w:rsid w:val="00933DC4"/>
    <w:rsid w:val="009343AF"/>
    <w:rsid w:val="0093553F"/>
    <w:rsid w:val="0093590D"/>
    <w:rsid w:val="009359EB"/>
    <w:rsid w:val="009363FB"/>
    <w:rsid w:val="009364D5"/>
    <w:rsid w:val="0093749B"/>
    <w:rsid w:val="00937C6C"/>
    <w:rsid w:val="00941289"/>
    <w:rsid w:val="00941298"/>
    <w:rsid w:val="00941A38"/>
    <w:rsid w:val="00942149"/>
    <w:rsid w:val="00942FBA"/>
    <w:rsid w:val="009435E3"/>
    <w:rsid w:val="00943A38"/>
    <w:rsid w:val="00944C4E"/>
    <w:rsid w:val="00944C9F"/>
    <w:rsid w:val="00944DD0"/>
    <w:rsid w:val="009466EA"/>
    <w:rsid w:val="00946D98"/>
    <w:rsid w:val="00947390"/>
    <w:rsid w:val="00947641"/>
    <w:rsid w:val="009512D0"/>
    <w:rsid w:val="0095218B"/>
    <w:rsid w:val="00952F34"/>
    <w:rsid w:val="00952F7B"/>
    <w:rsid w:val="00954562"/>
    <w:rsid w:val="00954F47"/>
    <w:rsid w:val="00955439"/>
    <w:rsid w:val="0095558F"/>
    <w:rsid w:val="0095700D"/>
    <w:rsid w:val="00957BD2"/>
    <w:rsid w:val="00960245"/>
    <w:rsid w:val="00960692"/>
    <w:rsid w:val="00960AE2"/>
    <w:rsid w:val="00960AF0"/>
    <w:rsid w:val="009621B8"/>
    <w:rsid w:val="00962210"/>
    <w:rsid w:val="0096379B"/>
    <w:rsid w:val="00963C88"/>
    <w:rsid w:val="009655D1"/>
    <w:rsid w:val="00965836"/>
    <w:rsid w:val="009670A4"/>
    <w:rsid w:val="00967751"/>
    <w:rsid w:val="00967905"/>
    <w:rsid w:val="00970174"/>
    <w:rsid w:val="00970CF2"/>
    <w:rsid w:val="00971379"/>
    <w:rsid w:val="00972C77"/>
    <w:rsid w:val="0097477E"/>
    <w:rsid w:val="00975028"/>
    <w:rsid w:val="00976D04"/>
    <w:rsid w:val="009770EE"/>
    <w:rsid w:val="00977715"/>
    <w:rsid w:val="00977D38"/>
    <w:rsid w:val="00982D8E"/>
    <w:rsid w:val="009830C5"/>
    <w:rsid w:val="0098424C"/>
    <w:rsid w:val="00984EBC"/>
    <w:rsid w:val="00985199"/>
    <w:rsid w:val="0098548F"/>
    <w:rsid w:val="00985C65"/>
    <w:rsid w:val="00985EAA"/>
    <w:rsid w:val="00986AD5"/>
    <w:rsid w:val="00986C27"/>
    <w:rsid w:val="009876FA"/>
    <w:rsid w:val="00987CFA"/>
    <w:rsid w:val="009901CA"/>
    <w:rsid w:val="009907B5"/>
    <w:rsid w:val="00991567"/>
    <w:rsid w:val="00991B56"/>
    <w:rsid w:val="0099218D"/>
    <w:rsid w:val="0099255B"/>
    <w:rsid w:val="009925D1"/>
    <w:rsid w:val="00992E9C"/>
    <w:rsid w:val="00993448"/>
    <w:rsid w:val="009935C6"/>
    <w:rsid w:val="009942DD"/>
    <w:rsid w:val="00996266"/>
    <w:rsid w:val="009963D9"/>
    <w:rsid w:val="009965A7"/>
    <w:rsid w:val="00996EB9"/>
    <w:rsid w:val="009A0DD5"/>
    <w:rsid w:val="009A0DD9"/>
    <w:rsid w:val="009A1E91"/>
    <w:rsid w:val="009A2683"/>
    <w:rsid w:val="009A3645"/>
    <w:rsid w:val="009A4A3C"/>
    <w:rsid w:val="009A561E"/>
    <w:rsid w:val="009A6678"/>
    <w:rsid w:val="009A7A3A"/>
    <w:rsid w:val="009A7D82"/>
    <w:rsid w:val="009B07DD"/>
    <w:rsid w:val="009B100C"/>
    <w:rsid w:val="009B3A84"/>
    <w:rsid w:val="009B3B95"/>
    <w:rsid w:val="009B4291"/>
    <w:rsid w:val="009B5A61"/>
    <w:rsid w:val="009B5EB6"/>
    <w:rsid w:val="009B717A"/>
    <w:rsid w:val="009B746D"/>
    <w:rsid w:val="009B7859"/>
    <w:rsid w:val="009C1029"/>
    <w:rsid w:val="009C1609"/>
    <w:rsid w:val="009C195E"/>
    <w:rsid w:val="009C1C41"/>
    <w:rsid w:val="009C2A56"/>
    <w:rsid w:val="009C37D7"/>
    <w:rsid w:val="009C3A07"/>
    <w:rsid w:val="009C3C14"/>
    <w:rsid w:val="009C3CC6"/>
    <w:rsid w:val="009C43F8"/>
    <w:rsid w:val="009C5819"/>
    <w:rsid w:val="009C5948"/>
    <w:rsid w:val="009C5B8E"/>
    <w:rsid w:val="009C723B"/>
    <w:rsid w:val="009C7248"/>
    <w:rsid w:val="009C7291"/>
    <w:rsid w:val="009C731F"/>
    <w:rsid w:val="009C75CF"/>
    <w:rsid w:val="009C7724"/>
    <w:rsid w:val="009C79C7"/>
    <w:rsid w:val="009D019F"/>
    <w:rsid w:val="009D05D3"/>
    <w:rsid w:val="009D07E9"/>
    <w:rsid w:val="009D12F7"/>
    <w:rsid w:val="009D1415"/>
    <w:rsid w:val="009D1C04"/>
    <w:rsid w:val="009D285D"/>
    <w:rsid w:val="009D3487"/>
    <w:rsid w:val="009D37ED"/>
    <w:rsid w:val="009D3BC2"/>
    <w:rsid w:val="009D434C"/>
    <w:rsid w:val="009D437C"/>
    <w:rsid w:val="009D4E38"/>
    <w:rsid w:val="009D5829"/>
    <w:rsid w:val="009D6F86"/>
    <w:rsid w:val="009D7772"/>
    <w:rsid w:val="009D7C4E"/>
    <w:rsid w:val="009E01C5"/>
    <w:rsid w:val="009E057D"/>
    <w:rsid w:val="009E2C35"/>
    <w:rsid w:val="009E327E"/>
    <w:rsid w:val="009E38B0"/>
    <w:rsid w:val="009E3DD8"/>
    <w:rsid w:val="009E506A"/>
    <w:rsid w:val="009E5448"/>
    <w:rsid w:val="009E6291"/>
    <w:rsid w:val="009E6588"/>
    <w:rsid w:val="009E6C25"/>
    <w:rsid w:val="009E6D1C"/>
    <w:rsid w:val="009E7BB5"/>
    <w:rsid w:val="009F0455"/>
    <w:rsid w:val="009F046C"/>
    <w:rsid w:val="009F0BAB"/>
    <w:rsid w:val="009F1596"/>
    <w:rsid w:val="009F3B4C"/>
    <w:rsid w:val="009F421D"/>
    <w:rsid w:val="009F53BE"/>
    <w:rsid w:val="009F65BC"/>
    <w:rsid w:val="009F6CBE"/>
    <w:rsid w:val="00A002FE"/>
    <w:rsid w:val="00A018CF"/>
    <w:rsid w:val="00A01D2D"/>
    <w:rsid w:val="00A02370"/>
    <w:rsid w:val="00A0354C"/>
    <w:rsid w:val="00A037D1"/>
    <w:rsid w:val="00A04168"/>
    <w:rsid w:val="00A04687"/>
    <w:rsid w:val="00A0554E"/>
    <w:rsid w:val="00A05C20"/>
    <w:rsid w:val="00A05D8D"/>
    <w:rsid w:val="00A05F30"/>
    <w:rsid w:val="00A069B6"/>
    <w:rsid w:val="00A07046"/>
    <w:rsid w:val="00A0709F"/>
    <w:rsid w:val="00A10A13"/>
    <w:rsid w:val="00A1141F"/>
    <w:rsid w:val="00A115C2"/>
    <w:rsid w:val="00A116D9"/>
    <w:rsid w:val="00A12E6E"/>
    <w:rsid w:val="00A13361"/>
    <w:rsid w:val="00A1466C"/>
    <w:rsid w:val="00A148CB"/>
    <w:rsid w:val="00A16517"/>
    <w:rsid w:val="00A16FAF"/>
    <w:rsid w:val="00A17133"/>
    <w:rsid w:val="00A172E7"/>
    <w:rsid w:val="00A17588"/>
    <w:rsid w:val="00A178EC"/>
    <w:rsid w:val="00A17C58"/>
    <w:rsid w:val="00A20B6F"/>
    <w:rsid w:val="00A22630"/>
    <w:rsid w:val="00A22FE8"/>
    <w:rsid w:val="00A2329C"/>
    <w:rsid w:val="00A23B8A"/>
    <w:rsid w:val="00A23DD8"/>
    <w:rsid w:val="00A23E4B"/>
    <w:rsid w:val="00A24630"/>
    <w:rsid w:val="00A25158"/>
    <w:rsid w:val="00A2595C"/>
    <w:rsid w:val="00A25A7B"/>
    <w:rsid w:val="00A25DC8"/>
    <w:rsid w:val="00A25EEC"/>
    <w:rsid w:val="00A26EF9"/>
    <w:rsid w:val="00A26F2D"/>
    <w:rsid w:val="00A27F86"/>
    <w:rsid w:val="00A300E7"/>
    <w:rsid w:val="00A30327"/>
    <w:rsid w:val="00A30820"/>
    <w:rsid w:val="00A31310"/>
    <w:rsid w:val="00A31486"/>
    <w:rsid w:val="00A32C4C"/>
    <w:rsid w:val="00A33A2B"/>
    <w:rsid w:val="00A34B7A"/>
    <w:rsid w:val="00A34CD5"/>
    <w:rsid w:val="00A35D67"/>
    <w:rsid w:val="00A36267"/>
    <w:rsid w:val="00A36C08"/>
    <w:rsid w:val="00A37EDE"/>
    <w:rsid w:val="00A407EE"/>
    <w:rsid w:val="00A41910"/>
    <w:rsid w:val="00A42D02"/>
    <w:rsid w:val="00A4350E"/>
    <w:rsid w:val="00A43D95"/>
    <w:rsid w:val="00A4546B"/>
    <w:rsid w:val="00A5019D"/>
    <w:rsid w:val="00A503DF"/>
    <w:rsid w:val="00A50BD4"/>
    <w:rsid w:val="00A512A8"/>
    <w:rsid w:val="00A512CD"/>
    <w:rsid w:val="00A51369"/>
    <w:rsid w:val="00A525DC"/>
    <w:rsid w:val="00A526E3"/>
    <w:rsid w:val="00A52AB5"/>
    <w:rsid w:val="00A52CDD"/>
    <w:rsid w:val="00A5393E"/>
    <w:rsid w:val="00A54424"/>
    <w:rsid w:val="00A54868"/>
    <w:rsid w:val="00A5539B"/>
    <w:rsid w:val="00A569DA"/>
    <w:rsid w:val="00A56FF7"/>
    <w:rsid w:val="00A60891"/>
    <w:rsid w:val="00A61567"/>
    <w:rsid w:val="00A61B98"/>
    <w:rsid w:val="00A627D7"/>
    <w:rsid w:val="00A62AB8"/>
    <w:rsid w:val="00A63DD1"/>
    <w:rsid w:val="00A666CD"/>
    <w:rsid w:val="00A668B3"/>
    <w:rsid w:val="00A66EEF"/>
    <w:rsid w:val="00A67A4B"/>
    <w:rsid w:val="00A70956"/>
    <w:rsid w:val="00A70CD4"/>
    <w:rsid w:val="00A7113A"/>
    <w:rsid w:val="00A727CD"/>
    <w:rsid w:val="00A732B6"/>
    <w:rsid w:val="00A74654"/>
    <w:rsid w:val="00A74A64"/>
    <w:rsid w:val="00A7542B"/>
    <w:rsid w:val="00A7551A"/>
    <w:rsid w:val="00A75895"/>
    <w:rsid w:val="00A75F14"/>
    <w:rsid w:val="00A75F7F"/>
    <w:rsid w:val="00A76B7A"/>
    <w:rsid w:val="00A76D62"/>
    <w:rsid w:val="00A77397"/>
    <w:rsid w:val="00A77859"/>
    <w:rsid w:val="00A77AEB"/>
    <w:rsid w:val="00A77CD2"/>
    <w:rsid w:val="00A80C04"/>
    <w:rsid w:val="00A81005"/>
    <w:rsid w:val="00A8270E"/>
    <w:rsid w:val="00A8276B"/>
    <w:rsid w:val="00A82802"/>
    <w:rsid w:val="00A83507"/>
    <w:rsid w:val="00A83675"/>
    <w:rsid w:val="00A84A3A"/>
    <w:rsid w:val="00A85EF1"/>
    <w:rsid w:val="00A86814"/>
    <w:rsid w:val="00A868A1"/>
    <w:rsid w:val="00A87F5D"/>
    <w:rsid w:val="00A90225"/>
    <w:rsid w:val="00A91EF3"/>
    <w:rsid w:val="00A93554"/>
    <w:rsid w:val="00A9357A"/>
    <w:rsid w:val="00A93D3C"/>
    <w:rsid w:val="00A93DAE"/>
    <w:rsid w:val="00A941A3"/>
    <w:rsid w:val="00A947BD"/>
    <w:rsid w:val="00A959B2"/>
    <w:rsid w:val="00A9751D"/>
    <w:rsid w:val="00AA09FD"/>
    <w:rsid w:val="00AA1A25"/>
    <w:rsid w:val="00AA1E35"/>
    <w:rsid w:val="00AA23F7"/>
    <w:rsid w:val="00AA4051"/>
    <w:rsid w:val="00AA513E"/>
    <w:rsid w:val="00AA51AB"/>
    <w:rsid w:val="00AA6F4C"/>
    <w:rsid w:val="00AA7C69"/>
    <w:rsid w:val="00AB1A66"/>
    <w:rsid w:val="00AB2597"/>
    <w:rsid w:val="00AB34B1"/>
    <w:rsid w:val="00AB3DA0"/>
    <w:rsid w:val="00AB3EE0"/>
    <w:rsid w:val="00AB519E"/>
    <w:rsid w:val="00AB5941"/>
    <w:rsid w:val="00AB5AE6"/>
    <w:rsid w:val="00AB65DC"/>
    <w:rsid w:val="00AB69C8"/>
    <w:rsid w:val="00AC0899"/>
    <w:rsid w:val="00AC2B8A"/>
    <w:rsid w:val="00AC31C7"/>
    <w:rsid w:val="00AC3D91"/>
    <w:rsid w:val="00AC5417"/>
    <w:rsid w:val="00AC60D3"/>
    <w:rsid w:val="00AC6F37"/>
    <w:rsid w:val="00AC7B48"/>
    <w:rsid w:val="00AD2DCD"/>
    <w:rsid w:val="00AD30CE"/>
    <w:rsid w:val="00AD38F9"/>
    <w:rsid w:val="00AD428D"/>
    <w:rsid w:val="00AD42E1"/>
    <w:rsid w:val="00AD54A0"/>
    <w:rsid w:val="00AD65E1"/>
    <w:rsid w:val="00AD680D"/>
    <w:rsid w:val="00AE0074"/>
    <w:rsid w:val="00AE3313"/>
    <w:rsid w:val="00AE4121"/>
    <w:rsid w:val="00AE4769"/>
    <w:rsid w:val="00AE4F2E"/>
    <w:rsid w:val="00AE6339"/>
    <w:rsid w:val="00AE6F02"/>
    <w:rsid w:val="00AF0348"/>
    <w:rsid w:val="00AF0AFA"/>
    <w:rsid w:val="00AF0DE6"/>
    <w:rsid w:val="00AF15C9"/>
    <w:rsid w:val="00AF1D0C"/>
    <w:rsid w:val="00AF1F21"/>
    <w:rsid w:val="00AF26AE"/>
    <w:rsid w:val="00AF36CA"/>
    <w:rsid w:val="00AF3BB4"/>
    <w:rsid w:val="00AF3F91"/>
    <w:rsid w:val="00AF432C"/>
    <w:rsid w:val="00AF43DB"/>
    <w:rsid w:val="00AF46BB"/>
    <w:rsid w:val="00AF497A"/>
    <w:rsid w:val="00AF4CA1"/>
    <w:rsid w:val="00AF5CAD"/>
    <w:rsid w:val="00AF6376"/>
    <w:rsid w:val="00AF7F06"/>
    <w:rsid w:val="00B00D0F"/>
    <w:rsid w:val="00B00EBE"/>
    <w:rsid w:val="00B03694"/>
    <w:rsid w:val="00B03AA6"/>
    <w:rsid w:val="00B04771"/>
    <w:rsid w:val="00B047E5"/>
    <w:rsid w:val="00B052BE"/>
    <w:rsid w:val="00B070A7"/>
    <w:rsid w:val="00B0756B"/>
    <w:rsid w:val="00B07968"/>
    <w:rsid w:val="00B07CD4"/>
    <w:rsid w:val="00B10112"/>
    <w:rsid w:val="00B1043A"/>
    <w:rsid w:val="00B10B22"/>
    <w:rsid w:val="00B110F5"/>
    <w:rsid w:val="00B12715"/>
    <w:rsid w:val="00B129C0"/>
    <w:rsid w:val="00B12AED"/>
    <w:rsid w:val="00B1308D"/>
    <w:rsid w:val="00B136B8"/>
    <w:rsid w:val="00B13816"/>
    <w:rsid w:val="00B1417B"/>
    <w:rsid w:val="00B1422B"/>
    <w:rsid w:val="00B14E8A"/>
    <w:rsid w:val="00B160F9"/>
    <w:rsid w:val="00B163B7"/>
    <w:rsid w:val="00B16A51"/>
    <w:rsid w:val="00B172A8"/>
    <w:rsid w:val="00B17A2B"/>
    <w:rsid w:val="00B201FC"/>
    <w:rsid w:val="00B205F5"/>
    <w:rsid w:val="00B20C39"/>
    <w:rsid w:val="00B21B11"/>
    <w:rsid w:val="00B2214C"/>
    <w:rsid w:val="00B22262"/>
    <w:rsid w:val="00B2299E"/>
    <w:rsid w:val="00B23B24"/>
    <w:rsid w:val="00B2454F"/>
    <w:rsid w:val="00B24B17"/>
    <w:rsid w:val="00B277A8"/>
    <w:rsid w:val="00B306D4"/>
    <w:rsid w:val="00B31C01"/>
    <w:rsid w:val="00B31C8D"/>
    <w:rsid w:val="00B33D06"/>
    <w:rsid w:val="00B360C3"/>
    <w:rsid w:val="00B363CE"/>
    <w:rsid w:val="00B373EB"/>
    <w:rsid w:val="00B376CF"/>
    <w:rsid w:val="00B37CFD"/>
    <w:rsid w:val="00B37DDD"/>
    <w:rsid w:val="00B40114"/>
    <w:rsid w:val="00B40D72"/>
    <w:rsid w:val="00B41762"/>
    <w:rsid w:val="00B42682"/>
    <w:rsid w:val="00B429B2"/>
    <w:rsid w:val="00B43B0E"/>
    <w:rsid w:val="00B44491"/>
    <w:rsid w:val="00B44F6A"/>
    <w:rsid w:val="00B45083"/>
    <w:rsid w:val="00B457D9"/>
    <w:rsid w:val="00B46F67"/>
    <w:rsid w:val="00B4716B"/>
    <w:rsid w:val="00B472F7"/>
    <w:rsid w:val="00B4779E"/>
    <w:rsid w:val="00B50732"/>
    <w:rsid w:val="00B50A2F"/>
    <w:rsid w:val="00B50D48"/>
    <w:rsid w:val="00B51803"/>
    <w:rsid w:val="00B518A6"/>
    <w:rsid w:val="00B53A28"/>
    <w:rsid w:val="00B5431D"/>
    <w:rsid w:val="00B546BF"/>
    <w:rsid w:val="00B55374"/>
    <w:rsid w:val="00B5592C"/>
    <w:rsid w:val="00B55C9E"/>
    <w:rsid w:val="00B55FB2"/>
    <w:rsid w:val="00B566E2"/>
    <w:rsid w:val="00B56E99"/>
    <w:rsid w:val="00B5738F"/>
    <w:rsid w:val="00B60526"/>
    <w:rsid w:val="00B61AF0"/>
    <w:rsid w:val="00B61D2F"/>
    <w:rsid w:val="00B6204B"/>
    <w:rsid w:val="00B62D92"/>
    <w:rsid w:val="00B631E5"/>
    <w:rsid w:val="00B63BE7"/>
    <w:rsid w:val="00B646A8"/>
    <w:rsid w:val="00B6594B"/>
    <w:rsid w:val="00B66EF6"/>
    <w:rsid w:val="00B67310"/>
    <w:rsid w:val="00B67A60"/>
    <w:rsid w:val="00B700B6"/>
    <w:rsid w:val="00B70630"/>
    <w:rsid w:val="00B70750"/>
    <w:rsid w:val="00B7146B"/>
    <w:rsid w:val="00B71631"/>
    <w:rsid w:val="00B72D18"/>
    <w:rsid w:val="00B73DF6"/>
    <w:rsid w:val="00B74A01"/>
    <w:rsid w:val="00B75322"/>
    <w:rsid w:val="00B757E9"/>
    <w:rsid w:val="00B75D36"/>
    <w:rsid w:val="00B7607D"/>
    <w:rsid w:val="00B7623A"/>
    <w:rsid w:val="00B77AF6"/>
    <w:rsid w:val="00B77BCE"/>
    <w:rsid w:val="00B80441"/>
    <w:rsid w:val="00B80A51"/>
    <w:rsid w:val="00B82673"/>
    <w:rsid w:val="00B8384F"/>
    <w:rsid w:val="00B84146"/>
    <w:rsid w:val="00B8480F"/>
    <w:rsid w:val="00B84B7A"/>
    <w:rsid w:val="00B84B97"/>
    <w:rsid w:val="00B859B5"/>
    <w:rsid w:val="00B85F12"/>
    <w:rsid w:val="00B85F50"/>
    <w:rsid w:val="00B86475"/>
    <w:rsid w:val="00B86CA9"/>
    <w:rsid w:val="00B86CE7"/>
    <w:rsid w:val="00B87704"/>
    <w:rsid w:val="00B87736"/>
    <w:rsid w:val="00B90125"/>
    <w:rsid w:val="00B91B37"/>
    <w:rsid w:val="00B928E4"/>
    <w:rsid w:val="00B92BA5"/>
    <w:rsid w:val="00B92FCE"/>
    <w:rsid w:val="00B93219"/>
    <w:rsid w:val="00B93307"/>
    <w:rsid w:val="00B939F3"/>
    <w:rsid w:val="00B946C7"/>
    <w:rsid w:val="00B95B3E"/>
    <w:rsid w:val="00B95FF0"/>
    <w:rsid w:val="00B96D5A"/>
    <w:rsid w:val="00B96F3C"/>
    <w:rsid w:val="00B972A7"/>
    <w:rsid w:val="00BA05BE"/>
    <w:rsid w:val="00BA153C"/>
    <w:rsid w:val="00BA15B4"/>
    <w:rsid w:val="00BA195C"/>
    <w:rsid w:val="00BA20B3"/>
    <w:rsid w:val="00BA2238"/>
    <w:rsid w:val="00BA2B6F"/>
    <w:rsid w:val="00BA2B9A"/>
    <w:rsid w:val="00BA2C83"/>
    <w:rsid w:val="00BA2F8D"/>
    <w:rsid w:val="00BA3B0A"/>
    <w:rsid w:val="00BA3BD2"/>
    <w:rsid w:val="00BA3C4F"/>
    <w:rsid w:val="00BA4406"/>
    <w:rsid w:val="00BA4F05"/>
    <w:rsid w:val="00BA5042"/>
    <w:rsid w:val="00BA523B"/>
    <w:rsid w:val="00BA608A"/>
    <w:rsid w:val="00BA6A49"/>
    <w:rsid w:val="00BA6AFC"/>
    <w:rsid w:val="00BA6B50"/>
    <w:rsid w:val="00BA6E76"/>
    <w:rsid w:val="00BA6ECD"/>
    <w:rsid w:val="00BB02BB"/>
    <w:rsid w:val="00BB09EA"/>
    <w:rsid w:val="00BB10A6"/>
    <w:rsid w:val="00BB1635"/>
    <w:rsid w:val="00BB1C02"/>
    <w:rsid w:val="00BB22D9"/>
    <w:rsid w:val="00BB3221"/>
    <w:rsid w:val="00BB3362"/>
    <w:rsid w:val="00BB3A1C"/>
    <w:rsid w:val="00BB429A"/>
    <w:rsid w:val="00BB439C"/>
    <w:rsid w:val="00BB4AB6"/>
    <w:rsid w:val="00BB53F0"/>
    <w:rsid w:val="00BB562C"/>
    <w:rsid w:val="00BB622F"/>
    <w:rsid w:val="00BB69CC"/>
    <w:rsid w:val="00BC02B4"/>
    <w:rsid w:val="00BC0D90"/>
    <w:rsid w:val="00BC26F2"/>
    <w:rsid w:val="00BC3536"/>
    <w:rsid w:val="00BC3844"/>
    <w:rsid w:val="00BC3A73"/>
    <w:rsid w:val="00BC3F14"/>
    <w:rsid w:val="00BC4312"/>
    <w:rsid w:val="00BC46D7"/>
    <w:rsid w:val="00BC5F51"/>
    <w:rsid w:val="00BC7199"/>
    <w:rsid w:val="00BC725D"/>
    <w:rsid w:val="00BD0A4D"/>
    <w:rsid w:val="00BD0FC1"/>
    <w:rsid w:val="00BD2E33"/>
    <w:rsid w:val="00BD34F9"/>
    <w:rsid w:val="00BD3EDC"/>
    <w:rsid w:val="00BD4093"/>
    <w:rsid w:val="00BD45A3"/>
    <w:rsid w:val="00BD4722"/>
    <w:rsid w:val="00BD4ADB"/>
    <w:rsid w:val="00BD61E2"/>
    <w:rsid w:val="00BD636C"/>
    <w:rsid w:val="00BD6B42"/>
    <w:rsid w:val="00BE0D17"/>
    <w:rsid w:val="00BE1681"/>
    <w:rsid w:val="00BE1926"/>
    <w:rsid w:val="00BE40B9"/>
    <w:rsid w:val="00BE4402"/>
    <w:rsid w:val="00BE45D0"/>
    <w:rsid w:val="00BE4FA6"/>
    <w:rsid w:val="00BE5289"/>
    <w:rsid w:val="00BE5376"/>
    <w:rsid w:val="00BE5676"/>
    <w:rsid w:val="00BE5E41"/>
    <w:rsid w:val="00BE6977"/>
    <w:rsid w:val="00BE6C49"/>
    <w:rsid w:val="00BE6E73"/>
    <w:rsid w:val="00BE6F3D"/>
    <w:rsid w:val="00BE7D48"/>
    <w:rsid w:val="00BE7D6B"/>
    <w:rsid w:val="00BE7DE8"/>
    <w:rsid w:val="00BE7E78"/>
    <w:rsid w:val="00BE7FAC"/>
    <w:rsid w:val="00BF096D"/>
    <w:rsid w:val="00BF127B"/>
    <w:rsid w:val="00BF29D4"/>
    <w:rsid w:val="00BF2C28"/>
    <w:rsid w:val="00BF2DB1"/>
    <w:rsid w:val="00BF3802"/>
    <w:rsid w:val="00BF3B09"/>
    <w:rsid w:val="00BF3DFE"/>
    <w:rsid w:val="00BF3E4C"/>
    <w:rsid w:val="00BF4B13"/>
    <w:rsid w:val="00BF63EB"/>
    <w:rsid w:val="00BF76FD"/>
    <w:rsid w:val="00BF7740"/>
    <w:rsid w:val="00C027F5"/>
    <w:rsid w:val="00C02891"/>
    <w:rsid w:val="00C0294F"/>
    <w:rsid w:val="00C02AC4"/>
    <w:rsid w:val="00C02BB4"/>
    <w:rsid w:val="00C02C74"/>
    <w:rsid w:val="00C02E6F"/>
    <w:rsid w:val="00C0341B"/>
    <w:rsid w:val="00C04BC2"/>
    <w:rsid w:val="00C05CAB"/>
    <w:rsid w:val="00C063F6"/>
    <w:rsid w:val="00C06499"/>
    <w:rsid w:val="00C06958"/>
    <w:rsid w:val="00C0699F"/>
    <w:rsid w:val="00C07B05"/>
    <w:rsid w:val="00C10083"/>
    <w:rsid w:val="00C10554"/>
    <w:rsid w:val="00C11268"/>
    <w:rsid w:val="00C11BD2"/>
    <w:rsid w:val="00C11E02"/>
    <w:rsid w:val="00C132C7"/>
    <w:rsid w:val="00C15863"/>
    <w:rsid w:val="00C15A6F"/>
    <w:rsid w:val="00C17867"/>
    <w:rsid w:val="00C178E3"/>
    <w:rsid w:val="00C209E1"/>
    <w:rsid w:val="00C2133E"/>
    <w:rsid w:val="00C22F70"/>
    <w:rsid w:val="00C241FF"/>
    <w:rsid w:val="00C247C5"/>
    <w:rsid w:val="00C24EE3"/>
    <w:rsid w:val="00C25313"/>
    <w:rsid w:val="00C2569C"/>
    <w:rsid w:val="00C26448"/>
    <w:rsid w:val="00C26EC1"/>
    <w:rsid w:val="00C27163"/>
    <w:rsid w:val="00C2746B"/>
    <w:rsid w:val="00C32251"/>
    <w:rsid w:val="00C32B74"/>
    <w:rsid w:val="00C330CB"/>
    <w:rsid w:val="00C33426"/>
    <w:rsid w:val="00C33F2B"/>
    <w:rsid w:val="00C33FAA"/>
    <w:rsid w:val="00C347F8"/>
    <w:rsid w:val="00C356D2"/>
    <w:rsid w:val="00C358BC"/>
    <w:rsid w:val="00C3726F"/>
    <w:rsid w:val="00C40410"/>
    <w:rsid w:val="00C40A88"/>
    <w:rsid w:val="00C40D92"/>
    <w:rsid w:val="00C41FA7"/>
    <w:rsid w:val="00C4325D"/>
    <w:rsid w:val="00C4417F"/>
    <w:rsid w:val="00C44533"/>
    <w:rsid w:val="00C4485B"/>
    <w:rsid w:val="00C44C17"/>
    <w:rsid w:val="00C44C3E"/>
    <w:rsid w:val="00C44F0E"/>
    <w:rsid w:val="00C4539D"/>
    <w:rsid w:val="00C45C9D"/>
    <w:rsid w:val="00C46231"/>
    <w:rsid w:val="00C478DA"/>
    <w:rsid w:val="00C51A83"/>
    <w:rsid w:val="00C51B22"/>
    <w:rsid w:val="00C5350F"/>
    <w:rsid w:val="00C5369F"/>
    <w:rsid w:val="00C54275"/>
    <w:rsid w:val="00C55DFD"/>
    <w:rsid w:val="00C56453"/>
    <w:rsid w:val="00C56C60"/>
    <w:rsid w:val="00C56EDD"/>
    <w:rsid w:val="00C570D2"/>
    <w:rsid w:val="00C5782D"/>
    <w:rsid w:val="00C57A8C"/>
    <w:rsid w:val="00C60192"/>
    <w:rsid w:val="00C60B1D"/>
    <w:rsid w:val="00C62724"/>
    <w:rsid w:val="00C628E4"/>
    <w:rsid w:val="00C6350E"/>
    <w:rsid w:val="00C63F39"/>
    <w:rsid w:val="00C64CD0"/>
    <w:rsid w:val="00C651F3"/>
    <w:rsid w:val="00C65321"/>
    <w:rsid w:val="00C66A10"/>
    <w:rsid w:val="00C67407"/>
    <w:rsid w:val="00C7122B"/>
    <w:rsid w:val="00C71BB8"/>
    <w:rsid w:val="00C72C3A"/>
    <w:rsid w:val="00C72C51"/>
    <w:rsid w:val="00C730AD"/>
    <w:rsid w:val="00C73470"/>
    <w:rsid w:val="00C73560"/>
    <w:rsid w:val="00C737B9"/>
    <w:rsid w:val="00C7393C"/>
    <w:rsid w:val="00C74D49"/>
    <w:rsid w:val="00C7519B"/>
    <w:rsid w:val="00C7582C"/>
    <w:rsid w:val="00C76A40"/>
    <w:rsid w:val="00C7744E"/>
    <w:rsid w:val="00C77A69"/>
    <w:rsid w:val="00C77B29"/>
    <w:rsid w:val="00C77E71"/>
    <w:rsid w:val="00C809A2"/>
    <w:rsid w:val="00C814B2"/>
    <w:rsid w:val="00C8183A"/>
    <w:rsid w:val="00C81AAF"/>
    <w:rsid w:val="00C81C04"/>
    <w:rsid w:val="00C81C86"/>
    <w:rsid w:val="00C82402"/>
    <w:rsid w:val="00C831C6"/>
    <w:rsid w:val="00C837A1"/>
    <w:rsid w:val="00C83A07"/>
    <w:rsid w:val="00C8443B"/>
    <w:rsid w:val="00C844FC"/>
    <w:rsid w:val="00C84969"/>
    <w:rsid w:val="00C85449"/>
    <w:rsid w:val="00C860EC"/>
    <w:rsid w:val="00C87C05"/>
    <w:rsid w:val="00C903E5"/>
    <w:rsid w:val="00C92A62"/>
    <w:rsid w:val="00C93087"/>
    <w:rsid w:val="00C934A8"/>
    <w:rsid w:val="00C93F0D"/>
    <w:rsid w:val="00C9412C"/>
    <w:rsid w:val="00C94911"/>
    <w:rsid w:val="00C953CD"/>
    <w:rsid w:val="00C954DD"/>
    <w:rsid w:val="00C9668A"/>
    <w:rsid w:val="00C96F6A"/>
    <w:rsid w:val="00C9754D"/>
    <w:rsid w:val="00CA076F"/>
    <w:rsid w:val="00CA0A13"/>
    <w:rsid w:val="00CA1224"/>
    <w:rsid w:val="00CA1381"/>
    <w:rsid w:val="00CA1C0A"/>
    <w:rsid w:val="00CA1DA1"/>
    <w:rsid w:val="00CA1EFB"/>
    <w:rsid w:val="00CA216C"/>
    <w:rsid w:val="00CA28DC"/>
    <w:rsid w:val="00CA3114"/>
    <w:rsid w:val="00CA3575"/>
    <w:rsid w:val="00CA397A"/>
    <w:rsid w:val="00CA489A"/>
    <w:rsid w:val="00CA5527"/>
    <w:rsid w:val="00CA5DAB"/>
    <w:rsid w:val="00CA6C24"/>
    <w:rsid w:val="00CA6E11"/>
    <w:rsid w:val="00CA6E41"/>
    <w:rsid w:val="00CA72B1"/>
    <w:rsid w:val="00CB14B5"/>
    <w:rsid w:val="00CB1A9A"/>
    <w:rsid w:val="00CB1AD3"/>
    <w:rsid w:val="00CB1C5A"/>
    <w:rsid w:val="00CB20F5"/>
    <w:rsid w:val="00CB5C35"/>
    <w:rsid w:val="00CB6A28"/>
    <w:rsid w:val="00CB7422"/>
    <w:rsid w:val="00CC0406"/>
    <w:rsid w:val="00CC1426"/>
    <w:rsid w:val="00CC1594"/>
    <w:rsid w:val="00CC1DA4"/>
    <w:rsid w:val="00CC2E1B"/>
    <w:rsid w:val="00CC418C"/>
    <w:rsid w:val="00CC7FB6"/>
    <w:rsid w:val="00CD0592"/>
    <w:rsid w:val="00CD0A44"/>
    <w:rsid w:val="00CD0B15"/>
    <w:rsid w:val="00CD14BF"/>
    <w:rsid w:val="00CD1985"/>
    <w:rsid w:val="00CD2469"/>
    <w:rsid w:val="00CD258F"/>
    <w:rsid w:val="00CD33FD"/>
    <w:rsid w:val="00CD3E0C"/>
    <w:rsid w:val="00CD4CDF"/>
    <w:rsid w:val="00CD584A"/>
    <w:rsid w:val="00CD6302"/>
    <w:rsid w:val="00CD6DC0"/>
    <w:rsid w:val="00CD6F9A"/>
    <w:rsid w:val="00CD71AD"/>
    <w:rsid w:val="00CD79D8"/>
    <w:rsid w:val="00CE13B4"/>
    <w:rsid w:val="00CE1694"/>
    <w:rsid w:val="00CE2AC7"/>
    <w:rsid w:val="00CE3169"/>
    <w:rsid w:val="00CF0FD5"/>
    <w:rsid w:val="00CF1632"/>
    <w:rsid w:val="00CF2B53"/>
    <w:rsid w:val="00CF3FCB"/>
    <w:rsid w:val="00CF4F5E"/>
    <w:rsid w:val="00CF5B6A"/>
    <w:rsid w:val="00CF60C8"/>
    <w:rsid w:val="00CF7955"/>
    <w:rsid w:val="00CF7E25"/>
    <w:rsid w:val="00CF7F94"/>
    <w:rsid w:val="00CF7FC9"/>
    <w:rsid w:val="00D0040D"/>
    <w:rsid w:val="00D008A0"/>
    <w:rsid w:val="00D00D23"/>
    <w:rsid w:val="00D0172D"/>
    <w:rsid w:val="00D0173D"/>
    <w:rsid w:val="00D01B89"/>
    <w:rsid w:val="00D029FD"/>
    <w:rsid w:val="00D03454"/>
    <w:rsid w:val="00D03575"/>
    <w:rsid w:val="00D038D3"/>
    <w:rsid w:val="00D06514"/>
    <w:rsid w:val="00D06CF6"/>
    <w:rsid w:val="00D06E0E"/>
    <w:rsid w:val="00D101B4"/>
    <w:rsid w:val="00D10D7D"/>
    <w:rsid w:val="00D11132"/>
    <w:rsid w:val="00D13238"/>
    <w:rsid w:val="00D13AA6"/>
    <w:rsid w:val="00D13D8E"/>
    <w:rsid w:val="00D14042"/>
    <w:rsid w:val="00D14B0A"/>
    <w:rsid w:val="00D1500C"/>
    <w:rsid w:val="00D178A0"/>
    <w:rsid w:val="00D20F18"/>
    <w:rsid w:val="00D21A7D"/>
    <w:rsid w:val="00D21B48"/>
    <w:rsid w:val="00D223FE"/>
    <w:rsid w:val="00D22A24"/>
    <w:rsid w:val="00D232EF"/>
    <w:rsid w:val="00D24115"/>
    <w:rsid w:val="00D24708"/>
    <w:rsid w:val="00D25394"/>
    <w:rsid w:val="00D25739"/>
    <w:rsid w:val="00D257D2"/>
    <w:rsid w:val="00D25D9D"/>
    <w:rsid w:val="00D30831"/>
    <w:rsid w:val="00D31C5F"/>
    <w:rsid w:val="00D320A0"/>
    <w:rsid w:val="00D34750"/>
    <w:rsid w:val="00D348EC"/>
    <w:rsid w:val="00D349E9"/>
    <w:rsid w:val="00D35460"/>
    <w:rsid w:val="00D35AB0"/>
    <w:rsid w:val="00D36440"/>
    <w:rsid w:val="00D37BFF"/>
    <w:rsid w:val="00D4104D"/>
    <w:rsid w:val="00D42575"/>
    <w:rsid w:val="00D42AB0"/>
    <w:rsid w:val="00D42D9E"/>
    <w:rsid w:val="00D44453"/>
    <w:rsid w:val="00D458A4"/>
    <w:rsid w:val="00D46496"/>
    <w:rsid w:val="00D476E3"/>
    <w:rsid w:val="00D53C79"/>
    <w:rsid w:val="00D53EA7"/>
    <w:rsid w:val="00D54585"/>
    <w:rsid w:val="00D54CC4"/>
    <w:rsid w:val="00D5587F"/>
    <w:rsid w:val="00D5678D"/>
    <w:rsid w:val="00D570C2"/>
    <w:rsid w:val="00D57B93"/>
    <w:rsid w:val="00D60DAF"/>
    <w:rsid w:val="00D61708"/>
    <w:rsid w:val="00D6182E"/>
    <w:rsid w:val="00D63B2B"/>
    <w:rsid w:val="00D63C56"/>
    <w:rsid w:val="00D6475E"/>
    <w:rsid w:val="00D67298"/>
    <w:rsid w:val="00D674F3"/>
    <w:rsid w:val="00D67CF5"/>
    <w:rsid w:val="00D7047E"/>
    <w:rsid w:val="00D70FD9"/>
    <w:rsid w:val="00D71097"/>
    <w:rsid w:val="00D7111A"/>
    <w:rsid w:val="00D72020"/>
    <w:rsid w:val="00D73269"/>
    <w:rsid w:val="00D7385C"/>
    <w:rsid w:val="00D73886"/>
    <w:rsid w:val="00D738DF"/>
    <w:rsid w:val="00D73A83"/>
    <w:rsid w:val="00D755FC"/>
    <w:rsid w:val="00D75C3E"/>
    <w:rsid w:val="00D76A8A"/>
    <w:rsid w:val="00D7715B"/>
    <w:rsid w:val="00D77A60"/>
    <w:rsid w:val="00D800F3"/>
    <w:rsid w:val="00D80244"/>
    <w:rsid w:val="00D80D01"/>
    <w:rsid w:val="00D81273"/>
    <w:rsid w:val="00D813A6"/>
    <w:rsid w:val="00D815BF"/>
    <w:rsid w:val="00D82C96"/>
    <w:rsid w:val="00D83060"/>
    <w:rsid w:val="00D831F1"/>
    <w:rsid w:val="00D83393"/>
    <w:rsid w:val="00D83BFE"/>
    <w:rsid w:val="00D84BD4"/>
    <w:rsid w:val="00D85D78"/>
    <w:rsid w:val="00D86110"/>
    <w:rsid w:val="00D86677"/>
    <w:rsid w:val="00D86840"/>
    <w:rsid w:val="00D90978"/>
    <w:rsid w:val="00D9119C"/>
    <w:rsid w:val="00D9173E"/>
    <w:rsid w:val="00D91773"/>
    <w:rsid w:val="00D926CB"/>
    <w:rsid w:val="00D92A9E"/>
    <w:rsid w:val="00D9317B"/>
    <w:rsid w:val="00D93655"/>
    <w:rsid w:val="00D93B23"/>
    <w:rsid w:val="00D943E7"/>
    <w:rsid w:val="00D95182"/>
    <w:rsid w:val="00D95D50"/>
    <w:rsid w:val="00D95DEB"/>
    <w:rsid w:val="00D96632"/>
    <w:rsid w:val="00D97872"/>
    <w:rsid w:val="00DA00CF"/>
    <w:rsid w:val="00DA05A6"/>
    <w:rsid w:val="00DA11FF"/>
    <w:rsid w:val="00DA24BF"/>
    <w:rsid w:val="00DA24EC"/>
    <w:rsid w:val="00DA302A"/>
    <w:rsid w:val="00DA3F2E"/>
    <w:rsid w:val="00DA6B9A"/>
    <w:rsid w:val="00DA7892"/>
    <w:rsid w:val="00DA7E62"/>
    <w:rsid w:val="00DB0794"/>
    <w:rsid w:val="00DB08D7"/>
    <w:rsid w:val="00DB1861"/>
    <w:rsid w:val="00DB2EAD"/>
    <w:rsid w:val="00DB3E0F"/>
    <w:rsid w:val="00DB3FE0"/>
    <w:rsid w:val="00DB4223"/>
    <w:rsid w:val="00DB4633"/>
    <w:rsid w:val="00DB498A"/>
    <w:rsid w:val="00DB51FB"/>
    <w:rsid w:val="00DB5ED9"/>
    <w:rsid w:val="00DB707B"/>
    <w:rsid w:val="00DB7696"/>
    <w:rsid w:val="00DC06E3"/>
    <w:rsid w:val="00DC0A0B"/>
    <w:rsid w:val="00DC1116"/>
    <w:rsid w:val="00DC1310"/>
    <w:rsid w:val="00DC1664"/>
    <w:rsid w:val="00DC17BF"/>
    <w:rsid w:val="00DC181C"/>
    <w:rsid w:val="00DC18C4"/>
    <w:rsid w:val="00DC19D8"/>
    <w:rsid w:val="00DC203E"/>
    <w:rsid w:val="00DC2391"/>
    <w:rsid w:val="00DC2896"/>
    <w:rsid w:val="00DC2E94"/>
    <w:rsid w:val="00DC466A"/>
    <w:rsid w:val="00DC4E4E"/>
    <w:rsid w:val="00DC5367"/>
    <w:rsid w:val="00DC546F"/>
    <w:rsid w:val="00DC5B0C"/>
    <w:rsid w:val="00DC6316"/>
    <w:rsid w:val="00DC721F"/>
    <w:rsid w:val="00DC793B"/>
    <w:rsid w:val="00DD0BD1"/>
    <w:rsid w:val="00DD0FAA"/>
    <w:rsid w:val="00DD19F9"/>
    <w:rsid w:val="00DD1B09"/>
    <w:rsid w:val="00DD1C1C"/>
    <w:rsid w:val="00DD1EB6"/>
    <w:rsid w:val="00DD2171"/>
    <w:rsid w:val="00DD2BBA"/>
    <w:rsid w:val="00DD47F4"/>
    <w:rsid w:val="00DD4F46"/>
    <w:rsid w:val="00DD56B6"/>
    <w:rsid w:val="00DD580C"/>
    <w:rsid w:val="00DD5B50"/>
    <w:rsid w:val="00DD5BBD"/>
    <w:rsid w:val="00DD7184"/>
    <w:rsid w:val="00DD7465"/>
    <w:rsid w:val="00DE0DE7"/>
    <w:rsid w:val="00DE0F70"/>
    <w:rsid w:val="00DE1F01"/>
    <w:rsid w:val="00DE2608"/>
    <w:rsid w:val="00DE2DB9"/>
    <w:rsid w:val="00DE3B02"/>
    <w:rsid w:val="00DE3C63"/>
    <w:rsid w:val="00DE456F"/>
    <w:rsid w:val="00DE5E17"/>
    <w:rsid w:val="00DE620D"/>
    <w:rsid w:val="00DE67EF"/>
    <w:rsid w:val="00DE6DA5"/>
    <w:rsid w:val="00DE7442"/>
    <w:rsid w:val="00DF023E"/>
    <w:rsid w:val="00DF1115"/>
    <w:rsid w:val="00DF1584"/>
    <w:rsid w:val="00DF2483"/>
    <w:rsid w:val="00DF2DF6"/>
    <w:rsid w:val="00DF302E"/>
    <w:rsid w:val="00DF43D6"/>
    <w:rsid w:val="00DF47EF"/>
    <w:rsid w:val="00DF5D53"/>
    <w:rsid w:val="00DF65A3"/>
    <w:rsid w:val="00DF6A61"/>
    <w:rsid w:val="00DF7A2E"/>
    <w:rsid w:val="00E003CE"/>
    <w:rsid w:val="00E01DE7"/>
    <w:rsid w:val="00E023C2"/>
    <w:rsid w:val="00E024BC"/>
    <w:rsid w:val="00E030C2"/>
    <w:rsid w:val="00E037A7"/>
    <w:rsid w:val="00E045EE"/>
    <w:rsid w:val="00E04DCB"/>
    <w:rsid w:val="00E04E49"/>
    <w:rsid w:val="00E05D64"/>
    <w:rsid w:val="00E11025"/>
    <w:rsid w:val="00E12574"/>
    <w:rsid w:val="00E12CE8"/>
    <w:rsid w:val="00E1332D"/>
    <w:rsid w:val="00E13F8C"/>
    <w:rsid w:val="00E141A7"/>
    <w:rsid w:val="00E1560B"/>
    <w:rsid w:val="00E15CF1"/>
    <w:rsid w:val="00E16D73"/>
    <w:rsid w:val="00E17345"/>
    <w:rsid w:val="00E203E5"/>
    <w:rsid w:val="00E21416"/>
    <w:rsid w:val="00E21E00"/>
    <w:rsid w:val="00E21FF8"/>
    <w:rsid w:val="00E22544"/>
    <w:rsid w:val="00E23473"/>
    <w:rsid w:val="00E240B0"/>
    <w:rsid w:val="00E24373"/>
    <w:rsid w:val="00E244F1"/>
    <w:rsid w:val="00E2565A"/>
    <w:rsid w:val="00E25C6D"/>
    <w:rsid w:val="00E260E3"/>
    <w:rsid w:val="00E26332"/>
    <w:rsid w:val="00E27E4F"/>
    <w:rsid w:val="00E27E6E"/>
    <w:rsid w:val="00E3025B"/>
    <w:rsid w:val="00E30E37"/>
    <w:rsid w:val="00E3121A"/>
    <w:rsid w:val="00E3212E"/>
    <w:rsid w:val="00E32DA9"/>
    <w:rsid w:val="00E32E86"/>
    <w:rsid w:val="00E33ADC"/>
    <w:rsid w:val="00E3409D"/>
    <w:rsid w:val="00E344BE"/>
    <w:rsid w:val="00E35476"/>
    <w:rsid w:val="00E36032"/>
    <w:rsid w:val="00E36A64"/>
    <w:rsid w:val="00E40048"/>
    <w:rsid w:val="00E40243"/>
    <w:rsid w:val="00E40D59"/>
    <w:rsid w:val="00E40EC3"/>
    <w:rsid w:val="00E417F2"/>
    <w:rsid w:val="00E41945"/>
    <w:rsid w:val="00E41F15"/>
    <w:rsid w:val="00E42F27"/>
    <w:rsid w:val="00E437C6"/>
    <w:rsid w:val="00E43C5C"/>
    <w:rsid w:val="00E43C87"/>
    <w:rsid w:val="00E43F0C"/>
    <w:rsid w:val="00E45685"/>
    <w:rsid w:val="00E461AC"/>
    <w:rsid w:val="00E46847"/>
    <w:rsid w:val="00E46921"/>
    <w:rsid w:val="00E46A6F"/>
    <w:rsid w:val="00E479DA"/>
    <w:rsid w:val="00E50CE9"/>
    <w:rsid w:val="00E53C10"/>
    <w:rsid w:val="00E53DC9"/>
    <w:rsid w:val="00E54E99"/>
    <w:rsid w:val="00E5575B"/>
    <w:rsid w:val="00E55E3B"/>
    <w:rsid w:val="00E564AA"/>
    <w:rsid w:val="00E565E1"/>
    <w:rsid w:val="00E56850"/>
    <w:rsid w:val="00E56E99"/>
    <w:rsid w:val="00E56FFB"/>
    <w:rsid w:val="00E57F54"/>
    <w:rsid w:val="00E60559"/>
    <w:rsid w:val="00E6141B"/>
    <w:rsid w:val="00E62714"/>
    <w:rsid w:val="00E63A88"/>
    <w:rsid w:val="00E644D6"/>
    <w:rsid w:val="00E65412"/>
    <w:rsid w:val="00E65AEA"/>
    <w:rsid w:val="00E665D6"/>
    <w:rsid w:val="00E67860"/>
    <w:rsid w:val="00E678C6"/>
    <w:rsid w:val="00E70E30"/>
    <w:rsid w:val="00E70E8B"/>
    <w:rsid w:val="00E7110C"/>
    <w:rsid w:val="00E71645"/>
    <w:rsid w:val="00E73384"/>
    <w:rsid w:val="00E73A49"/>
    <w:rsid w:val="00E743AA"/>
    <w:rsid w:val="00E74C80"/>
    <w:rsid w:val="00E74DAC"/>
    <w:rsid w:val="00E75642"/>
    <w:rsid w:val="00E76160"/>
    <w:rsid w:val="00E7693C"/>
    <w:rsid w:val="00E774EB"/>
    <w:rsid w:val="00E7772E"/>
    <w:rsid w:val="00E77EFB"/>
    <w:rsid w:val="00E800FD"/>
    <w:rsid w:val="00E80578"/>
    <w:rsid w:val="00E807A1"/>
    <w:rsid w:val="00E81514"/>
    <w:rsid w:val="00E81865"/>
    <w:rsid w:val="00E818DF"/>
    <w:rsid w:val="00E81A9E"/>
    <w:rsid w:val="00E81DBA"/>
    <w:rsid w:val="00E83EC4"/>
    <w:rsid w:val="00E8448E"/>
    <w:rsid w:val="00E846AB"/>
    <w:rsid w:val="00E909C8"/>
    <w:rsid w:val="00E910BE"/>
    <w:rsid w:val="00E9111A"/>
    <w:rsid w:val="00E92596"/>
    <w:rsid w:val="00E9261B"/>
    <w:rsid w:val="00E92720"/>
    <w:rsid w:val="00E92D29"/>
    <w:rsid w:val="00E92ED5"/>
    <w:rsid w:val="00E93842"/>
    <w:rsid w:val="00E93C0A"/>
    <w:rsid w:val="00E94263"/>
    <w:rsid w:val="00E94948"/>
    <w:rsid w:val="00E9536B"/>
    <w:rsid w:val="00E95D46"/>
    <w:rsid w:val="00E95DC3"/>
    <w:rsid w:val="00E96C9E"/>
    <w:rsid w:val="00EA0294"/>
    <w:rsid w:val="00EA064B"/>
    <w:rsid w:val="00EA0DBB"/>
    <w:rsid w:val="00EA0F41"/>
    <w:rsid w:val="00EA17F1"/>
    <w:rsid w:val="00EA207F"/>
    <w:rsid w:val="00EA2B8C"/>
    <w:rsid w:val="00EA40B3"/>
    <w:rsid w:val="00EA4D7C"/>
    <w:rsid w:val="00EA54AC"/>
    <w:rsid w:val="00EA61D6"/>
    <w:rsid w:val="00EB051B"/>
    <w:rsid w:val="00EB07A6"/>
    <w:rsid w:val="00EB08ED"/>
    <w:rsid w:val="00EB1011"/>
    <w:rsid w:val="00EB17FD"/>
    <w:rsid w:val="00EB1F82"/>
    <w:rsid w:val="00EB2B68"/>
    <w:rsid w:val="00EB3C52"/>
    <w:rsid w:val="00EB3EDC"/>
    <w:rsid w:val="00EB490B"/>
    <w:rsid w:val="00EB4C6F"/>
    <w:rsid w:val="00EB53F0"/>
    <w:rsid w:val="00EB55BD"/>
    <w:rsid w:val="00EB5DCB"/>
    <w:rsid w:val="00EB6085"/>
    <w:rsid w:val="00EB6127"/>
    <w:rsid w:val="00EB62E3"/>
    <w:rsid w:val="00EB655A"/>
    <w:rsid w:val="00EB7612"/>
    <w:rsid w:val="00EB7801"/>
    <w:rsid w:val="00EB7A89"/>
    <w:rsid w:val="00EB7FDE"/>
    <w:rsid w:val="00EC0B44"/>
    <w:rsid w:val="00EC2216"/>
    <w:rsid w:val="00EC27A8"/>
    <w:rsid w:val="00EC337A"/>
    <w:rsid w:val="00EC46DC"/>
    <w:rsid w:val="00EC4794"/>
    <w:rsid w:val="00EC5B3C"/>
    <w:rsid w:val="00EC5F82"/>
    <w:rsid w:val="00EC693F"/>
    <w:rsid w:val="00ED12B6"/>
    <w:rsid w:val="00ED227D"/>
    <w:rsid w:val="00ED354D"/>
    <w:rsid w:val="00ED3C74"/>
    <w:rsid w:val="00ED4EFA"/>
    <w:rsid w:val="00ED5606"/>
    <w:rsid w:val="00ED5EDB"/>
    <w:rsid w:val="00ED6090"/>
    <w:rsid w:val="00ED633D"/>
    <w:rsid w:val="00ED6A0A"/>
    <w:rsid w:val="00ED6A15"/>
    <w:rsid w:val="00ED7313"/>
    <w:rsid w:val="00ED7A00"/>
    <w:rsid w:val="00ED7CED"/>
    <w:rsid w:val="00EE02C4"/>
    <w:rsid w:val="00EE16FB"/>
    <w:rsid w:val="00EE1B00"/>
    <w:rsid w:val="00EE1B3E"/>
    <w:rsid w:val="00EE2C72"/>
    <w:rsid w:val="00EE2FAC"/>
    <w:rsid w:val="00EE3B9F"/>
    <w:rsid w:val="00EE43C8"/>
    <w:rsid w:val="00EE4798"/>
    <w:rsid w:val="00EE5166"/>
    <w:rsid w:val="00EE52D5"/>
    <w:rsid w:val="00EE54CF"/>
    <w:rsid w:val="00EE65EC"/>
    <w:rsid w:val="00EF11CD"/>
    <w:rsid w:val="00EF183F"/>
    <w:rsid w:val="00EF1944"/>
    <w:rsid w:val="00EF27DA"/>
    <w:rsid w:val="00EF2D0A"/>
    <w:rsid w:val="00EF2FE1"/>
    <w:rsid w:val="00EF3C19"/>
    <w:rsid w:val="00F00267"/>
    <w:rsid w:val="00F004A9"/>
    <w:rsid w:val="00F00A35"/>
    <w:rsid w:val="00F00B25"/>
    <w:rsid w:val="00F01182"/>
    <w:rsid w:val="00F01722"/>
    <w:rsid w:val="00F02E27"/>
    <w:rsid w:val="00F032CE"/>
    <w:rsid w:val="00F04314"/>
    <w:rsid w:val="00F064C0"/>
    <w:rsid w:val="00F06503"/>
    <w:rsid w:val="00F06E80"/>
    <w:rsid w:val="00F07E53"/>
    <w:rsid w:val="00F10842"/>
    <w:rsid w:val="00F10A9E"/>
    <w:rsid w:val="00F10C40"/>
    <w:rsid w:val="00F11994"/>
    <w:rsid w:val="00F11C11"/>
    <w:rsid w:val="00F1275E"/>
    <w:rsid w:val="00F127CF"/>
    <w:rsid w:val="00F135AD"/>
    <w:rsid w:val="00F147EF"/>
    <w:rsid w:val="00F14D7D"/>
    <w:rsid w:val="00F15996"/>
    <w:rsid w:val="00F179AB"/>
    <w:rsid w:val="00F203A8"/>
    <w:rsid w:val="00F21768"/>
    <w:rsid w:val="00F22D13"/>
    <w:rsid w:val="00F238E2"/>
    <w:rsid w:val="00F242F5"/>
    <w:rsid w:val="00F245A4"/>
    <w:rsid w:val="00F24F44"/>
    <w:rsid w:val="00F25341"/>
    <w:rsid w:val="00F308F4"/>
    <w:rsid w:val="00F30E67"/>
    <w:rsid w:val="00F3292D"/>
    <w:rsid w:val="00F33294"/>
    <w:rsid w:val="00F34182"/>
    <w:rsid w:val="00F34755"/>
    <w:rsid w:val="00F34F02"/>
    <w:rsid w:val="00F3527F"/>
    <w:rsid w:val="00F3536C"/>
    <w:rsid w:val="00F367CA"/>
    <w:rsid w:val="00F40296"/>
    <w:rsid w:val="00F4031E"/>
    <w:rsid w:val="00F40E53"/>
    <w:rsid w:val="00F416AD"/>
    <w:rsid w:val="00F41E4E"/>
    <w:rsid w:val="00F432A8"/>
    <w:rsid w:val="00F433C5"/>
    <w:rsid w:val="00F43408"/>
    <w:rsid w:val="00F43811"/>
    <w:rsid w:val="00F43CDD"/>
    <w:rsid w:val="00F44052"/>
    <w:rsid w:val="00F445AF"/>
    <w:rsid w:val="00F44D53"/>
    <w:rsid w:val="00F45057"/>
    <w:rsid w:val="00F45CDA"/>
    <w:rsid w:val="00F46C9F"/>
    <w:rsid w:val="00F479BC"/>
    <w:rsid w:val="00F47AD1"/>
    <w:rsid w:val="00F51620"/>
    <w:rsid w:val="00F52693"/>
    <w:rsid w:val="00F54159"/>
    <w:rsid w:val="00F54704"/>
    <w:rsid w:val="00F55CCD"/>
    <w:rsid w:val="00F5695A"/>
    <w:rsid w:val="00F56A75"/>
    <w:rsid w:val="00F56A86"/>
    <w:rsid w:val="00F57146"/>
    <w:rsid w:val="00F603F1"/>
    <w:rsid w:val="00F60DBD"/>
    <w:rsid w:val="00F6126F"/>
    <w:rsid w:val="00F61F39"/>
    <w:rsid w:val="00F62616"/>
    <w:rsid w:val="00F629AB"/>
    <w:rsid w:val="00F62E28"/>
    <w:rsid w:val="00F63D75"/>
    <w:rsid w:val="00F63FEA"/>
    <w:rsid w:val="00F64A3D"/>
    <w:rsid w:val="00F66159"/>
    <w:rsid w:val="00F66704"/>
    <w:rsid w:val="00F669ED"/>
    <w:rsid w:val="00F66C5F"/>
    <w:rsid w:val="00F67523"/>
    <w:rsid w:val="00F67E67"/>
    <w:rsid w:val="00F67EDF"/>
    <w:rsid w:val="00F70658"/>
    <w:rsid w:val="00F70A8A"/>
    <w:rsid w:val="00F7108D"/>
    <w:rsid w:val="00F72A1B"/>
    <w:rsid w:val="00F73CF9"/>
    <w:rsid w:val="00F7542B"/>
    <w:rsid w:val="00F765F3"/>
    <w:rsid w:val="00F779E5"/>
    <w:rsid w:val="00F77C4A"/>
    <w:rsid w:val="00F77FFB"/>
    <w:rsid w:val="00F81343"/>
    <w:rsid w:val="00F81750"/>
    <w:rsid w:val="00F825F0"/>
    <w:rsid w:val="00F83436"/>
    <w:rsid w:val="00F83EFD"/>
    <w:rsid w:val="00F84528"/>
    <w:rsid w:val="00F84F81"/>
    <w:rsid w:val="00F8562E"/>
    <w:rsid w:val="00F85AEA"/>
    <w:rsid w:val="00F86BBF"/>
    <w:rsid w:val="00F86E9C"/>
    <w:rsid w:val="00F86EBD"/>
    <w:rsid w:val="00F87D3F"/>
    <w:rsid w:val="00F90035"/>
    <w:rsid w:val="00F9109F"/>
    <w:rsid w:val="00F9285B"/>
    <w:rsid w:val="00F92A33"/>
    <w:rsid w:val="00F93001"/>
    <w:rsid w:val="00F94984"/>
    <w:rsid w:val="00F9557E"/>
    <w:rsid w:val="00F963A5"/>
    <w:rsid w:val="00F97613"/>
    <w:rsid w:val="00F97926"/>
    <w:rsid w:val="00FA01C2"/>
    <w:rsid w:val="00FA0512"/>
    <w:rsid w:val="00FA052C"/>
    <w:rsid w:val="00FA0D88"/>
    <w:rsid w:val="00FA17AB"/>
    <w:rsid w:val="00FA211D"/>
    <w:rsid w:val="00FA60DE"/>
    <w:rsid w:val="00FA6E92"/>
    <w:rsid w:val="00FA7565"/>
    <w:rsid w:val="00FA76B2"/>
    <w:rsid w:val="00FA7D33"/>
    <w:rsid w:val="00FB0965"/>
    <w:rsid w:val="00FB0BA2"/>
    <w:rsid w:val="00FB0F7B"/>
    <w:rsid w:val="00FB2230"/>
    <w:rsid w:val="00FB262F"/>
    <w:rsid w:val="00FB3989"/>
    <w:rsid w:val="00FB444C"/>
    <w:rsid w:val="00FB5F87"/>
    <w:rsid w:val="00FB66A1"/>
    <w:rsid w:val="00FB720C"/>
    <w:rsid w:val="00FB76CD"/>
    <w:rsid w:val="00FB7B13"/>
    <w:rsid w:val="00FB7F39"/>
    <w:rsid w:val="00FC0063"/>
    <w:rsid w:val="00FC0787"/>
    <w:rsid w:val="00FC0E13"/>
    <w:rsid w:val="00FC0F65"/>
    <w:rsid w:val="00FC0FC8"/>
    <w:rsid w:val="00FC120B"/>
    <w:rsid w:val="00FC17FD"/>
    <w:rsid w:val="00FC3088"/>
    <w:rsid w:val="00FC30BA"/>
    <w:rsid w:val="00FC3B2C"/>
    <w:rsid w:val="00FC45F3"/>
    <w:rsid w:val="00FC49AE"/>
    <w:rsid w:val="00FC4E3C"/>
    <w:rsid w:val="00FC5352"/>
    <w:rsid w:val="00FC5697"/>
    <w:rsid w:val="00FC5932"/>
    <w:rsid w:val="00FC61E5"/>
    <w:rsid w:val="00FC62C6"/>
    <w:rsid w:val="00FC66EE"/>
    <w:rsid w:val="00FC75BD"/>
    <w:rsid w:val="00FC77C2"/>
    <w:rsid w:val="00FC7A8C"/>
    <w:rsid w:val="00FC7AFE"/>
    <w:rsid w:val="00FC7E0C"/>
    <w:rsid w:val="00FC7F29"/>
    <w:rsid w:val="00FD001F"/>
    <w:rsid w:val="00FD015C"/>
    <w:rsid w:val="00FD0F49"/>
    <w:rsid w:val="00FD1E68"/>
    <w:rsid w:val="00FD2296"/>
    <w:rsid w:val="00FD2334"/>
    <w:rsid w:val="00FD2E5D"/>
    <w:rsid w:val="00FD4423"/>
    <w:rsid w:val="00FD4DFA"/>
    <w:rsid w:val="00FD4F99"/>
    <w:rsid w:val="00FD5E24"/>
    <w:rsid w:val="00FD73DA"/>
    <w:rsid w:val="00FE037D"/>
    <w:rsid w:val="00FE0386"/>
    <w:rsid w:val="00FE11F6"/>
    <w:rsid w:val="00FE3D7C"/>
    <w:rsid w:val="00FE4650"/>
    <w:rsid w:val="00FE53A6"/>
    <w:rsid w:val="00FE5631"/>
    <w:rsid w:val="00FE58A0"/>
    <w:rsid w:val="00FE5D7F"/>
    <w:rsid w:val="00FE5EFE"/>
    <w:rsid w:val="00FE6E0C"/>
    <w:rsid w:val="00FE789C"/>
    <w:rsid w:val="00FF0471"/>
    <w:rsid w:val="00FF10D2"/>
    <w:rsid w:val="00FF1A76"/>
    <w:rsid w:val="00FF2BB7"/>
    <w:rsid w:val="00FF321D"/>
    <w:rsid w:val="00FF4132"/>
    <w:rsid w:val="00FF432B"/>
    <w:rsid w:val="00FF55F4"/>
    <w:rsid w:val="00FF5B25"/>
    <w:rsid w:val="00FF5D09"/>
    <w:rsid w:val="00FF724D"/>
    <w:rsid w:val="00FF7651"/>
    <w:rsid w:val="00FF7927"/>
    <w:rsid w:val="00FF7FAD"/>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1B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Plai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1060AF"/>
    <w:pPr>
      <w:spacing w:after="0" w:line="240" w:lineRule="auto"/>
      <w:jc w:val="both"/>
    </w:pPr>
    <w:rPr>
      <w:rFonts w:ascii="Times New Roman" w:eastAsia="Times New Roman" w:hAnsi="Times New Roman" w:cs="Times New Roman"/>
      <w:sz w:val="24"/>
      <w:szCs w:val="24"/>
      <w:lang w:eastAsia="sl-SI"/>
    </w:rPr>
  </w:style>
  <w:style w:type="paragraph" w:styleId="Heading1">
    <w:name w:val="heading 1"/>
    <w:basedOn w:val="Heading11"/>
    <w:next w:val="Normal"/>
    <w:link w:val="Heading1Char"/>
    <w:uiPriority w:val="9"/>
    <w:qFormat/>
    <w:rsid w:val="000D0FBF"/>
    <w:pPr>
      <w:numPr>
        <w:numId w:val="6"/>
      </w:numPr>
      <w:spacing w:before="2880" w:after="840"/>
      <w:ind w:left="431" w:hanging="431"/>
      <w:jc w:val="left"/>
      <w:outlineLvl w:val="0"/>
    </w:pPr>
    <w:rPr>
      <w:b/>
      <w:sz w:val="48"/>
      <w:szCs w:val="48"/>
    </w:rPr>
  </w:style>
  <w:style w:type="paragraph" w:styleId="Heading2">
    <w:name w:val="heading 2"/>
    <w:next w:val="Normal"/>
    <w:link w:val="Heading2Char"/>
    <w:uiPriority w:val="9"/>
    <w:unhideWhenUsed/>
    <w:qFormat/>
    <w:rsid w:val="00E344BE"/>
    <w:pPr>
      <w:numPr>
        <w:ilvl w:val="1"/>
        <w:numId w:val="6"/>
      </w:numPr>
      <w:spacing w:before="240" w:after="240"/>
      <w:outlineLvl w:val="1"/>
    </w:pPr>
    <w:rPr>
      <w:rFonts w:ascii="Times New Roman" w:eastAsia="Times New Roman" w:hAnsi="Times New Roman" w:cs="Times New Roman"/>
      <w:b/>
      <w:sz w:val="36"/>
      <w:szCs w:val="36"/>
      <w:lang w:eastAsia="sl-SI"/>
    </w:rPr>
  </w:style>
  <w:style w:type="paragraph" w:styleId="Heading3">
    <w:name w:val="heading 3"/>
    <w:basedOn w:val="Heading31"/>
    <w:next w:val="Normal"/>
    <w:link w:val="Heading3Char"/>
    <w:uiPriority w:val="9"/>
    <w:unhideWhenUsed/>
    <w:qFormat/>
    <w:rsid w:val="00E344BE"/>
    <w:pPr>
      <w:numPr>
        <w:numId w:val="6"/>
      </w:numPr>
      <w:spacing w:before="240" w:after="240"/>
      <w:ind w:left="794" w:hanging="794"/>
      <w:jc w:val="left"/>
      <w:outlineLvl w:val="2"/>
    </w:pPr>
    <w:rPr>
      <w:b/>
      <w:sz w:val="32"/>
      <w:szCs w:val="32"/>
    </w:rPr>
  </w:style>
  <w:style w:type="paragraph" w:styleId="Heading4">
    <w:name w:val="heading 4"/>
    <w:basedOn w:val="Normal"/>
    <w:next w:val="Normal"/>
    <w:link w:val="Heading4Char"/>
    <w:uiPriority w:val="9"/>
    <w:unhideWhenUsed/>
    <w:qFormat/>
    <w:rsid w:val="00E344BE"/>
    <w:pPr>
      <w:numPr>
        <w:ilvl w:val="3"/>
        <w:numId w:val="6"/>
      </w:numPr>
      <w:spacing w:before="120" w:after="240"/>
      <w:ind w:left="907" w:hanging="907"/>
      <w:jc w:val="left"/>
      <w:outlineLvl w:val="3"/>
    </w:pPr>
    <w:rPr>
      <w:rFonts w:eastAsiaTheme="majorEastAsia"/>
      <w:b/>
      <w:bCs/>
      <w:iCs/>
      <w:sz w:val="28"/>
      <w:szCs w:val="28"/>
    </w:rPr>
  </w:style>
  <w:style w:type="paragraph" w:styleId="Heading5">
    <w:name w:val="heading 5"/>
    <w:basedOn w:val="Normal"/>
    <w:next w:val="Normal"/>
    <w:link w:val="Heading5Char"/>
    <w:uiPriority w:val="9"/>
    <w:semiHidden/>
    <w:unhideWhenUsed/>
    <w:qFormat/>
    <w:rsid w:val="005402B2"/>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402B2"/>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402B2"/>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02B2"/>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02B2"/>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FBF"/>
    <w:rPr>
      <w:rFonts w:ascii="Times New Roman" w:eastAsia="Times New Roman" w:hAnsi="Times New Roman" w:cs="Times New Roman"/>
      <w:b/>
      <w:sz w:val="48"/>
      <w:szCs w:val="48"/>
      <w:lang w:eastAsia="sl-SI"/>
    </w:rPr>
  </w:style>
  <w:style w:type="paragraph" w:styleId="BalloonText">
    <w:name w:val="Balloon Text"/>
    <w:basedOn w:val="Normal"/>
    <w:link w:val="BalloonTextChar"/>
    <w:uiPriority w:val="99"/>
    <w:semiHidden/>
    <w:unhideWhenUsed/>
    <w:rsid w:val="008F408D"/>
    <w:rPr>
      <w:rFonts w:ascii="Tahoma" w:hAnsi="Tahoma" w:cs="Tahoma"/>
      <w:sz w:val="16"/>
      <w:szCs w:val="16"/>
    </w:rPr>
  </w:style>
  <w:style w:type="character" w:customStyle="1" w:styleId="BalloonTextChar">
    <w:name w:val="Balloon Text Char"/>
    <w:basedOn w:val="DefaultParagraphFont"/>
    <w:link w:val="BalloonText"/>
    <w:uiPriority w:val="99"/>
    <w:semiHidden/>
    <w:rsid w:val="008F408D"/>
    <w:rPr>
      <w:rFonts w:ascii="Tahoma" w:hAnsi="Tahoma" w:cs="Tahoma"/>
      <w:sz w:val="16"/>
      <w:szCs w:val="16"/>
    </w:rPr>
  </w:style>
  <w:style w:type="character" w:customStyle="1" w:styleId="Heading2Char">
    <w:name w:val="Heading 2 Char"/>
    <w:basedOn w:val="DefaultParagraphFont"/>
    <w:link w:val="Heading2"/>
    <w:uiPriority w:val="9"/>
    <w:rsid w:val="00E344BE"/>
    <w:rPr>
      <w:rFonts w:ascii="Times New Roman" w:eastAsia="Times New Roman" w:hAnsi="Times New Roman" w:cs="Times New Roman"/>
      <w:b/>
      <w:sz w:val="36"/>
      <w:szCs w:val="36"/>
      <w:lang w:eastAsia="sl-SI"/>
    </w:rPr>
  </w:style>
  <w:style w:type="character" w:customStyle="1" w:styleId="Heading3Char">
    <w:name w:val="Heading 3 Char"/>
    <w:basedOn w:val="DefaultParagraphFont"/>
    <w:link w:val="Heading3"/>
    <w:uiPriority w:val="9"/>
    <w:rsid w:val="00E344BE"/>
    <w:rPr>
      <w:rFonts w:ascii="Times New Roman" w:eastAsia="Times New Roman" w:hAnsi="Times New Roman" w:cs="Times New Roman"/>
      <w:b/>
      <w:sz w:val="32"/>
      <w:szCs w:val="32"/>
      <w:lang w:eastAsia="sl-SI"/>
    </w:rPr>
  </w:style>
  <w:style w:type="table" w:styleId="TableGrid">
    <w:name w:val="Table Grid"/>
    <w:basedOn w:val="TableNormal"/>
    <w:uiPriority w:val="59"/>
    <w:rsid w:val="008D4C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aliases w:val="Slika"/>
    <w:basedOn w:val="Normal"/>
    <w:next w:val="Normal"/>
    <w:link w:val="SubtitleChar"/>
    <w:uiPriority w:val="11"/>
    <w:rsid w:val="009B7859"/>
    <w:pPr>
      <w:numPr>
        <w:ilvl w:val="1"/>
      </w:numPr>
      <w:spacing w:before="80"/>
    </w:pPr>
    <w:rPr>
      <w:rFonts w:eastAsiaTheme="majorEastAsia" w:cstheme="majorBidi"/>
      <w:i/>
      <w:iCs/>
    </w:rPr>
  </w:style>
  <w:style w:type="character" w:customStyle="1" w:styleId="SubtitleChar">
    <w:name w:val="Subtitle Char"/>
    <w:aliases w:val="Slika Char"/>
    <w:basedOn w:val="DefaultParagraphFont"/>
    <w:link w:val="Subtitle"/>
    <w:uiPriority w:val="11"/>
    <w:rsid w:val="009B7859"/>
    <w:rPr>
      <w:rFonts w:ascii="Times New Roman" w:eastAsiaTheme="majorEastAsia" w:hAnsi="Times New Roman" w:cstheme="majorBidi"/>
      <w:i/>
      <w:iCs/>
      <w:sz w:val="24"/>
      <w:szCs w:val="24"/>
      <w:lang w:eastAsia="sl-SI"/>
    </w:rPr>
  </w:style>
  <w:style w:type="paragraph" w:styleId="ListParagraph">
    <w:name w:val="List Paragraph"/>
    <w:basedOn w:val="Normal"/>
    <w:link w:val="ListParagraphChar"/>
    <w:qFormat/>
    <w:rsid w:val="007B541C"/>
    <w:pPr>
      <w:numPr>
        <w:numId w:val="14"/>
      </w:numPr>
      <w:ind w:left="284"/>
      <w:contextualSpacing/>
    </w:pPr>
  </w:style>
  <w:style w:type="table" w:customStyle="1" w:styleId="Svetlosenenje1">
    <w:name w:val="Svetlo senčenje1"/>
    <w:basedOn w:val="TableNormal"/>
    <w:uiPriority w:val="60"/>
    <w:rsid w:val="00BF774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vetlosenenjepoudarek11">
    <w:name w:val="Svetlo senčenje – poudarek 11"/>
    <w:basedOn w:val="TableNormal"/>
    <w:uiPriority w:val="60"/>
    <w:rsid w:val="00045B9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E27E4F"/>
    <w:pPr>
      <w:spacing w:before="240" w:after="240"/>
      <w:jc w:val="center"/>
    </w:pPr>
    <w:rPr>
      <w:bCs/>
      <w:sz w:val="22"/>
      <w:szCs w:val="22"/>
    </w:rPr>
  </w:style>
  <w:style w:type="character" w:styleId="PlaceholderText">
    <w:name w:val="Placeholder Text"/>
    <w:basedOn w:val="DefaultParagraphFont"/>
    <w:uiPriority w:val="99"/>
    <w:semiHidden/>
    <w:rsid w:val="00946D98"/>
    <w:rPr>
      <w:color w:val="808080"/>
    </w:rPr>
  </w:style>
  <w:style w:type="paragraph" w:styleId="NormalWeb">
    <w:name w:val="Normal (Web)"/>
    <w:basedOn w:val="Normal"/>
    <w:uiPriority w:val="99"/>
    <w:unhideWhenUsed/>
    <w:rsid w:val="001275DC"/>
    <w:pPr>
      <w:spacing w:before="100" w:beforeAutospacing="1" w:after="100" w:afterAutospacing="1"/>
    </w:pPr>
    <w:rPr>
      <w:rFonts w:eastAsiaTheme="minorEastAsia"/>
    </w:rPr>
  </w:style>
  <w:style w:type="paragraph" w:styleId="NoSpacing">
    <w:name w:val="No Spacing"/>
    <w:basedOn w:val="Normal"/>
    <w:uiPriority w:val="1"/>
    <w:rsid w:val="009359EB"/>
    <w:pPr>
      <w:jc w:val="center"/>
    </w:pPr>
    <w:rPr>
      <w:sz w:val="36"/>
      <w:szCs w:val="36"/>
    </w:rPr>
  </w:style>
  <w:style w:type="character" w:styleId="Emphasis">
    <w:name w:val="Emphasis"/>
    <w:basedOn w:val="DefaultParagraphFont"/>
    <w:uiPriority w:val="20"/>
    <w:rsid w:val="00660E0E"/>
    <w:rPr>
      <w:rFonts w:ascii="Times New Roman" w:hAnsi="Times New Roman"/>
      <w:b/>
      <w:iCs/>
      <w:sz w:val="24"/>
    </w:rPr>
  </w:style>
  <w:style w:type="paragraph" w:styleId="Header">
    <w:name w:val="header"/>
    <w:basedOn w:val="Normal"/>
    <w:link w:val="HeaderChar"/>
    <w:uiPriority w:val="99"/>
    <w:unhideWhenUsed/>
    <w:rsid w:val="007557A2"/>
    <w:pPr>
      <w:tabs>
        <w:tab w:val="center" w:pos="4536"/>
        <w:tab w:val="right" w:pos="9072"/>
      </w:tabs>
    </w:pPr>
  </w:style>
  <w:style w:type="character" w:customStyle="1" w:styleId="HeaderChar">
    <w:name w:val="Header Char"/>
    <w:basedOn w:val="DefaultParagraphFont"/>
    <w:link w:val="Header"/>
    <w:uiPriority w:val="99"/>
    <w:rsid w:val="007557A2"/>
    <w:rPr>
      <w:rFonts w:ascii="Times New Roman" w:eastAsia="Times New Roman" w:hAnsi="Times New Roman" w:cs="Times New Roman"/>
      <w:sz w:val="24"/>
      <w:szCs w:val="24"/>
      <w:lang w:eastAsia="sl-SI"/>
    </w:rPr>
  </w:style>
  <w:style w:type="paragraph" w:styleId="Footer">
    <w:name w:val="footer"/>
    <w:basedOn w:val="Normal"/>
    <w:link w:val="FooterChar"/>
    <w:uiPriority w:val="99"/>
    <w:unhideWhenUsed/>
    <w:rsid w:val="007557A2"/>
    <w:pPr>
      <w:tabs>
        <w:tab w:val="center" w:pos="4536"/>
        <w:tab w:val="right" w:pos="9072"/>
      </w:tabs>
    </w:pPr>
  </w:style>
  <w:style w:type="character" w:customStyle="1" w:styleId="FooterChar">
    <w:name w:val="Footer Char"/>
    <w:basedOn w:val="DefaultParagraphFont"/>
    <w:link w:val="Footer"/>
    <w:uiPriority w:val="99"/>
    <w:rsid w:val="007557A2"/>
    <w:rPr>
      <w:rFonts w:ascii="Times New Roman" w:eastAsia="Times New Roman" w:hAnsi="Times New Roman" w:cs="Times New Roman"/>
      <w:sz w:val="24"/>
      <w:szCs w:val="24"/>
      <w:lang w:eastAsia="sl-SI"/>
    </w:rPr>
  </w:style>
  <w:style w:type="paragraph" w:styleId="Title">
    <w:name w:val="Title"/>
    <w:aliases w:val="Poglavje 0"/>
    <w:basedOn w:val="Normal"/>
    <w:next w:val="Normal"/>
    <w:link w:val="TitleChar"/>
    <w:uiPriority w:val="10"/>
    <w:rsid w:val="005402B2"/>
    <w:pPr>
      <w:spacing w:before="1800" w:after="240"/>
      <w:ind w:left="567"/>
    </w:pPr>
    <w:rPr>
      <w:b/>
      <w:sz w:val="40"/>
      <w:szCs w:val="40"/>
    </w:rPr>
  </w:style>
  <w:style w:type="character" w:customStyle="1" w:styleId="TitleChar">
    <w:name w:val="Title Char"/>
    <w:aliases w:val="Poglavje 0 Char"/>
    <w:basedOn w:val="DefaultParagraphFont"/>
    <w:link w:val="Title"/>
    <w:uiPriority w:val="10"/>
    <w:rsid w:val="005402B2"/>
    <w:rPr>
      <w:rFonts w:ascii="Times New Roman" w:eastAsia="Times New Roman" w:hAnsi="Times New Roman" w:cs="Times New Roman"/>
      <w:b/>
      <w:sz w:val="40"/>
      <w:szCs w:val="40"/>
      <w:lang w:eastAsia="sl-SI"/>
    </w:rPr>
  </w:style>
  <w:style w:type="character" w:styleId="Hyperlink">
    <w:name w:val="Hyperlink"/>
    <w:uiPriority w:val="99"/>
    <w:unhideWhenUsed/>
    <w:rsid w:val="001941E3"/>
    <w:rPr>
      <w:rFonts w:ascii="Times New Roman" w:hAnsi="Times New Roman"/>
      <w:sz w:val="24"/>
    </w:rPr>
  </w:style>
  <w:style w:type="character" w:styleId="FollowedHyperlink">
    <w:name w:val="FollowedHyperlink"/>
    <w:basedOn w:val="DefaultParagraphFont"/>
    <w:uiPriority w:val="99"/>
    <w:semiHidden/>
    <w:unhideWhenUsed/>
    <w:rsid w:val="000A3703"/>
    <w:rPr>
      <w:color w:val="800080" w:themeColor="followedHyperlink"/>
      <w:u w:val="single"/>
    </w:rPr>
  </w:style>
  <w:style w:type="character" w:styleId="CommentReference">
    <w:name w:val="annotation reference"/>
    <w:basedOn w:val="DefaultParagraphFont"/>
    <w:uiPriority w:val="99"/>
    <w:semiHidden/>
    <w:unhideWhenUsed/>
    <w:rsid w:val="00D42575"/>
    <w:rPr>
      <w:sz w:val="16"/>
      <w:szCs w:val="16"/>
    </w:rPr>
  </w:style>
  <w:style w:type="paragraph" w:styleId="CommentText">
    <w:name w:val="annotation text"/>
    <w:basedOn w:val="Normal"/>
    <w:link w:val="CommentTextChar"/>
    <w:uiPriority w:val="99"/>
    <w:semiHidden/>
    <w:unhideWhenUsed/>
    <w:rsid w:val="00D42575"/>
    <w:rPr>
      <w:sz w:val="20"/>
      <w:szCs w:val="20"/>
    </w:rPr>
  </w:style>
  <w:style w:type="character" w:customStyle="1" w:styleId="CommentTextChar">
    <w:name w:val="Comment Text Char"/>
    <w:basedOn w:val="DefaultParagraphFont"/>
    <w:link w:val="CommentText"/>
    <w:uiPriority w:val="99"/>
    <w:semiHidden/>
    <w:rsid w:val="00D42575"/>
    <w:rPr>
      <w:rFonts w:ascii="Times New Roman" w:eastAsia="Times New Roman" w:hAnsi="Times New Roman" w:cs="Times New Roman"/>
      <w:sz w:val="20"/>
      <w:szCs w:val="20"/>
      <w:lang w:eastAsia="sl-SI"/>
    </w:rPr>
  </w:style>
  <w:style w:type="paragraph" w:styleId="CommentSubject">
    <w:name w:val="annotation subject"/>
    <w:basedOn w:val="CommentText"/>
    <w:next w:val="CommentText"/>
    <w:link w:val="CommentSubjectChar"/>
    <w:uiPriority w:val="99"/>
    <w:semiHidden/>
    <w:unhideWhenUsed/>
    <w:rsid w:val="00D42575"/>
    <w:rPr>
      <w:b/>
      <w:bCs/>
    </w:rPr>
  </w:style>
  <w:style w:type="character" w:customStyle="1" w:styleId="CommentSubjectChar">
    <w:name w:val="Comment Subject Char"/>
    <w:basedOn w:val="CommentTextChar"/>
    <w:link w:val="CommentSubject"/>
    <w:uiPriority w:val="99"/>
    <w:semiHidden/>
    <w:rsid w:val="00D42575"/>
    <w:rPr>
      <w:rFonts w:ascii="Times New Roman" w:eastAsia="Times New Roman" w:hAnsi="Times New Roman" w:cs="Times New Roman"/>
      <w:b/>
      <w:bCs/>
      <w:sz w:val="20"/>
      <w:szCs w:val="20"/>
      <w:lang w:eastAsia="sl-SI"/>
    </w:rPr>
  </w:style>
  <w:style w:type="paragraph" w:styleId="TOC1">
    <w:name w:val="toc 1"/>
    <w:basedOn w:val="Normal"/>
    <w:next w:val="Normal"/>
    <w:autoRedefine/>
    <w:uiPriority w:val="39"/>
    <w:unhideWhenUsed/>
    <w:rsid w:val="008C3B92"/>
    <w:pPr>
      <w:tabs>
        <w:tab w:val="left" w:pos="397"/>
        <w:tab w:val="right" w:leader="dot" w:pos="8777"/>
      </w:tabs>
      <w:spacing w:before="480" w:after="200"/>
      <w:jc w:val="left"/>
    </w:pPr>
    <w:rPr>
      <w:b/>
      <w:bCs/>
      <w:sz w:val="32"/>
    </w:rPr>
  </w:style>
  <w:style w:type="paragraph" w:styleId="TOC2">
    <w:name w:val="toc 2"/>
    <w:basedOn w:val="Normal"/>
    <w:next w:val="Normal"/>
    <w:autoRedefine/>
    <w:uiPriority w:val="39"/>
    <w:unhideWhenUsed/>
    <w:rsid w:val="00835BE1"/>
    <w:pPr>
      <w:spacing w:before="120"/>
      <w:ind w:left="397"/>
      <w:jc w:val="left"/>
    </w:pPr>
    <w:rPr>
      <w:b/>
      <w:bCs/>
      <w:szCs w:val="20"/>
    </w:rPr>
  </w:style>
  <w:style w:type="paragraph" w:styleId="TOC3">
    <w:name w:val="toc 3"/>
    <w:basedOn w:val="Normal"/>
    <w:next w:val="Normal"/>
    <w:autoRedefine/>
    <w:uiPriority w:val="39"/>
    <w:unhideWhenUsed/>
    <w:rsid w:val="00882FB5"/>
    <w:pPr>
      <w:tabs>
        <w:tab w:val="left" w:pos="1247"/>
        <w:tab w:val="left" w:pos="1680"/>
        <w:tab w:val="right" w:leader="dot" w:pos="8777"/>
      </w:tabs>
      <w:spacing w:before="60" w:after="60"/>
      <w:ind w:left="567"/>
      <w:jc w:val="left"/>
    </w:pPr>
    <w:rPr>
      <w:szCs w:val="20"/>
    </w:rPr>
  </w:style>
  <w:style w:type="paragraph" w:customStyle="1" w:styleId="Heading11">
    <w:name w:val="Heading 11"/>
    <w:basedOn w:val="Normal"/>
    <w:rsid w:val="000161B3"/>
    <w:pPr>
      <w:numPr>
        <w:numId w:val="1"/>
      </w:numPr>
    </w:pPr>
  </w:style>
  <w:style w:type="paragraph" w:customStyle="1" w:styleId="Heading21">
    <w:name w:val="Heading 21"/>
    <w:basedOn w:val="Normal"/>
    <w:rsid w:val="000161B3"/>
    <w:pPr>
      <w:numPr>
        <w:ilvl w:val="1"/>
        <w:numId w:val="1"/>
      </w:numPr>
    </w:pPr>
  </w:style>
  <w:style w:type="paragraph" w:customStyle="1" w:styleId="Heading31">
    <w:name w:val="Heading 31"/>
    <w:basedOn w:val="Normal"/>
    <w:link w:val="Heading31Char"/>
    <w:rsid w:val="000161B3"/>
    <w:pPr>
      <w:numPr>
        <w:ilvl w:val="2"/>
        <w:numId w:val="1"/>
      </w:numPr>
    </w:pPr>
  </w:style>
  <w:style w:type="paragraph" w:customStyle="1" w:styleId="Heading41">
    <w:name w:val="Heading 41"/>
    <w:basedOn w:val="Normal"/>
    <w:link w:val="Heading41Char"/>
    <w:rsid w:val="000161B3"/>
    <w:pPr>
      <w:numPr>
        <w:ilvl w:val="3"/>
        <w:numId w:val="1"/>
      </w:numPr>
    </w:pPr>
  </w:style>
  <w:style w:type="paragraph" w:customStyle="1" w:styleId="Heading51">
    <w:name w:val="Heading 51"/>
    <w:basedOn w:val="Normal"/>
    <w:rsid w:val="000161B3"/>
    <w:pPr>
      <w:numPr>
        <w:ilvl w:val="4"/>
        <w:numId w:val="1"/>
      </w:numPr>
    </w:pPr>
  </w:style>
  <w:style w:type="paragraph" w:customStyle="1" w:styleId="Heading61">
    <w:name w:val="Heading 61"/>
    <w:basedOn w:val="Normal"/>
    <w:rsid w:val="000161B3"/>
    <w:pPr>
      <w:numPr>
        <w:ilvl w:val="5"/>
        <w:numId w:val="1"/>
      </w:numPr>
    </w:pPr>
  </w:style>
  <w:style w:type="paragraph" w:customStyle="1" w:styleId="Heading71">
    <w:name w:val="Heading 71"/>
    <w:basedOn w:val="Normal"/>
    <w:rsid w:val="000161B3"/>
    <w:pPr>
      <w:numPr>
        <w:ilvl w:val="6"/>
        <w:numId w:val="1"/>
      </w:numPr>
    </w:pPr>
  </w:style>
  <w:style w:type="paragraph" w:customStyle="1" w:styleId="Heading81">
    <w:name w:val="Heading 81"/>
    <w:basedOn w:val="Normal"/>
    <w:rsid w:val="000161B3"/>
    <w:pPr>
      <w:numPr>
        <w:ilvl w:val="7"/>
        <w:numId w:val="1"/>
      </w:numPr>
    </w:pPr>
  </w:style>
  <w:style w:type="paragraph" w:customStyle="1" w:styleId="Heading91">
    <w:name w:val="Heading 91"/>
    <w:basedOn w:val="Normal"/>
    <w:rsid w:val="000161B3"/>
    <w:pPr>
      <w:numPr>
        <w:ilvl w:val="8"/>
        <w:numId w:val="1"/>
      </w:numPr>
    </w:pPr>
  </w:style>
  <w:style w:type="paragraph" w:styleId="TOCHeading">
    <w:name w:val="TOC Heading"/>
    <w:basedOn w:val="Heading1"/>
    <w:next w:val="Normal"/>
    <w:uiPriority w:val="39"/>
    <w:unhideWhenUsed/>
    <w:rsid w:val="00434E50"/>
    <w:pPr>
      <w:keepNext/>
      <w:keepLines/>
      <w:spacing w:before="480"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TOC4">
    <w:name w:val="toc 4"/>
    <w:basedOn w:val="Normal"/>
    <w:next w:val="Normal"/>
    <w:autoRedefine/>
    <w:uiPriority w:val="39"/>
    <w:unhideWhenUsed/>
    <w:rsid w:val="00A42D02"/>
    <w:pPr>
      <w:ind w:left="737"/>
      <w:jc w:val="left"/>
    </w:pPr>
    <w:rPr>
      <w:sz w:val="22"/>
      <w:szCs w:val="20"/>
    </w:rPr>
  </w:style>
  <w:style w:type="paragraph" w:styleId="TOC5">
    <w:name w:val="toc 5"/>
    <w:basedOn w:val="Normal"/>
    <w:next w:val="Normal"/>
    <w:autoRedefine/>
    <w:uiPriority w:val="39"/>
    <w:unhideWhenUsed/>
    <w:rsid w:val="008C3B92"/>
    <w:pPr>
      <w:tabs>
        <w:tab w:val="right" w:leader="dot" w:pos="8777"/>
      </w:tabs>
      <w:spacing w:before="120" w:after="120"/>
      <w:ind w:left="227"/>
      <w:jc w:val="left"/>
    </w:pPr>
    <w:rPr>
      <w:b/>
      <w:szCs w:val="20"/>
    </w:rPr>
  </w:style>
  <w:style w:type="paragraph" w:styleId="TOC6">
    <w:name w:val="toc 6"/>
    <w:basedOn w:val="Normal"/>
    <w:next w:val="Normal"/>
    <w:autoRedefine/>
    <w:uiPriority w:val="39"/>
    <w:unhideWhenUsed/>
    <w:rsid w:val="006E3DB3"/>
    <w:pPr>
      <w:ind w:left="960"/>
      <w:jc w:val="left"/>
    </w:pPr>
    <w:rPr>
      <w:rFonts w:asciiTheme="minorHAnsi" w:hAnsiTheme="minorHAnsi"/>
      <w:sz w:val="20"/>
      <w:szCs w:val="20"/>
    </w:rPr>
  </w:style>
  <w:style w:type="paragraph" w:styleId="TOC7">
    <w:name w:val="toc 7"/>
    <w:basedOn w:val="Normal"/>
    <w:next w:val="Normal"/>
    <w:autoRedefine/>
    <w:uiPriority w:val="39"/>
    <w:unhideWhenUsed/>
    <w:rsid w:val="006E3DB3"/>
    <w:pPr>
      <w:ind w:left="1200"/>
      <w:jc w:val="left"/>
    </w:pPr>
    <w:rPr>
      <w:rFonts w:asciiTheme="minorHAnsi" w:hAnsiTheme="minorHAnsi"/>
      <w:sz w:val="20"/>
      <w:szCs w:val="20"/>
    </w:rPr>
  </w:style>
  <w:style w:type="paragraph" w:styleId="TOC8">
    <w:name w:val="toc 8"/>
    <w:basedOn w:val="Normal"/>
    <w:next w:val="Normal"/>
    <w:autoRedefine/>
    <w:uiPriority w:val="39"/>
    <w:unhideWhenUsed/>
    <w:rsid w:val="006E3DB3"/>
    <w:pPr>
      <w:ind w:left="1440"/>
      <w:jc w:val="left"/>
    </w:pPr>
    <w:rPr>
      <w:rFonts w:asciiTheme="minorHAnsi" w:hAnsiTheme="minorHAnsi"/>
      <w:sz w:val="20"/>
      <w:szCs w:val="20"/>
    </w:rPr>
  </w:style>
  <w:style w:type="paragraph" w:styleId="TOC9">
    <w:name w:val="toc 9"/>
    <w:basedOn w:val="Normal"/>
    <w:next w:val="Normal"/>
    <w:autoRedefine/>
    <w:uiPriority w:val="39"/>
    <w:unhideWhenUsed/>
    <w:rsid w:val="006E3DB3"/>
    <w:pPr>
      <w:ind w:left="1680"/>
      <w:jc w:val="left"/>
    </w:pPr>
    <w:rPr>
      <w:rFonts w:asciiTheme="minorHAnsi" w:hAnsiTheme="minorHAnsi"/>
      <w:sz w:val="20"/>
      <w:szCs w:val="20"/>
    </w:rPr>
  </w:style>
  <w:style w:type="character" w:styleId="Strong">
    <w:name w:val="Strong"/>
    <w:basedOn w:val="DefaultParagraphFont"/>
    <w:uiPriority w:val="22"/>
    <w:rsid w:val="004523C8"/>
    <w:rPr>
      <w:b/>
      <w:bCs/>
    </w:rPr>
  </w:style>
  <w:style w:type="paragraph" w:styleId="PlainText">
    <w:name w:val="Plain Text"/>
    <w:basedOn w:val="Normal"/>
    <w:link w:val="PlainTextChar"/>
    <w:rsid w:val="00D10D7D"/>
    <w:pPr>
      <w:ind w:left="11" w:hanging="11"/>
    </w:pPr>
    <w:rPr>
      <w:rFonts w:ascii="Courier New" w:hAnsi="Courier New" w:cs="Courier New"/>
      <w:sz w:val="20"/>
      <w:szCs w:val="20"/>
      <w:lang w:eastAsia="en-US"/>
    </w:rPr>
  </w:style>
  <w:style w:type="character" w:customStyle="1" w:styleId="PlainTextChar">
    <w:name w:val="Plain Text Char"/>
    <w:basedOn w:val="DefaultParagraphFont"/>
    <w:link w:val="PlainText"/>
    <w:rsid w:val="00D10D7D"/>
    <w:rPr>
      <w:rFonts w:ascii="Courier New" w:eastAsia="Times New Roman" w:hAnsi="Courier New" w:cs="Courier New"/>
      <w:sz w:val="20"/>
      <w:szCs w:val="20"/>
    </w:rPr>
  </w:style>
  <w:style w:type="paragraph" w:customStyle="1" w:styleId="Predpoglavje">
    <w:name w:val="Predpoglavje"/>
    <w:basedOn w:val="Heading5"/>
    <w:link w:val="PredpoglavjeChar"/>
    <w:qFormat/>
    <w:rsid w:val="00A42D02"/>
    <w:pPr>
      <w:numPr>
        <w:ilvl w:val="0"/>
        <w:numId w:val="0"/>
      </w:numPr>
      <w:pBdr>
        <w:bottom w:val="single" w:sz="4" w:space="1" w:color="auto"/>
      </w:pBdr>
      <w:spacing w:after="480" w:line="276" w:lineRule="auto"/>
      <w:jc w:val="left"/>
    </w:pPr>
    <w:rPr>
      <w:rFonts w:ascii="Times New Roman" w:hAnsi="Times New Roman" w:cs="Times New Roman"/>
      <w:b/>
      <w:color w:val="auto"/>
      <w:sz w:val="36"/>
      <w:szCs w:val="36"/>
    </w:rPr>
  </w:style>
  <w:style w:type="character" w:customStyle="1" w:styleId="PredpoglavjeChar">
    <w:name w:val="Predpoglavje Char"/>
    <w:basedOn w:val="DefaultParagraphFont"/>
    <w:link w:val="Predpoglavje"/>
    <w:rsid w:val="00A42D02"/>
    <w:rPr>
      <w:rFonts w:ascii="Times New Roman" w:eastAsiaTheme="majorEastAsia" w:hAnsi="Times New Roman" w:cs="Times New Roman"/>
      <w:b/>
      <w:sz w:val="36"/>
      <w:szCs w:val="36"/>
      <w:lang w:eastAsia="sl-SI"/>
    </w:rPr>
  </w:style>
  <w:style w:type="paragraph" w:customStyle="1" w:styleId="Poglavje2">
    <w:name w:val="Poglavje 2"/>
    <w:basedOn w:val="Heading2"/>
    <w:next w:val="Normal"/>
    <w:link w:val="Poglavje2Char"/>
    <w:rsid w:val="003F0C2D"/>
    <w:pPr>
      <w:numPr>
        <w:numId w:val="5"/>
      </w:numPr>
      <w:spacing w:before="120"/>
    </w:pPr>
  </w:style>
  <w:style w:type="paragraph" w:customStyle="1" w:styleId="Poglavje3">
    <w:name w:val="Poglavje 3"/>
    <w:basedOn w:val="Poglavje1"/>
    <w:next w:val="Normal"/>
    <w:link w:val="Poglavje3Char"/>
    <w:rsid w:val="003F0C2D"/>
    <w:pPr>
      <w:numPr>
        <w:ilvl w:val="2"/>
      </w:numPr>
      <w:spacing w:before="120" w:after="240"/>
      <w:ind w:left="1276" w:hanging="851"/>
    </w:pPr>
    <w:rPr>
      <w:sz w:val="32"/>
      <w:szCs w:val="32"/>
    </w:rPr>
  </w:style>
  <w:style w:type="character" w:customStyle="1" w:styleId="Poglavje2Char">
    <w:name w:val="Poglavje 2 Char"/>
    <w:basedOn w:val="Heading2Char"/>
    <w:link w:val="Poglavje2"/>
    <w:rsid w:val="003F0C2D"/>
    <w:rPr>
      <w:rFonts w:ascii="Times New Roman" w:eastAsia="Times New Roman" w:hAnsi="Times New Roman" w:cs="Times New Roman"/>
      <w:b/>
      <w:sz w:val="36"/>
      <w:szCs w:val="36"/>
      <w:lang w:eastAsia="sl-SI"/>
    </w:rPr>
  </w:style>
  <w:style w:type="paragraph" w:customStyle="1" w:styleId="Poglavje4">
    <w:name w:val="Poglavje 4"/>
    <w:basedOn w:val="Heading41"/>
    <w:next w:val="Normal"/>
    <w:link w:val="Poglavje4Char"/>
    <w:rsid w:val="003F0C2D"/>
    <w:pPr>
      <w:numPr>
        <w:numId w:val="5"/>
      </w:numPr>
      <w:spacing w:before="120" w:after="120"/>
      <w:ind w:left="1985" w:hanging="992"/>
    </w:pPr>
    <w:rPr>
      <w:b/>
      <w:sz w:val="28"/>
      <w:szCs w:val="28"/>
    </w:rPr>
  </w:style>
  <w:style w:type="character" w:customStyle="1" w:styleId="Heading31Char">
    <w:name w:val="Heading 31 Char"/>
    <w:basedOn w:val="DefaultParagraphFont"/>
    <w:link w:val="Heading31"/>
    <w:rsid w:val="00376066"/>
    <w:rPr>
      <w:rFonts w:ascii="Times New Roman" w:eastAsia="Times New Roman" w:hAnsi="Times New Roman" w:cs="Times New Roman"/>
      <w:sz w:val="24"/>
      <w:szCs w:val="24"/>
      <w:lang w:eastAsia="sl-SI"/>
    </w:rPr>
  </w:style>
  <w:style w:type="character" w:customStyle="1" w:styleId="Poglavje3Char">
    <w:name w:val="Poglavje 3 Char"/>
    <w:basedOn w:val="Heading31Char"/>
    <w:link w:val="Poglavje3"/>
    <w:rsid w:val="003F0C2D"/>
    <w:rPr>
      <w:rFonts w:ascii="Times New Roman" w:eastAsia="Times New Roman" w:hAnsi="Times New Roman" w:cs="Times New Roman"/>
      <w:b/>
      <w:sz w:val="32"/>
      <w:szCs w:val="32"/>
      <w:lang w:eastAsia="sl-SI"/>
    </w:rPr>
  </w:style>
  <w:style w:type="paragraph" w:customStyle="1" w:styleId="Poglavje1">
    <w:name w:val="Poglavje 1"/>
    <w:basedOn w:val="Heading1"/>
    <w:link w:val="Poglavje1Char"/>
    <w:rsid w:val="00BF76FD"/>
    <w:pPr>
      <w:numPr>
        <w:numId w:val="5"/>
      </w:numPr>
      <w:ind w:left="567" w:hanging="567"/>
    </w:pPr>
  </w:style>
  <w:style w:type="character" w:customStyle="1" w:styleId="Heading41Char">
    <w:name w:val="Heading 41 Char"/>
    <w:basedOn w:val="DefaultParagraphFont"/>
    <w:link w:val="Heading41"/>
    <w:rsid w:val="00376066"/>
    <w:rPr>
      <w:rFonts w:ascii="Times New Roman" w:eastAsia="Times New Roman" w:hAnsi="Times New Roman" w:cs="Times New Roman"/>
      <w:sz w:val="24"/>
      <w:szCs w:val="24"/>
      <w:lang w:eastAsia="sl-SI"/>
    </w:rPr>
  </w:style>
  <w:style w:type="character" w:customStyle="1" w:styleId="Poglavje4Char">
    <w:name w:val="Poglavje 4 Char"/>
    <w:basedOn w:val="Heading41Char"/>
    <w:link w:val="Poglavje4"/>
    <w:rsid w:val="003F0C2D"/>
    <w:rPr>
      <w:rFonts w:ascii="Times New Roman" w:eastAsia="Times New Roman" w:hAnsi="Times New Roman" w:cs="Times New Roman"/>
      <w:b/>
      <w:sz w:val="28"/>
      <w:szCs w:val="28"/>
      <w:lang w:eastAsia="sl-SI"/>
    </w:rPr>
  </w:style>
  <w:style w:type="character" w:customStyle="1" w:styleId="Poglavje1Char">
    <w:name w:val="Poglavje 1 Char"/>
    <w:basedOn w:val="Heading1Char"/>
    <w:link w:val="Poglavje1"/>
    <w:rsid w:val="00BF76FD"/>
    <w:rPr>
      <w:rFonts w:ascii="Times New Roman" w:eastAsia="Times New Roman" w:hAnsi="Times New Roman" w:cs="Times New Roman"/>
      <w:b/>
      <w:sz w:val="48"/>
      <w:szCs w:val="48"/>
      <w:lang w:eastAsia="sl-SI"/>
    </w:rPr>
  </w:style>
  <w:style w:type="numbering" w:customStyle="1" w:styleId="Poglavja">
    <w:name w:val="Poglavja"/>
    <w:uiPriority w:val="99"/>
    <w:rsid w:val="003F0C2D"/>
    <w:pPr>
      <w:numPr>
        <w:numId w:val="4"/>
      </w:numPr>
    </w:pPr>
  </w:style>
  <w:style w:type="character" w:customStyle="1" w:styleId="Heading4Char">
    <w:name w:val="Heading 4 Char"/>
    <w:basedOn w:val="DefaultParagraphFont"/>
    <w:link w:val="Heading4"/>
    <w:uiPriority w:val="9"/>
    <w:rsid w:val="00E344BE"/>
    <w:rPr>
      <w:rFonts w:ascii="Times New Roman" w:eastAsiaTheme="majorEastAsia" w:hAnsi="Times New Roman" w:cs="Times New Roman"/>
      <w:b/>
      <w:bCs/>
      <w:iCs/>
      <w:sz w:val="28"/>
      <w:szCs w:val="28"/>
      <w:lang w:eastAsia="sl-SI"/>
    </w:rPr>
  </w:style>
  <w:style w:type="character" w:customStyle="1" w:styleId="Heading5Char">
    <w:name w:val="Heading 5 Char"/>
    <w:basedOn w:val="DefaultParagraphFont"/>
    <w:link w:val="Heading5"/>
    <w:uiPriority w:val="9"/>
    <w:semiHidden/>
    <w:rsid w:val="005402B2"/>
    <w:rPr>
      <w:rFonts w:asciiTheme="majorHAnsi" w:eastAsiaTheme="majorEastAsia" w:hAnsiTheme="majorHAnsi" w:cstheme="majorBidi"/>
      <w:color w:val="243F60" w:themeColor="accent1" w:themeShade="7F"/>
      <w:sz w:val="24"/>
      <w:szCs w:val="24"/>
      <w:lang w:eastAsia="sl-SI"/>
    </w:rPr>
  </w:style>
  <w:style w:type="character" w:customStyle="1" w:styleId="Heading6Char">
    <w:name w:val="Heading 6 Char"/>
    <w:basedOn w:val="DefaultParagraphFont"/>
    <w:link w:val="Heading6"/>
    <w:uiPriority w:val="9"/>
    <w:semiHidden/>
    <w:rsid w:val="005402B2"/>
    <w:rPr>
      <w:rFonts w:asciiTheme="majorHAnsi" w:eastAsiaTheme="majorEastAsia" w:hAnsiTheme="majorHAnsi" w:cstheme="majorBidi"/>
      <w:i/>
      <w:iCs/>
      <w:color w:val="243F60" w:themeColor="accent1" w:themeShade="7F"/>
      <w:sz w:val="24"/>
      <w:szCs w:val="24"/>
      <w:lang w:eastAsia="sl-SI"/>
    </w:rPr>
  </w:style>
  <w:style w:type="character" w:customStyle="1" w:styleId="Heading7Char">
    <w:name w:val="Heading 7 Char"/>
    <w:basedOn w:val="DefaultParagraphFont"/>
    <w:link w:val="Heading7"/>
    <w:uiPriority w:val="9"/>
    <w:semiHidden/>
    <w:rsid w:val="005402B2"/>
    <w:rPr>
      <w:rFonts w:asciiTheme="majorHAnsi" w:eastAsiaTheme="majorEastAsia" w:hAnsiTheme="majorHAnsi" w:cstheme="majorBidi"/>
      <w:i/>
      <w:iCs/>
      <w:color w:val="404040" w:themeColor="text1" w:themeTint="BF"/>
      <w:sz w:val="24"/>
      <w:szCs w:val="24"/>
      <w:lang w:eastAsia="sl-SI"/>
    </w:rPr>
  </w:style>
  <w:style w:type="character" w:customStyle="1" w:styleId="Heading8Char">
    <w:name w:val="Heading 8 Char"/>
    <w:basedOn w:val="DefaultParagraphFont"/>
    <w:link w:val="Heading8"/>
    <w:uiPriority w:val="9"/>
    <w:semiHidden/>
    <w:rsid w:val="005402B2"/>
    <w:rPr>
      <w:rFonts w:asciiTheme="majorHAnsi" w:eastAsiaTheme="majorEastAsia" w:hAnsiTheme="majorHAnsi" w:cstheme="majorBidi"/>
      <w:color w:val="404040" w:themeColor="text1" w:themeTint="BF"/>
      <w:sz w:val="20"/>
      <w:szCs w:val="20"/>
      <w:lang w:eastAsia="sl-SI"/>
    </w:rPr>
  </w:style>
  <w:style w:type="character" w:customStyle="1" w:styleId="Heading9Char">
    <w:name w:val="Heading 9 Char"/>
    <w:basedOn w:val="DefaultParagraphFont"/>
    <w:link w:val="Heading9"/>
    <w:uiPriority w:val="9"/>
    <w:semiHidden/>
    <w:rsid w:val="005402B2"/>
    <w:rPr>
      <w:rFonts w:asciiTheme="majorHAnsi" w:eastAsiaTheme="majorEastAsia" w:hAnsiTheme="majorHAnsi" w:cstheme="majorBidi"/>
      <w:i/>
      <w:iCs/>
      <w:color w:val="404040" w:themeColor="text1" w:themeTint="BF"/>
      <w:sz w:val="20"/>
      <w:szCs w:val="20"/>
      <w:lang w:eastAsia="sl-SI"/>
    </w:rPr>
  </w:style>
  <w:style w:type="character" w:customStyle="1" w:styleId="Figure-centerpositionChar">
    <w:name w:val="Figure - center position Char"/>
    <w:basedOn w:val="DefaultParagraphFont"/>
    <w:link w:val="Figure-centerposition"/>
    <w:locked/>
    <w:rsid w:val="00E46A6F"/>
    <w:rPr>
      <w:rFonts w:ascii="LM Roman 10" w:hAnsi="LM Roman 10" w:cs="Kalinga"/>
      <w:sz w:val="24"/>
      <w:szCs w:val="26"/>
      <w:lang w:val="en-GB"/>
    </w:rPr>
  </w:style>
  <w:style w:type="paragraph" w:customStyle="1" w:styleId="Figure-centerposition">
    <w:name w:val="Figure - center position"/>
    <w:basedOn w:val="Normal"/>
    <w:link w:val="Figure-centerpositionChar"/>
    <w:rsid w:val="00E46A6F"/>
    <w:pPr>
      <w:spacing w:after="240"/>
      <w:jc w:val="center"/>
    </w:pPr>
    <w:rPr>
      <w:rFonts w:ascii="LM Roman 10" w:eastAsiaTheme="minorHAnsi" w:hAnsi="LM Roman 10" w:cs="Kalinga"/>
      <w:szCs w:val="26"/>
      <w:lang w:val="en-GB" w:eastAsia="en-US"/>
    </w:rPr>
  </w:style>
  <w:style w:type="paragraph" w:customStyle="1" w:styleId="BibliographyDR">
    <w:name w:val="Bibliography_DR"/>
    <w:basedOn w:val="Normal"/>
    <w:link w:val="BibliographyDRChar"/>
    <w:rsid w:val="004D5766"/>
    <w:pPr>
      <w:numPr>
        <w:numId w:val="8"/>
      </w:numPr>
    </w:pPr>
  </w:style>
  <w:style w:type="paragraph" w:customStyle="1" w:styleId="Reference">
    <w:name w:val="Reference"/>
    <w:basedOn w:val="BibliographyDR"/>
    <w:link w:val="ReferenceChar"/>
    <w:qFormat/>
    <w:rsid w:val="004D5766"/>
    <w:pPr>
      <w:spacing w:after="120"/>
      <w:ind w:left="595" w:hanging="595"/>
      <w:jc w:val="left"/>
    </w:pPr>
  </w:style>
  <w:style w:type="paragraph" w:customStyle="1" w:styleId="Vzorecreferenc">
    <w:name w:val="Vzorec referenc"/>
    <w:basedOn w:val="ListParagraph"/>
    <w:link w:val="VzorecreferencChar"/>
    <w:qFormat/>
    <w:rsid w:val="007819AB"/>
    <w:pPr>
      <w:numPr>
        <w:numId w:val="9"/>
      </w:numPr>
      <w:spacing w:after="120"/>
      <w:jc w:val="left"/>
    </w:pPr>
  </w:style>
  <w:style w:type="character" w:customStyle="1" w:styleId="BibliographyDRChar">
    <w:name w:val="Bibliography_DR Char"/>
    <w:basedOn w:val="DefaultParagraphFont"/>
    <w:link w:val="BibliographyDR"/>
    <w:rsid w:val="004D5766"/>
    <w:rPr>
      <w:rFonts w:ascii="Times New Roman" w:eastAsia="Times New Roman" w:hAnsi="Times New Roman" w:cs="Times New Roman"/>
      <w:sz w:val="24"/>
      <w:szCs w:val="24"/>
      <w:lang w:eastAsia="sl-SI"/>
    </w:rPr>
  </w:style>
  <w:style w:type="character" w:customStyle="1" w:styleId="ReferenceChar">
    <w:name w:val="Reference Char"/>
    <w:basedOn w:val="BibliographyDRChar"/>
    <w:link w:val="Reference"/>
    <w:rsid w:val="004D5766"/>
    <w:rPr>
      <w:rFonts w:ascii="Times New Roman" w:eastAsia="Times New Roman" w:hAnsi="Times New Roman" w:cs="Times New Roman"/>
      <w:sz w:val="24"/>
      <w:szCs w:val="24"/>
      <w:lang w:eastAsia="sl-SI"/>
    </w:rPr>
  </w:style>
  <w:style w:type="paragraph" w:styleId="FootnoteText">
    <w:name w:val="footnote text"/>
    <w:basedOn w:val="Normal"/>
    <w:link w:val="FootnoteTextChar"/>
    <w:uiPriority w:val="99"/>
    <w:semiHidden/>
    <w:unhideWhenUsed/>
    <w:rsid w:val="00D57B93"/>
    <w:pPr>
      <w:ind w:firstLine="357"/>
    </w:pPr>
    <w:rPr>
      <w:rFonts w:ascii="LM Roman 10" w:eastAsiaTheme="minorHAnsi" w:hAnsi="LM Roman 10" w:cs="Kalinga"/>
      <w:sz w:val="20"/>
      <w:szCs w:val="20"/>
      <w:lang w:val="en-GB" w:eastAsia="en-US"/>
    </w:rPr>
  </w:style>
  <w:style w:type="character" w:customStyle="1" w:styleId="ListParagraphChar">
    <w:name w:val="List Paragraph Char"/>
    <w:basedOn w:val="DefaultParagraphFont"/>
    <w:link w:val="ListParagraph"/>
    <w:rsid w:val="007B541C"/>
    <w:rPr>
      <w:rFonts w:ascii="Times New Roman" w:eastAsia="Times New Roman" w:hAnsi="Times New Roman" w:cs="Times New Roman"/>
      <w:sz w:val="24"/>
      <w:szCs w:val="24"/>
      <w:lang w:eastAsia="sl-SI"/>
    </w:rPr>
  </w:style>
  <w:style w:type="character" w:customStyle="1" w:styleId="VzorecreferencChar">
    <w:name w:val="Vzorec referenc Char"/>
    <w:basedOn w:val="ListParagraphChar"/>
    <w:link w:val="Vzorecreferenc"/>
    <w:rsid w:val="007819AB"/>
    <w:rPr>
      <w:rFonts w:ascii="Times New Roman" w:eastAsia="Times New Roman" w:hAnsi="Times New Roman" w:cs="Times New Roman"/>
      <w:sz w:val="24"/>
      <w:szCs w:val="24"/>
      <w:lang w:eastAsia="sl-SI"/>
    </w:rPr>
  </w:style>
  <w:style w:type="character" w:customStyle="1" w:styleId="FootnoteTextChar">
    <w:name w:val="Footnote Text Char"/>
    <w:basedOn w:val="DefaultParagraphFont"/>
    <w:link w:val="FootnoteText"/>
    <w:uiPriority w:val="99"/>
    <w:semiHidden/>
    <w:rsid w:val="00D57B93"/>
    <w:rPr>
      <w:rFonts w:ascii="LM Roman 10" w:hAnsi="LM Roman 10" w:cs="Kalinga"/>
      <w:sz w:val="20"/>
      <w:szCs w:val="20"/>
      <w:lang w:val="en-GB"/>
    </w:rPr>
  </w:style>
  <w:style w:type="paragraph" w:styleId="TableofFigures">
    <w:name w:val="table of figures"/>
    <w:basedOn w:val="Normal"/>
    <w:next w:val="Normal"/>
    <w:uiPriority w:val="99"/>
    <w:unhideWhenUsed/>
    <w:rsid w:val="00883449"/>
    <w:pPr>
      <w:spacing w:after="80"/>
      <w:ind w:left="425" w:hanging="425"/>
      <w:jc w:val="left"/>
    </w:pPr>
    <w:rPr>
      <w:rFonts w:eastAsiaTheme="minorHAnsi" w:cs="Kalinga"/>
      <w:sz w:val="22"/>
      <w:szCs w:val="26"/>
      <w:lang w:val="en-GB" w:eastAsia="en-US"/>
    </w:rPr>
  </w:style>
  <w:style w:type="character" w:customStyle="1" w:styleId="HeadingChapterChar">
    <w:name w:val="Heading Chapter Char"/>
    <w:basedOn w:val="Heading1Char"/>
    <w:link w:val="HeadingChapter"/>
    <w:locked/>
    <w:rsid w:val="00D57B93"/>
    <w:rPr>
      <w:rFonts w:ascii="LM Roman 10" w:eastAsiaTheme="majorEastAsia" w:hAnsi="LM Roman 10" w:cs="Kalinga"/>
      <w:b/>
      <w:bCs/>
      <w:sz w:val="40"/>
      <w:szCs w:val="26"/>
      <w:lang w:val="en-GB" w:eastAsia="sl-SI"/>
    </w:rPr>
  </w:style>
  <w:style w:type="paragraph" w:customStyle="1" w:styleId="HeadingChapter">
    <w:name w:val="Heading Chapter"/>
    <w:basedOn w:val="Normal"/>
    <w:link w:val="HeadingChapterChar"/>
    <w:qFormat/>
    <w:rsid w:val="00D57B93"/>
    <w:pPr>
      <w:spacing w:before="1800" w:after="240"/>
      <w:ind w:firstLine="709"/>
    </w:pPr>
    <w:rPr>
      <w:rFonts w:ascii="LM Roman 10" w:eastAsiaTheme="majorEastAsia" w:hAnsi="LM Roman 10" w:cs="Kalinga"/>
      <w:b/>
      <w:bCs/>
      <w:sz w:val="40"/>
      <w:szCs w:val="26"/>
      <w:lang w:val="en-GB" w:eastAsia="en-US"/>
    </w:rPr>
  </w:style>
  <w:style w:type="character" w:customStyle="1" w:styleId="BiblioDR2Char">
    <w:name w:val="BiblioDR_2 Char"/>
    <w:basedOn w:val="BibliographyDRChar"/>
    <w:link w:val="BiblioDR2"/>
    <w:locked/>
    <w:rsid w:val="00D57B93"/>
    <w:rPr>
      <w:rFonts w:ascii="LM Roman 10" w:eastAsia="Times New Roman" w:hAnsi="LM Roman 10" w:cs="Kalinga"/>
      <w:sz w:val="20"/>
      <w:szCs w:val="20"/>
      <w:lang w:val="en-GB" w:eastAsia="sl-SI"/>
    </w:rPr>
  </w:style>
  <w:style w:type="paragraph" w:customStyle="1" w:styleId="BiblioDR2">
    <w:name w:val="BiblioDR_2"/>
    <w:basedOn w:val="BibliographyDR"/>
    <w:link w:val="BiblioDR2Char"/>
    <w:rsid w:val="00D57B93"/>
    <w:pPr>
      <w:numPr>
        <w:numId w:val="0"/>
      </w:numPr>
      <w:spacing w:after="120" w:line="240" w:lineRule="atLeast"/>
      <w:ind w:left="680" w:hanging="680"/>
      <w:jc w:val="left"/>
    </w:pPr>
    <w:rPr>
      <w:rFonts w:ascii="LM Roman 10" w:eastAsiaTheme="minorHAnsi" w:hAnsi="LM Roman 10" w:cs="Kalinga"/>
      <w:sz w:val="20"/>
      <w:szCs w:val="20"/>
      <w:lang w:val="en-GB" w:eastAsia="en-US"/>
    </w:rPr>
  </w:style>
  <w:style w:type="character" w:styleId="FootnoteReference">
    <w:name w:val="footnote reference"/>
    <w:basedOn w:val="DefaultParagraphFont"/>
    <w:uiPriority w:val="99"/>
    <w:semiHidden/>
    <w:unhideWhenUsed/>
    <w:rsid w:val="00D57B93"/>
    <w:rPr>
      <w:vertAlign w:val="superscript"/>
    </w:rPr>
  </w:style>
  <w:style w:type="character" w:styleId="BookTitle">
    <w:name w:val="Book Title"/>
    <w:uiPriority w:val="33"/>
    <w:rsid w:val="00D57B93"/>
    <w:rPr>
      <w:sz w:val="40"/>
      <w:szCs w:val="40"/>
    </w:rPr>
  </w:style>
  <w:style w:type="character" w:customStyle="1" w:styleId="longtext">
    <w:name w:val="long_text"/>
    <w:basedOn w:val="DefaultParagraphFont"/>
    <w:rsid w:val="00D57B93"/>
  </w:style>
  <w:style w:type="character" w:customStyle="1" w:styleId="hps">
    <w:name w:val="hps"/>
    <w:basedOn w:val="DefaultParagraphFont"/>
    <w:rsid w:val="00D57B93"/>
  </w:style>
  <w:style w:type="character" w:customStyle="1" w:styleId="atn">
    <w:name w:val="atn"/>
    <w:basedOn w:val="DefaultParagraphFont"/>
    <w:rsid w:val="00D57B93"/>
  </w:style>
  <w:style w:type="character" w:customStyle="1" w:styleId="addmd">
    <w:name w:val="addmd"/>
    <w:rsid w:val="00D57B93"/>
    <w:rPr>
      <w:rFonts w:ascii="Times New Roman" w:hAnsi="Times New Roman" w:cs="Times New Roman" w:hint="default"/>
    </w:rPr>
  </w:style>
  <w:style w:type="character" w:customStyle="1" w:styleId="doi">
    <w:name w:val="doi"/>
    <w:basedOn w:val="DefaultParagraphFont"/>
    <w:rsid w:val="00D57B93"/>
  </w:style>
  <w:style w:type="character" w:customStyle="1" w:styleId="label">
    <w:name w:val="label"/>
    <w:basedOn w:val="DefaultParagraphFont"/>
    <w:rsid w:val="00D57B93"/>
  </w:style>
  <w:style w:type="character" w:customStyle="1" w:styleId="value">
    <w:name w:val="value"/>
    <w:basedOn w:val="DefaultParagraphFont"/>
    <w:rsid w:val="00D57B93"/>
  </w:style>
  <w:style w:type="character" w:customStyle="1" w:styleId="st">
    <w:name w:val="st"/>
    <w:basedOn w:val="DefaultParagraphFont"/>
    <w:rsid w:val="00D57B93"/>
  </w:style>
  <w:style w:type="character" w:customStyle="1" w:styleId="looklikelink">
    <w:name w:val="looklikelink"/>
    <w:basedOn w:val="DefaultParagraphFont"/>
    <w:rsid w:val="00D57B93"/>
  </w:style>
  <w:style w:type="paragraph" w:customStyle="1" w:styleId="Zakljuki">
    <w:name w:val="Zaključki"/>
    <w:basedOn w:val="ListParagraph"/>
    <w:link w:val="ZakljukiChar"/>
    <w:qFormat/>
    <w:rsid w:val="00732D9D"/>
    <w:pPr>
      <w:numPr>
        <w:numId w:val="12"/>
      </w:numPr>
      <w:spacing w:before="120" w:after="120"/>
      <w:ind w:left="426" w:hanging="426"/>
      <w:contextualSpacing w:val="0"/>
    </w:pPr>
  </w:style>
  <w:style w:type="numbering" w:customStyle="1" w:styleId="Style1">
    <w:name w:val="Style1"/>
    <w:uiPriority w:val="99"/>
    <w:rsid w:val="00582C76"/>
    <w:pPr>
      <w:numPr>
        <w:numId w:val="13"/>
      </w:numPr>
    </w:pPr>
  </w:style>
  <w:style w:type="character" w:customStyle="1" w:styleId="ZakljukiChar">
    <w:name w:val="Zaključki Char"/>
    <w:basedOn w:val="ListParagraphChar"/>
    <w:link w:val="Zakljuki"/>
    <w:rsid w:val="00732D9D"/>
    <w:rPr>
      <w:rFonts w:ascii="Times New Roman" w:eastAsia="Times New Roman" w:hAnsi="Times New Roman" w:cs="Times New Roman"/>
      <w:sz w:val="24"/>
      <w:szCs w:val="24"/>
      <w:lang w:eastAsia="sl-SI"/>
    </w:rPr>
  </w:style>
  <w:style w:type="paragraph" w:customStyle="1" w:styleId="Predpoglavjeizvenkazala">
    <w:name w:val="Predpoglavje_izven_kazala"/>
    <w:basedOn w:val="Predpoglavje"/>
    <w:link w:val="PredpoglavjeizvenkazalaChar"/>
    <w:qFormat/>
    <w:rsid w:val="00555659"/>
  </w:style>
  <w:style w:type="character" w:customStyle="1" w:styleId="PredpoglavjeizvenkazalaChar">
    <w:name w:val="Predpoglavje_izven_kazala Char"/>
    <w:basedOn w:val="PredpoglavjeChar"/>
    <w:link w:val="Predpoglavjeizvenkazala"/>
    <w:rsid w:val="00555659"/>
    <w:rPr>
      <w:rFonts w:ascii="Times New Roman" w:eastAsiaTheme="majorEastAsia" w:hAnsi="Times New Roman" w:cs="Times New Roman"/>
      <w:b/>
      <w:sz w:val="36"/>
      <w:szCs w:val="36"/>
      <w:lang w:eastAsia="sl-SI"/>
    </w:rPr>
  </w:style>
  <w:style w:type="paragraph" w:customStyle="1" w:styleId="HeadingLiteraturaPriloge">
    <w:name w:val="Heading Literatura/Priloge"/>
    <w:basedOn w:val="Heading1"/>
    <w:link w:val="HeadingLiteraturaPrilogeChar"/>
    <w:qFormat/>
    <w:rsid w:val="00E344BE"/>
    <w:pPr>
      <w:numPr>
        <w:numId w:val="0"/>
      </w:numPr>
      <w:ind w:left="360"/>
    </w:pPr>
  </w:style>
  <w:style w:type="character" w:customStyle="1" w:styleId="HeadingLiteraturaPrilogeChar">
    <w:name w:val="Heading Literatura/Priloge Char"/>
    <w:basedOn w:val="Heading1Char"/>
    <w:link w:val="HeadingLiteraturaPriloge"/>
    <w:rsid w:val="00E344BE"/>
    <w:rPr>
      <w:rFonts w:ascii="Times New Roman" w:eastAsia="Times New Roman" w:hAnsi="Times New Roman" w:cs="Times New Roman"/>
      <w:b/>
      <w:sz w:val="48"/>
      <w:szCs w:val="48"/>
      <w:lang w:eastAsia="sl-SI"/>
    </w:rPr>
  </w:style>
  <w:style w:type="character" w:customStyle="1" w:styleId="UnresolvedMention">
    <w:name w:val="Unresolved Mention"/>
    <w:basedOn w:val="DefaultParagraphFont"/>
    <w:uiPriority w:val="99"/>
    <w:semiHidden/>
    <w:unhideWhenUsed/>
    <w:rsid w:val="0039651C"/>
    <w:rPr>
      <w:color w:val="605E5C"/>
      <w:shd w:val="clear" w:color="auto" w:fill="E1DFDD"/>
    </w:rPr>
  </w:style>
  <w:style w:type="character" w:customStyle="1" w:styleId="rynqvb">
    <w:name w:val="rynqvb"/>
    <w:basedOn w:val="DefaultParagraphFont"/>
    <w:rsid w:val="004E31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Plai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1060AF"/>
    <w:pPr>
      <w:spacing w:after="0" w:line="240" w:lineRule="auto"/>
      <w:jc w:val="both"/>
    </w:pPr>
    <w:rPr>
      <w:rFonts w:ascii="Times New Roman" w:eastAsia="Times New Roman" w:hAnsi="Times New Roman" w:cs="Times New Roman"/>
      <w:sz w:val="24"/>
      <w:szCs w:val="24"/>
      <w:lang w:eastAsia="sl-SI"/>
    </w:rPr>
  </w:style>
  <w:style w:type="paragraph" w:styleId="Heading1">
    <w:name w:val="heading 1"/>
    <w:basedOn w:val="Heading11"/>
    <w:next w:val="Normal"/>
    <w:link w:val="Heading1Char"/>
    <w:uiPriority w:val="9"/>
    <w:qFormat/>
    <w:rsid w:val="000D0FBF"/>
    <w:pPr>
      <w:numPr>
        <w:numId w:val="6"/>
      </w:numPr>
      <w:spacing w:before="2880" w:after="840"/>
      <w:ind w:left="431" w:hanging="431"/>
      <w:jc w:val="left"/>
      <w:outlineLvl w:val="0"/>
    </w:pPr>
    <w:rPr>
      <w:b/>
      <w:sz w:val="48"/>
      <w:szCs w:val="48"/>
    </w:rPr>
  </w:style>
  <w:style w:type="paragraph" w:styleId="Heading2">
    <w:name w:val="heading 2"/>
    <w:next w:val="Normal"/>
    <w:link w:val="Heading2Char"/>
    <w:uiPriority w:val="9"/>
    <w:unhideWhenUsed/>
    <w:qFormat/>
    <w:rsid w:val="00E344BE"/>
    <w:pPr>
      <w:numPr>
        <w:ilvl w:val="1"/>
        <w:numId w:val="6"/>
      </w:numPr>
      <w:spacing w:before="240" w:after="240"/>
      <w:outlineLvl w:val="1"/>
    </w:pPr>
    <w:rPr>
      <w:rFonts w:ascii="Times New Roman" w:eastAsia="Times New Roman" w:hAnsi="Times New Roman" w:cs="Times New Roman"/>
      <w:b/>
      <w:sz w:val="36"/>
      <w:szCs w:val="36"/>
      <w:lang w:eastAsia="sl-SI"/>
    </w:rPr>
  </w:style>
  <w:style w:type="paragraph" w:styleId="Heading3">
    <w:name w:val="heading 3"/>
    <w:basedOn w:val="Heading31"/>
    <w:next w:val="Normal"/>
    <w:link w:val="Heading3Char"/>
    <w:uiPriority w:val="9"/>
    <w:unhideWhenUsed/>
    <w:qFormat/>
    <w:rsid w:val="00E344BE"/>
    <w:pPr>
      <w:numPr>
        <w:numId w:val="6"/>
      </w:numPr>
      <w:spacing w:before="240" w:after="240"/>
      <w:ind w:left="794" w:hanging="794"/>
      <w:jc w:val="left"/>
      <w:outlineLvl w:val="2"/>
    </w:pPr>
    <w:rPr>
      <w:b/>
      <w:sz w:val="32"/>
      <w:szCs w:val="32"/>
    </w:rPr>
  </w:style>
  <w:style w:type="paragraph" w:styleId="Heading4">
    <w:name w:val="heading 4"/>
    <w:basedOn w:val="Normal"/>
    <w:next w:val="Normal"/>
    <w:link w:val="Heading4Char"/>
    <w:uiPriority w:val="9"/>
    <w:unhideWhenUsed/>
    <w:qFormat/>
    <w:rsid w:val="00E344BE"/>
    <w:pPr>
      <w:numPr>
        <w:ilvl w:val="3"/>
        <w:numId w:val="6"/>
      </w:numPr>
      <w:spacing w:before="120" w:after="240"/>
      <w:ind w:left="907" w:hanging="907"/>
      <w:jc w:val="left"/>
      <w:outlineLvl w:val="3"/>
    </w:pPr>
    <w:rPr>
      <w:rFonts w:eastAsiaTheme="majorEastAsia"/>
      <w:b/>
      <w:bCs/>
      <w:iCs/>
      <w:sz w:val="28"/>
      <w:szCs w:val="28"/>
    </w:rPr>
  </w:style>
  <w:style w:type="paragraph" w:styleId="Heading5">
    <w:name w:val="heading 5"/>
    <w:basedOn w:val="Normal"/>
    <w:next w:val="Normal"/>
    <w:link w:val="Heading5Char"/>
    <w:uiPriority w:val="9"/>
    <w:semiHidden/>
    <w:unhideWhenUsed/>
    <w:qFormat/>
    <w:rsid w:val="005402B2"/>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402B2"/>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402B2"/>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02B2"/>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02B2"/>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FBF"/>
    <w:rPr>
      <w:rFonts w:ascii="Times New Roman" w:eastAsia="Times New Roman" w:hAnsi="Times New Roman" w:cs="Times New Roman"/>
      <w:b/>
      <w:sz w:val="48"/>
      <w:szCs w:val="48"/>
      <w:lang w:eastAsia="sl-SI"/>
    </w:rPr>
  </w:style>
  <w:style w:type="paragraph" w:styleId="BalloonText">
    <w:name w:val="Balloon Text"/>
    <w:basedOn w:val="Normal"/>
    <w:link w:val="BalloonTextChar"/>
    <w:uiPriority w:val="99"/>
    <w:semiHidden/>
    <w:unhideWhenUsed/>
    <w:rsid w:val="008F408D"/>
    <w:rPr>
      <w:rFonts w:ascii="Tahoma" w:hAnsi="Tahoma" w:cs="Tahoma"/>
      <w:sz w:val="16"/>
      <w:szCs w:val="16"/>
    </w:rPr>
  </w:style>
  <w:style w:type="character" w:customStyle="1" w:styleId="BalloonTextChar">
    <w:name w:val="Balloon Text Char"/>
    <w:basedOn w:val="DefaultParagraphFont"/>
    <w:link w:val="BalloonText"/>
    <w:uiPriority w:val="99"/>
    <w:semiHidden/>
    <w:rsid w:val="008F408D"/>
    <w:rPr>
      <w:rFonts w:ascii="Tahoma" w:hAnsi="Tahoma" w:cs="Tahoma"/>
      <w:sz w:val="16"/>
      <w:szCs w:val="16"/>
    </w:rPr>
  </w:style>
  <w:style w:type="character" w:customStyle="1" w:styleId="Heading2Char">
    <w:name w:val="Heading 2 Char"/>
    <w:basedOn w:val="DefaultParagraphFont"/>
    <w:link w:val="Heading2"/>
    <w:uiPriority w:val="9"/>
    <w:rsid w:val="00E344BE"/>
    <w:rPr>
      <w:rFonts w:ascii="Times New Roman" w:eastAsia="Times New Roman" w:hAnsi="Times New Roman" w:cs="Times New Roman"/>
      <w:b/>
      <w:sz w:val="36"/>
      <w:szCs w:val="36"/>
      <w:lang w:eastAsia="sl-SI"/>
    </w:rPr>
  </w:style>
  <w:style w:type="character" w:customStyle="1" w:styleId="Heading3Char">
    <w:name w:val="Heading 3 Char"/>
    <w:basedOn w:val="DefaultParagraphFont"/>
    <w:link w:val="Heading3"/>
    <w:uiPriority w:val="9"/>
    <w:rsid w:val="00E344BE"/>
    <w:rPr>
      <w:rFonts w:ascii="Times New Roman" w:eastAsia="Times New Roman" w:hAnsi="Times New Roman" w:cs="Times New Roman"/>
      <w:b/>
      <w:sz w:val="32"/>
      <w:szCs w:val="32"/>
      <w:lang w:eastAsia="sl-SI"/>
    </w:rPr>
  </w:style>
  <w:style w:type="table" w:styleId="TableGrid">
    <w:name w:val="Table Grid"/>
    <w:basedOn w:val="TableNormal"/>
    <w:uiPriority w:val="59"/>
    <w:rsid w:val="008D4C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aliases w:val="Slika"/>
    <w:basedOn w:val="Normal"/>
    <w:next w:val="Normal"/>
    <w:link w:val="SubtitleChar"/>
    <w:uiPriority w:val="11"/>
    <w:rsid w:val="009B7859"/>
    <w:pPr>
      <w:numPr>
        <w:ilvl w:val="1"/>
      </w:numPr>
      <w:spacing w:before="80"/>
    </w:pPr>
    <w:rPr>
      <w:rFonts w:eastAsiaTheme="majorEastAsia" w:cstheme="majorBidi"/>
      <w:i/>
      <w:iCs/>
    </w:rPr>
  </w:style>
  <w:style w:type="character" w:customStyle="1" w:styleId="SubtitleChar">
    <w:name w:val="Subtitle Char"/>
    <w:aliases w:val="Slika Char"/>
    <w:basedOn w:val="DefaultParagraphFont"/>
    <w:link w:val="Subtitle"/>
    <w:uiPriority w:val="11"/>
    <w:rsid w:val="009B7859"/>
    <w:rPr>
      <w:rFonts w:ascii="Times New Roman" w:eastAsiaTheme="majorEastAsia" w:hAnsi="Times New Roman" w:cstheme="majorBidi"/>
      <w:i/>
      <w:iCs/>
      <w:sz w:val="24"/>
      <w:szCs w:val="24"/>
      <w:lang w:eastAsia="sl-SI"/>
    </w:rPr>
  </w:style>
  <w:style w:type="paragraph" w:styleId="ListParagraph">
    <w:name w:val="List Paragraph"/>
    <w:basedOn w:val="Normal"/>
    <w:link w:val="ListParagraphChar"/>
    <w:qFormat/>
    <w:rsid w:val="007B541C"/>
    <w:pPr>
      <w:numPr>
        <w:numId w:val="14"/>
      </w:numPr>
      <w:ind w:left="284"/>
      <w:contextualSpacing/>
    </w:pPr>
  </w:style>
  <w:style w:type="table" w:customStyle="1" w:styleId="Svetlosenenje1">
    <w:name w:val="Svetlo senčenje1"/>
    <w:basedOn w:val="TableNormal"/>
    <w:uiPriority w:val="60"/>
    <w:rsid w:val="00BF774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vetlosenenjepoudarek11">
    <w:name w:val="Svetlo senčenje – poudarek 11"/>
    <w:basedOn w:val="TableNormal"/>
    <w:uiPriority w:val="60"/>
    <w:rsid w:val="00045B9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E27E4F"/>
    <w:pPr>
      <w:spacing w:before="240" w:after="240"/>
      <w:jc w:val="center"/>
    </w:pPr>
    <w:rPr>
      <w:bCs/>
      <w:sz w:val="22"/>
      <w:szCs w:val="22"/>
    </w:rPr>
  </w:style>
  <w:style w:type="character" w:styleId="PlaceholderText">
    <w:name w:val="Placeholder Text"/>
    <w:basedOn w:val="DefaultParagraphFont"/>
    <w:uiPriority w:val="99"/>
    <w:semiHidden/>
    <w:rsid w:val="00946D98"/>
    <w:rPr>
      <w:color w:val="808080"/>
    </w:rPr>
  </w:style>
  <w:style w:type="paragraph" w:styleId="NormalWeb">
    <w:name w:val="Normal (Web)"/>
    <w:basedOn w:val="Normal"/>
    <w:uiPriority w:val="99"/>
    <w:unhideWhenUsed/>
    <w:rsid w:val="001275DC"/>
    <w:pPr>
      <w:spacing w:before="100" w:beforeAutospacing="1" w:after="100" w:afterAutospacing="1"/>
    </w:pPr>
    <w:rPr>
      <w:rFonts w:eastAsiaTheme="minorEastAsia"/>
    </w:rPr>
  </w:style>
  <w:style w:type="paragraph" w:styleId="NoSpacing">
    <w:name w:val="No Spacing"/>
    <w:basedOn w:val="Normal"/>
    <w:uiPriority w:val="1"/>
    <w:rsid w:val="009359EB"/>
    <w:pPr>
      <w:jc w:val="center"/>
    </w:pPr>
    <w:rPr>
      <w:sz w:val="36"/>
      <w:szCs w:val="36"/>
    </w:rPr>
  </w:style>
  <w:style w:type="character" w:styleId="Emphasis">
    <w:name w:val="Emphasis"/>
    <w:basedOn w:val="DefaultParagraphFont"/>
    <w:uiPriority w:val="20"/>
    <w:rsid w:val="00660E0E"/>
    <w:rPr>
      <w:rFonts w:ascii="Times New Roman" w:hAnsi="Times New Roman"/>
      <w:b/>
      <w:iCs/>
      <w:sz w:val="24"/>
    </w:rPr>
  </w:style>
  <w:style w:type="paragraph" w:styleId="Header">
    <w:name w:val="header"/>
    <w:basedOn w:val="Normal"/>
    <w:link w:val="HeaderChar"/>
    <w:uiPriority w:val="99"/>
    <w:unhideWhenUsed/>
    <w:rsid w:val="007557A2"/>
    <w:pPr>
      <w:tabs>
        <w:tab w:val="center" w:pos="4536"/>
        <w:tab w:val="right" w:pos="9072"/>
      </w:tabs>
    </w:pPr>
  </w:style>
  <w:style w:type="character" w:customStyle="1" w:styleId="HeaderChar">
    <w:name w:val="Header Char"/>
    <w:basedOn w:val="DefaultParagraphFont"/>
    <w:link w:val="Header"/>
    <w:uiPriority w:val="99"/>
    <w:rsid w:val="007557A2"/>
    <w:rPr>
      <w:rFonts w:ascii="Times New Roman" w:eastAsia="Times New Roman" w:hAnsi="Times New Roman" w:cs="Times New Roman"/>
      <w:sz w:val="24"/>
      <w:szCs w:val="24"/>
      <w:lang w:eastAsia="sl-SI"/>
    </w:rPr>
  </w:style>
  <w:style w:type="paragraph" w:styleId="Footer">
    <w:name w:val="footer"/>
    <w:basedOn w:val="Normal"/>
    <w:link w:val="FooterChar"/>
    <w:uiPriority w:val="99"/>
    <w:unhideWhenUsed/>
    <w:rsid w:val="007557A2"/>
    <w:pPr>
      <w:tabs>
        <w:tab w:val="center" w:pos="4536"/>
        <w:tab w:val="right" w:pos="9072"/>
      </w:tabs>
    </w:pPr>
  </w:style>
  <w:style w:type="character" w:customStyle="1" w:styleId="FooterChar">
    <w:name w:val="Footer Char"/>
    <w:basedOn w:val="DefaultParagraphFont"/>
    <w:link w:val="Footer"/>
    <w:uiPriority w:val="99"/>
    <w:rsid w:val="007557A2"/>
    <w:rPr>
      <w:rFonts w:ascii="Times New Roman" w:eastAsia="Times New Roman" w:hAnsi="Times New Roman" w:cs="Times New Roman"/>
      <w:sz w:val="24"/>
      <w:szCs w:val="24"/>
      <w:lang w:eastAsia="sl-SI"/>
    </w:rPr>
  </w:style>
  <w:style w:type="paragraph" w:styleId="Title">
    <w:name w:val="Title"/>
    <w:aliases w:val="Poglavje 0"/>
    <w:basedOn w:val="Normal"/>
    <w:next w:val="Normal"/>
    <w:link w:val="TitleChar"/>
    <w:uiPriority w:val="10"/>
    <w:rsid w:val="005402B2"/>
    <w:pPr>
      <w:spacing w:before="1800" w:after="240"/>
      <w:ind w:left="567"/>
    </w:pPr>
    <w:rPr>
      <w:b/>
      <w:sz w:val="40"/>
      <w:szCs w:val="40"/>
    </w:rPr>
  </w:style>
  <w:style w:type="character" w:customStyle="1" w:styleId="TitleChar">
    <w:name w:val="Title Char"/>
    <w:aliases w:val="Poglavje 0 Char"/>
    <w:basedOn w:val="DefaultParagraphFont"/>
    <w:link w:val="Title"/>
    <w:uiPriority w:val="10"/>
    <w:rsid w:val="005402B2"/>
    <w:rPr>
      <w:rFonts w:ascii="Times New Roman" w:eastAsia="Times New Roman" w:hAnsi="Times New Roman" w:cs="Times New Roman"/>
      <w:b/>
      <w:sz w:val="40"/>
      <w:szCs w:val="40"/>
      <w:lang w:eastAsia="sl-SI"/>
    </w:rPr>
  </w:style>
  <w:style w:type="character" w:styleId="Hyperlink">
    <w:name w:val="Hyperlink"/>
    <w:uiPriority w:val="99"/>
    <w:unhideWhenUsed/>
    <w:rsid w:val="001941E3"/>
    <w:rPr>
      <w:rFonts w:ascii="Times New Roman" w:hAnsi="Times New Roman"/>
      <w:sz w:val="24"/>
    </w:rPr>
  </w:style>
  <w:style w:type="character" w:styleId="FollowedHyperlink">
    <w:name w:val="FollowedHyperlink"/>
    <w:basedOn w:val="DefaultParagraphFont"/>
    <w:uiPriority w:val="99"/>
    <w:semiHidden/>
    <w:unhideWhenUsed/>
    <w:rsid w:val="000A3703"/>
    <w:rPr>
      <w:color w:val="800080" w:themeColor="followedHyperlink"/>
      <w:u w:val="single"/>
    </w:rPr>
  </w:style>
  <w:style w:type="character" w:styleId="CommentReference">
    <w:name w:val="annotation reference"/>
    <w:basedOn w:val="DefaultParagraphFont"/>
    <w:uiPriority w:val="99"/>
    <w:semiHidden/>
    <w:unhideWhenUsed/>
    <w:rsid w:val="00D42575"/>
    <w:rPr>
      <w:sz w:val="16"/>
      <w:szCs w:val="16"/>
    </w:rPr>
  </w:style>
  <w:style w:type="paragraph" w:styleId="CommentText">
    <w:name w:val="annotation text"/>
    <w:basedOn w:val="Normal"/>
    <w:link w:val="CommentTextChar"/>
    <w:uiPriority w:val="99"/>
    <w:semiHidden/>
    <w:unhideWhenUsed/>
    <w:rsid w:val="00D42575"/>
    <w:rPr>
      <w:sz w:val="20"/>
      <w:szCs w:val="20"/>
    </w:rPr>
  </w:style>
  <w:style w:type="character" w:customStyle="1" w:styleId="CommentTextChar">
    <w:name w:val="Comment Text Char"/>
    <w:basedOn w:val="DefaultParagraphFont"/>
    <w:link w:val="CommentText"/>
    <w:uiPriority w:val="99"/>
    <w:semiHidden/>
    <w:rsid w:val="00D42575"/>
    <w:rPr>
      <w:rFonts w:ascii="Times New Roman" w:eastAsia="Times New Roman" w:hAnsi="Times New Roman" w:cs="Times New Roman"/>
      <w:sz w:val="20"/>
      <w:szCs w:val="20"/>
      <w:lang w:eastAsia="sl-SI"/>
    </w:rPr>
  </w:style>
  <w:style w:type="paragraph" w:styleId="CommentSubject">
    <w:name w:val="annotation subject"/>
    <w:basedOn w:val="CommentText"/>
    <w:next w:val="CommentText"/>
    <w:link w:val="CommentSubjectChar"/>
    <w:uiPriority w:val="99"/>
    <w:semiHidden/>
    <w:unhideWhenUsed/>
    <w:rsid w:val="00D42575"/>
    <w:rPr>
      <w:b/>
      <w:bCs/>
    </w:rPr>
  </w:style>
  <w:style w:type="character" w:customStyle="1" w:styleId="CommentSubjectChar">
    <w:name w:val="Comment Subject Char"/>
    <w:basedOn w:val="CommentTextChar"/>
    <w:link w:val="CommentSubject"/>
    <w:uiPriority w:val="99"/>
    <w:semiHidden/>
    <w:rsid w:val="00D42575"/>
    <w:rPr>
      <w:rFonts w:ascii="Times New Roman" w:eastAsia="Times New Roman" w:hAnsi="Times New Roman" w:cs="Times New Roman"/>
      <w:b/>
      <w:bCs/>
      <w:sz w:val="20"/>
      <w:szCs w:val="20"/>
      <w:lang w:eastAsia="sl-SI"/>
    </w:rPr>
  </w:style>
  <w:style w:type="paragraph" w:styleId="TOC1">
    <w:name w:val="toc 1"/>
    <w:basedOn w:val="Normal"/>
    <w:next w:val="Normal"/>
    <w:autoRedefine/>
    <w:uiPriority w:val="39"/>
    <w:unhideWhenUsed/>
    <w:rsid w:val="008C3B92"/>
    <w:pPr>
      <w:tabs>
        <w:tab w:val="left" w:pos="397"/>
        <w:tab w:val="right" w:leader="dot" w:pos="8777"/>
      </w:tabs>
      <w:spacing w:before="480" w:after="200"/>
      <w:jc w:val="left"/>
    </w:pPr>
    <w:rPr>
      <w:b/>
      <w:bCs/>
      <w:sz w:val="32"/>
    </w:rPr>
  </w:style>
  <w:style w:type="paragraph" w:styleId="TOC2">
    <w:name w:val="toc 2"/>
    <w:basedOn w:val="Normal"/>
    <w:next w:val="Normal"/>
    <w:autoRedefine/>
    <w:uiPriority w:val="39"/>
    <w:unhideWhenUsed/>
    <w:rsid w:val="00835BE1"/>
    <w:pPr>
      <w:spacing w:before="120"/>
      <w:ind w:left="397"/>
      <w:jc w:val="left"/>
    </w:pPr>
    <w:rPr>
      <w:b/>
      <w:bCs/>
      <w:szCs w:val="20"/>
    </w:rPr>
  </w:style>
  <w:style w:type="paragraph" w:styleId="TOC3">
    <w:name w:val="toc 3"/>
    <w:basedOn w:val="Normal"/>
    <w:next w:val="Normal"/>
    <w:autoRedefine/>
    <w:uiPriority w:val="39"/>
    <w:unhideWhenUsed/>
    <w:rsid w:val="00882FB5"/>
    <w:pPr>
      <w:tabs>
        <w:tab w:val="left" w:pos="1247"/>
        <w:tab w:val="left" w:pos="1680"/>
        <w:tab w:val="right" w:leader="dot" w:pos="8777"/>
      </w:tabs>
      <w:spacing w:before="60" w:after="60"/>
      <w:ind w:left="567"/>
      <w:jc w:val="left"/>
    </w:pPr>
    <w:rPr>
      <w:szCs w:val="20"/>
    </w:rPr>
  </w:style>
  <w:style w:type="paragraph" w:customStyle="1" w:styleId="Heading11">
    <w:name w:val="Heading 11"/>
    <w:basedOn w:val="Normal"/>
    <w:rsid w:val="000161B3"/>
    <w:pPr>
      <w:numPr>
        <w:numId w:val="1"/>
      </w:numPr>
    </w:pPr>
  </w:style>
  <w:style w:type="paragraph" w:customStyle="1" w:styleId="Heading21">
    <w:name w:val="Heading 21"/>
    <w:basedOn w:val="Normal"/>
    <w:rsid w:val="000161B3"/>
    <w:pPr>
      <w:numPr>
        <w:ilvl w:val="1"/>
        <w:numId w:val="1"/>
      </w:numPr>
    </w:pPr>
  </w:style>
  <w:style w:type="paragraph" w:customStyle="1" w:styleId="Heading31">
    <w:name w:val="Heading 31"/>
    <w:basedOn w:val="Normal"/>
    <w:link w:val="Heading31Char"/>
    <w:rsid w:val="000161B3"/>
    <w:pPr>
      <w:numPr>
        <w:ilvl w:val="2"/>
        <w:numId w:val="1"/>
      </w:numPr>
    </w:pPr>
  </w:style>
  <w:style w:type="paragraph" w:customStyle="1" w:styleId="Heading41">
    <w:name w:val="Heading 41"/>
    <w:basedOn w:val="Normal"/>
    <w:link w:val="Heading41Char"/>
    <w:rsid w:val="000161B3"/>
    <w:pPr>
      <w:numPr>
        <w:ilvl w:val="3"/>
        <w:numId w:val="1"/>
      </w:numPr>
    </w:pPr>
  </w:style>
  <w:style w:type="paragraph" w:customStyle="1" w:styleId="Heading51">
    <w:name w:val="Heading 51"/>
    <w:basedOn w:val="Normal"/>
    <w:rsid w:val="000161B3"/>
    <w:pPr>
      <w:numPr>
        <w:ilvl w:val="4"/>
        <w:numId w:val="1"/>
      </w:numPr>
    </w:pPr>
  </w:style>
  <w:style w:type="paragraph" w:customStyle="1" w:styleId="Heading61">
    <w:name w:val="Heading 61"/>
    <w:basedOn w:val="Normal"/>
    <w:rsid w:val="000161B3"/>
    <w:pPr>
      <w:numPr>
        <w:ilvl w:val="5"/>
        <w:numId w:val="1"/>
      </w:numPr>
    </w:pPr>
  </w:style>
  <w:style w:type="paragraph" w:customStyle="1" w:styleId="Heading71">
    <w:name w:val="Heading 71"/>
    <w:basedOn w:val="Normal"/>
    <w:rsid w:val="000161B3"/>
    <w:pPr>
      <w:numPr>
        <w:ilvl w:val="6"/>
        <w:numId w:val="1"/>
      </w:numPr>
    </w:pPr>
  </w:style>
  <w:style w:type="paragraph" w:customStyle="1" w:styleId="Heading81">
    <w:name w:val="Heading 81"/>
    <w:basedOn w:val="Normal"/>
    <w:rsid w:val="000161B3"/>
    <w:pPr>
      <w:numPr>
        <w:ilvl w:val="7"/>
        <w:numId w:val="1"/>
      </w:numPr>
    </w:pPr>
  </w:style>
  <w:style w:type="paragraph" w:customStyle="1" w:styleId="Heading91">
    <w:name w:val="Heading 91"/>
    <w:basedOn w:val="Normal"/>
    <w:rsid w:val="000161B3"/>
    <w:pPr>
      <w:numPr>
        <w:ilvl w:val="8"/>
        <w:numId w:val="1"/>
      </w:numPr>
    </w:pPr>
  </w:style>
  <w:style w:type="paragraph" w:styleId="TOCHeading">
    <w:name w:val="TOC Heading"/>
    <w:basedOn w:val="Heading1"/>
    <w:next w:val="Normal"/>
    <w:uiPriority w:val="39"/>
    <w:unhideWhenUsed/>
    <w:rsid w:val="00434E50"/>
    <w:pPr>
      <w:keepNext/>
      <w:keepLines/>
      <w:spacing w:before="480"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TOC4">
    <w:name w:val="toc 4"/>
    <w:basedOn w:val="Normal"/>
    <w:next w:val="Normal"/>
    <w:autoRedefine/>
    <w:uiPriority w:val="39"/>
    <w:unhideWhenUsed/>
    <w:rsid w:val="00A42D02"/>
    <w:pPr>
      <w:ind w:left="737"/>
      <w:jc w:val="left"/>
    </w:pPr>
    <w:rPr>
      <w:sz w:val="22"/>
      <w:szCs w:val="20"/>
    </w:rPr>
  </w:style>
  <w:style w:type="paragraph" w:styleId="TOC5">
    <w:name w:val="toc 5"/>
    <w:basedOn w:val="Normal"/>
    <w:next w:val="Normal"/>
    <w:autoRedefine/>
    <w:uiPriority w:val="39"/>
    <w:unhideWhenUsed/>
    <w:rsid w:val="008C3B92"/>
    <w:pPr>
      <w:tabs>
        <w:tab w:val="right" w:leader="dot" w:pos="8777"/>
      </w:tabs>
      <w:spacing w:before="120" w:after="120"/>
      <w:ind w:left="227"/>
      <w:jc w:val="left"/>
    </w:pPr>
    <w:rPr>
      <w:b/>
      <w:szCs w:val="20"/>
    </w:rPr>
  </w:style>
  <w:style w:type="paragraph" w:styleId="TOC6">
    <w:name w:val="toc 6"/>
    <w:basedOn w:val="Normal"/>
    <w:next w:val="Normal"/>
    <w:autoRedefine/>
    <w:uiPriority w:val="39"/>
    <w:unhideWhenUsed/>
    <w:rsid w:val="006E3DB3"/>
    <w:pPr>
      <w:ind w:left="960"/>
      <w:jc w:val="left"/>
    </w:pPr>
    <w:rPr>
      <w:rFonts w:asciiTheme="minorHAnsi" w:hAnsiTheme="minorHAnsi"/>
      <w:sz w:val="20"/>
      <w:szCs w:val="20"/>
    </w:rPr>
  </w:style>
  <w:style w:type="paragraph" w:styleId="TOC7">
    <w:name w:val="toc 7"/>
    <w:basedOn w:val="Normal"/>
    <w:next w:val="Normal"/>
    <w:autoRedefine/>
    <w:uiPriority w:val="39"/>
    <w:unhideWhenUsed/>
    <w:rsid w:val="006E3DB3"/>
    <w:pPr>
      <w:ind w:left="1200"/>
      <w:jc w:val="left"/>
    </w:pPr>
    <w:rPr>
      <w:rFonts w:asciiTheme="minorHAnsi" w:hAnsiTheme="minorHAnsi"/>
      <w:sz w:val="20"/>
      <w:szCs w:val="20"/>
    </w:rPr>
  </w:style>
  <w:style w:type="paragraph" w:styleId="TOC8">
    <w:name w:val="toc 8"/>
    <w:basedOn w:val="Normal"/>
    <w:next w:val="Normal"/>
    <w:autoRedefine/>
    <w:uiPriority w:val="39"/>
    <w:unhideWhenUsed/>
    <w:rsid w:val="006E3DB3"/>
    <w:pPr>
      <w:ind w:left="1440"/>
      <w:jc w:val="left"/>
    </w:pPr>
    <w:rPr>
      <w:rFonts w:asciiTheme="minorHAnsi" w:hAnsiTheme="minorHAnsi"/>
      <w:sz w:val="20"/>
      <w:szCs w:val="20"/>
    </w:rPr>
  </w:style>
  <w:style w:type="paragraph" w:styleId="TOC9">
    <w:name w:val="toc 9"/>
    <w:basedOn w:val="Normal"/>
    <w:next w:val="Normal"/>
    <w:autoRedefine/>
    <w:uiPriority w:val="39"/>
    <w:unhideWhenUsed/>
    <w:rsid w:val="006E3DB3"/>
    <w:pPr>
      <w:ind w:left="1680"/>
      <w:jc w:val="left"/>
    </w:pPr>
    <w:rPr>
      <w:rFonts w:asciiTheme="minorHAnsi" w:hAnsiTheme="minorHAnsi"/>
      <w:sz w:val="20"/>
      <w:szCs w:val="20"/>
    </w:rPr>
  </w:style>
  <w:style w:type="character" w:styleId="Strong">
    <w:name w:val="Strong"/>
    <w:basedOn w:val="DefaultParagraphFont"/>
    <w:uiPriority w:val="22"/>
    <w:rsid w:val="004523C8"/>
    <w:rPr>
      <w:b/>
      <w:bCs/>
    </w:rPr>
  </w:style>
  <w:style w:type="paragraph" w:styleId="PlainText">
    <w:name w:val="Plain Text"/>
    <w:basedOn w:val="Normal"/>
    <w:link w:val="PlainTextChar"/>
    <w:rsid w:val="00D10D7D"/>
    <w:pPr>
      <w:ind w:left="11" w:hanging="11"/>
    </w:pPr>
    <w:rPr>
      <w:rFonts w:ascii="Courier New" w:hAnsi="Courier New" w:cs="Courier New"/>
      <w:sz w:val="20"/>
      <w:szCs w:val="20"/>
      <w:lang w:eastAsia="en-US"/>
    </w:rPr>
  </w:style>
  <w:style w:type="character" w:customStyle="1" w:styleId="PlainTextChar">
    <w:name w:val="Plain Text Char"/>
    <w:basedOn w:val="DefaultParagraphFont"/>
    <w:link w:val="PlainText"/>
    <w:rsid w:val="00D10D7D"/>
    <w:rPr>
      <w:rFonts w:ascii="Courier New" w:eastAsia="Times New Roman" w:hAnsi="Courier New" w:cs="Courier New"/>
      <w:sz w:val="20"/>
      <w:szCs w:val="20"/>
    </w:rPr>
  </w:style>
  <w:style w:type="paragraph" w:customStyle="1" w:styleId="Predpoglavje">
    <w:name w:val="Predpoglavje"/>
    <w:basedOn w:val="Heading5"/>
    <w:link w:val="PredpoglavjeChar"/>
    <w:qFormat/>
    <w:rsid w:val="00A42D02"/>
    <w:pPr>
      <w:numPr>
        <w:ilvl w:val="0"/>
        <w:numId w:val="0"/>
      </w:numPr>
      <w:pBdr>
        <w:bottom w:val="single" w:sz="4" w:space="1" w:color="auto"/>
      </w:pBdr>
      <w:spacing w:after="480" w:line="276" w:lineRule="auto"/>
      <w:jc w:val="left"/>
    </w:pPr>
    <w:rPr>
      <w:rFonts w:ascii="Times New Roman" w:hAnsi="Times New Roman" w:cs="Times New Roman"/>
      <w:b/>
      <w:color w:val="auto"/>
      <w:sz w:val="36"/>
      <w:szCs w:val="36"/>
    </w:rPr>
  </w:style>
  <w:style w:type="character" w:customStyle="1" w:styleId="PredpoglavjeChar">
    <w:name w:val="Predpoglavje Char"/>
    <w:basedOn w:val="DefaultParagraphFont"/>
    <w:link w:val="Predpoglavje"/>
    <w:rsid w:val="00A42D02"/>
    <w:rPr>
      <w:rFonts w:ascii="Times New Roman" w:eastAsiaTheme="majorEastAsia" w:hAnsi="Times New Roman" w:cs="Times New Roman"/>
      <w:b/>
      <w:sz w:val="36"/>
      <w:szCs w:val="36"/>
      <w:lang w:eastAsia="sl-SI"/>
    </w:rPr>
  </w:style>
  <w:style w:type="paragraph" w:customStyle="1" w:styleId="Poglavje2">
    <w:name w:val="Poglavje 2"/>
    <w:basedOn w:val="Heading2"/>
    <w:next w:val="Normal"/>
    <w:link w:val="Poglavje2Char"/>
    <w:rsid w:val="003F0C2D"/>
    <w:pPr>
      <w:numPr>
        <w:numId w:val="5"/>
      </w:numPr>
      <w:spacing w:before="120"/>
    </w:pPr>
  </w:style>
  <w:style w:type="paragraph" w:customStyle="1" w:styleId="Poglavje3">
    <w:name w:val="Poglavje 3"/>
    <w:basedOn w:val="Poglavje1"/>
    <w:next w:val="Normal"/>
    <w:link w:val="Poglavje3Char"/>
    <w:rsid w:val="003F0C2D"/>
    <w:pPr>
      <w:numPr>
        <w:ilvl w:val="2"/>
      </w:numPr>
      <w:spacing w:before="120" w:after="240"/>
      <w:ind w:left="1276" w:hanging="851"/>
    </w:pPr>
    <w:rPr>
      <w:sz w:val="32"/>
      <w:szCs w:val="32"/>
    </w:rPr>
  </w:style>
  <w:style w:type="character" w:customStyle="1" w:styleId="Poglavje2Char">
    <w:name w:val="Poglavje 2 Char"/>
    <w:basedOn w:val="Heading2Char"/>
    <w:link w:val="Poglavje2"/>
    <w:rsid w:val="003F0C2D"/>
    <w:rPr>
      <w:rFonts w:ascii="Times New Roman" w:eastAsia="Times New Roman" w:hAnsi="Times New Roman" w:cs="Times New Roman"/>
      <w:b/>
      <w:sz w:val="36"/>
      <w:szCs w:val="36"/>
      <w:lang w:eastAsia="sl-SI"/>
    </w:rPr>
  </w:style>
  <w:style w:type="paragraph" w:customStyle="1" w:styleId="Poglavje4">
    <w:name w:val="Poglavje 4"/>
    <w:basedOn w:val="Heading41"/>
    <w:next w:val="Normal"/>
    <w:link w:val="Poglavje4Char"/>
    <w:rsid w:val="003F0C2D"/>
    <w:pPr>
      <w:numPr>
        <w:numId w:val="5"/>
      </w:numPr>
      <w:spacing w:before="120" w:after="120"/>
      <w:ind w:left="1985" w:hanging="992"/>
    </w:pPr>
    <w:rPr>
      <w:b/>
      <w:sz w:val="28"/>
      <w:szCs w:val="28"/>
    </w:rPr>
  </w:style>
  <w:style w:type="character" w:customStyle="1" w:styleId="Heading31Char">
    <w:name w:val="Heading 31 Char"/>
    <w:basedOn w:val="DefaultParagraphFont"/>
    <w:link w:val="Heading31"/>
    <w:rsid w:val="00376066"/>
    <w:rPr>
      <w:rFonts w:ascii="Times New Roman" w:eastAsia="Times New Roman" w:hAnsi="Times New Roman" w:cs="Times New Roman"/>
      <w:sz w:val="24"/>
      <w:szCs w:val="24"/>
      <w:lang w:eastAsia="sl-SI"/>
    </w:rPr>
  </w:style>
  <w:style w:type="character" w:customStyle="1" w:styleId="Poglavje3Char">
    <w:name w:val="Poglavje 3 Char"/>
    <w:basedOn w:val="Heading31Char"/>
    <w:link w:val="Poglavje3"/>
    <w:rsid w:val="003F0C2D"/>
    <w:rPr>
      <w:rFonts w:ascii="Times New Roman" w:eastAsia="Times New Roman" w:hAnsi="Times New Roman" w:cs="Times New Roman"/>
      <w:b/>
      <w:sz w:val="32"/>
      <w:szCs w:val="32"/>
      <w:lang w:eastAsia="sl-SI"/>
    </w:rPr>
  </w:style>
  <w:style w:type="paragraph" w:customStyle="1" w:styleId="Poglavje1">
    <w:name w:val="Poglavje 1"/>
    <w:basedOn w:val="Heading1"/>
    <w:link w:val="Poglavje1Char"/>
    <w:rsid w:val="00BF76FD"/>
    <w:pPr>
      <w:numPr>
        <w:numId w:val="5"/>
      </w:numPr>
      <w:ind w:left="567" w:hanging="567"/>
    </w:pPr>
  </w:style>
  <w:style w:type="character" w:customStyle="1" w:styleId="Heading41Char">
    <w:name w:val="Heading 41 Char"/>
    <w:basedOn w:val="DefaultParagraphFont"/>
    <w:link w:val="Heading41"/>
    <w:rsid w:val="00376066"/>
    <w:rPr>
      <w:rFonts w:ascii="Times New Roman" w:eastAsia="Times New Roman" w:hAnsi="Times New Roman" w:cs="Times New Roman"/>
      <w:sz w:val="24"/>
      <w:szCs w:val="24"/>
      <w:lang w:eastAsia="sl-SI"/>
    </w:rPr>
  </w:style>
  <w:style w:type="character" w:customStyle="1" w:styleId="Poglavje4Char">
    <w:name w:val="Poglavje 4 Char"/>
    <w:basedOn w:val="Heading41Char"/>
    <w:link w:val="Poglavje4"/>
    <w:rsid w:val="003F0C2D"/>
    <w:rPr>
      <w:rFonts w:ascii="Times New Roman" w:eastAsia="Times New Roman" w:hAnsi="Times New Roman" w:cs="Times New Roman"/>
      <w:b/>
      <w:sz w:val="28"/>
      <w:szCs w:val="28"/>
      <w:lang w:eastAsia="sl-SI"/>
    </w:rPr>
  </w:style>
  <w:style w:type="character" w:customStyle="1" w:styleId="Poglavje1Char">
    <w:name w:val="Poglavje 1 Char"/>
    <w:basedOn w:val="Heading1Char"/>
    <w:link w:val="Poglavje1"/>
    <w:rsid w:val="00BF76FD"/>
    <w:rPr>
      <w:rFonts w:ascii="Times New Roman" w:eastAsia="Times New Roman" w:hAnsi="Times New Roman" w:cs="Times New Roman"/>
      <w:b/>
      <w:sz w:val="48"/>
      <w:szCs w:val="48"/>
      <w:lang w:eastAsia="sl-SI"/>
    </w:rPr>
  </w:style>
  <w:style w:type="numbering" w:customStyle="1" w:styleId="Poglavja">
    <w:name w:val="Poglavja"/>
    <w:uiPriority w:val="99"/>
    <w:rsid w:val="003F0C2D"/>
    <w:pPr>
      <w:numPr>
        <w:numId w:val="4"/>
      </w:numPr>
    </w:pPr>
  </w:style>
  <w:style w:type="character" w:customStyle="1" w:styleId="Heading4Char">
    <w:name w:val="Heading 4 Char"/>
    <w:basedOn w:val="DefaultParagraphFont"/>
    <w:link w:val="Heading4"/>
    <w:uiPriority w:val="9"/>
    <w:rsid w:val="00E344BE"/>
    <w:rPr>
      <w:rFonts w:ascii="Times New Roman" w:eastAsiaTheme="majorEastAsia" w:hAnsi="Times New Roman" w:cs="Times New Roman"/>
      <w:b/>
      <w:bCs/>
      <w:iCs/>
      <w:sz w:val="28"/>
      <w:szCs w:val="28"/>
      <w:lang w:eastAsia="sl-SI"/>
    </w:rPr>
  </w:style>
  <w:style w:type="character" w:customStyle="1" w:styleId="Heading5Char">
    <w:name w:val="Heading 5 Char"/>
    <w:basedOn w:val="DefaultParagraphFont"/>
    <w:link w:val="Heading5"/>
    <w:uiPriority w:val="9"/>
    <w:semiHidden/>
    <w:rsid w:val="005402B2"/>
    <w:rPr>
      <w:rFonts w:asciiTheme="majorHAnsi" w:eastAsiaTheme="majorEastAsia" w:hAnsiTheme="majorHAnsi" w:cstheme="majorBidi"/>
      <w:color w:val="243F60" w:themeColor="accent1" w:themeShade="7F"/>
      <w:sz w:val="24"/>
      <w:szCs w:val="24"/>
      <w:lang w:eastAsia="sl-SI"/>
    </w:rPr>
  </w:style>
  <w:style w:type="character" w:customStyle="1" w:styleId="Heading6Char">
    <w:name w:val="Heading 6 Char"/>
    <w:basedOn w:val="DefaultParagraphFont"/>
    <w:link w:val="Heading6"/>
    <w:uiPriority w:val="9"/>
    <w:semiHidden/>
    <w:rsid w:val="005402B2"/>
    <w:rPr>
      <w:rFonts w:asciiTheme="majorHAnsi" w:eastAsiaTheme="majorEastAsia" w:hAnsiTheme="majorHAnsi" w:cstheme="majorBidi"/>
      <w:i/>
      <w:iCs/>
      <w:color w:val="243F60" w:themeColor="accent1" w:themeShade="7F"/>
      <w:sz w:val="24"/>
      <w:szCs w:val="24"/>
      <w:lang w:eastAsia="sl-SI"/>
    </w:rPr>
  </w:style>
  <w:style w:type="character" w:customStyle="1" w:styleId="Heading7Char">
    <w:name w:val="Heading 7 Char"/>
    <w:basedOn w:val="DefaultParagraphFont"/>
    <w:link w:val="Heading7"/>
    <w:uiPriority w:val="9"/>
    <w:semiHidden/>
    <w:rsid w:val="005402B2"/>
    <w:rPr>
      <w:rFonts w:asciiTheme="majorHAnsi" w:eastAsiaTheme="majorEastAsia" w:hAnsiTheme="majorHAnsi" w:cstheme="majorBidi"/>
      <w:i/>
      <w:iCs/>
      <w:color w:val="404040" w:themeColor="text1" w:themeTint="BF"/>
      <w:sz w:val="24"/>
      <w:szCs w:val="24"/>
      <w:lang w:eastAsia="sl-SI"/>
    </w:rPr>
  </w:style>
  <w:style w:type="character" w:customStyle="1" w:styleId="Heading8Char">
    <w:name w:val="Heading 8 Char"/>
    <w:basedOn w:val="DefaultParagraphFont"/>
    <w:link w:val="Heading8"/>
    <w:uiPriority w:val="9"/>
    <w:semiHidden/>
    <w:rsid w:val="005402B2"/>
    <w:rPr>
      <w:rFonts w:asciiTheme="majorHAnsi" w:eastAsiaTheme="majorEastAsia" w:hAnsiTheme="majorHAnsi" w:cstheme="majorBidi"/>
      <w:color w:val="404040" w:themeColor="text1" w:themeTint="BF"/>
      <w:sz w:val="20"/>
      <w:szCs w:val="20"/>
      <w:lang w:eastAsia="sl-SI"/>
    </w:rPr>
  </w:style>
  <w:style w:type="character" w:customStyle="1" w:styleId="Heading9Char">
    <w:name w:val="Heading 9 Char"/>
    <w:basedOn w:val="DefaultParagraphFont"/>
    <w:link w:val="Heading9"/>
    <w:uiPriority w:val="9"/>
    <w:semiHidden/>
    <w:rsid w:val="005402B2"/>
    <w:rPr>
      <w:rFonts w:asciiTheme="majorHAnsi" w:eastAsiaTheme="majorEastAsia" w:hAnsiTheme="majorHAnsi" w:cstheme="majorBidi"/>
      <w:i/>
      <w:iCs/>
      <w:color w:val="404040" w:themeColor="text1" w:themeTint="BF"/>
      <w:sz w:val="20"/>
      <w:szCs w:val="20"/>
      <w:lang w:eastAsia="sl-SI"/>
    </w:rPr>
  </w:style>
  <w:style w:type="character" w:customStyle="1" w:styleId="Figure-centerpositionChar">
    <w:name w:val="Figure - center position Char"/>
    <w:basedOn w:val="DefaultParagraphFont"/>
    <w:link w:val="Figure-centerposition"/>
    <w:locked/>
    <w:rsid w:val="00E46A6F"/>
    <w:rPr>
      <w:rFonts w:ascii="LM Roman 10" w:hAnsi="LM Roman 10" w:cs="Kalinga"/>
      <w:sz w:val="24"/>
      <w:szCs w:val="26"/>
      <w:lang w:val="en-GB"/>
    </w:rPr>
  </w:style>
  <w:style w:type="paragraph" w:customStyle="1" w:styleId="Figure-centerposition">
    <w:name w:val="Figure - center position"/>
    <w:basedOn w:val="Normal"/>
    <w:link w:val="Figure-centerpositionChar"/>
    <w:rsid w:val="00E46A6F"/>
    <w:pPr>
      <w:spacing w:after="240"/>
      <w:jc w:val="center"/>
    </w:pPr>
    <w:rPr>
      <w:rFonts w:ascii="LM Roman 10" w:eastAsiaTheme="minorHAnsi" w:hAnsi="LM Roman 10" w:cs="Kalinga"/>
      <w:szCs w:val="26"/>
      <w:lang w:val="en-GB" w:eastAsia="en-US"/>
    </w:rPr>
  </w:style>
  <w:style w:type="paragraph" w:customStyle="1" w:styleId="BibliographyDR">
    <w:name w:val="Bibliography_DR"/>
    <w:basedOn w:val="Normal"/>
    <w:link w:val="BibliographyDRChar"/>
    <w:rsid w:val="004D5766"/>
    <w:pPr>
      <w:numPr>
        <w:numId w:val="8"/>
      </w:numPr>
    </w:pPr>
  </w:style>
  <w:style w:type="paragraph" w:customStyle="1" w:styleId="Reference">
    <w:name w:val="Reference"/>
    <w:basedOn w:val="BibliographyDR"/>
    <w:link w:val="ReferenceChar"/>
    <w:qFormat/>
    <w:rsid w:val="004D5766"/>
    <w:pPr>
      <w:spacing w:after="120"/>
      <w:ind w:left="595" w:hanging="595"/>
      <w:jc w:val="left"/>
    </w:pPr>
  </w:style>
  <w:style w:type="paragraph" w:customStyle="1" w:styleId="Vzorecreferenc">
    <w:name w:val="Vzorec referenc"/>
    <w:basedOn w:val="ListParagraph"/>
    <w:link w:val="VzorecreferencChar"/>
    <w:qFormat/>
    <w:rsid w:val="007819AB"/>
    <w:pPr>
      <w:numPr>
        <w:numId w:val="9"/>
      </w:numPr>
      <w:spacing w:after="120"/>
      <w:jc w:val="left"/>
    </w:pPr>
  </w:style>
  <w:style w:type="character" w:customStyle="1" w:styleId="BibliographyDRChar">
    <w:name w:val="Bibliography_DR Char"/>
    <w:basedOn w:val="DefaultParagraphFont"/>
    <w:link w:val="BibliographyDR"/>
    <w:rsid w:val="004D5766"/>
    <w:rPr>
      <w:rFonts w:ascii="Times New Roman" w:eastAsia="Times New Roman" w:hAnsi="Times New Roman" w:cs="Times New Roman"/>
      <w:sz w:val="24"/>
      <w:szCs w:val="24"/>
      <w:lang w:eastAsia="sl-SI"/>
    </w:rPr>
  </w:style>
  <w:style w:type="character" w:customStyle="1" w:styleId="ReferenceChar">
    <w:name w:val="Reference Char"/>
    <w:basedOn w:val="BibliographyDRChar"/>
    <w:link w:val="Reference"/>
    <w:rsid w:val="004D5766"/>
    <w:rPr>
      <w:rFonts w:ascii="Times New Roman" w:eastAsia="Times New Roman" w:hAnsi="Times New Roman" w:cs="Times New Roman"/>
      <w:sz w:val="24"/>
      <w:szCs w:val="24"/>
      <w:lang w:eastAsia="sl-SI"/>
    </w:rPr>
  </w:style>
  <w:style w:type="paragraph" w:styleId="FootnoteText">
    <w:name w:val="footnote text"/>
    <w:basedOn w:val="Normal"/>
    <w:link w:val="FootnoteTextChar"/>
    <w:uiPriority w:val="99"/>
    <w:semiHidden/>
    <w:unhideWhenUsed/>
    <w:rsid w:val="00D57B93"/>
    <w:pPr>
      <w:ind w:firstLine="357"/>
    </w:pPr>
    <w:rPr>
      <w:rFonts w:ascii="LM Roman 10" w:eastAsiaTheme="minorHAnsi" w:hAnsi="LM Roman 10" w:cs="Kalinga"/>
      <w:sz w:val="20"/>
      <w:szCs w:val="20"/>
      <w:lang w:val="en-GB" w:eastAsia="en-US"/>
    </w:rPr>
  </w:style>
  <w:style w:type="character" w:customStyle="1" w:styleId="ListParagraphChar">
    <w:name w:val="List Paragraph Char"/>
    <w:basedOn w:val="DefaultParagraphFont"/>
    <w:link w:val="ListParagraph"/>
    <w:rsid w:val="007B541C"/>
    <w:rPr>
      <w:rFonts w:ascii="Times New Roman" w:eastAsia="Times New Roman" w:hAnsi="Times New Roman" w:cs="Times New Roman"/>
      <w:sz w:val="24"/>
      <w:szCs w:val="24"/>
      <w:lang w:eastAsia="sl-SI"/>
    </w:rPr>
  </w:style>
  <w:style w:type="character" w:customStyle="1" w:styleId="VzorecreferencChar">
    <w:name w:val="Vzorec referenc Char"/>
    <w:basedOn w:val="ListParagraphChar"/>
    <w:link w:val="Vzorecreferenc"/>
    <w:rsid w:val="007819AB"/>
    <w:rPr>
      <w:rFonts w:ascii="Times New Roman" w:eastAsia="Times New Roman" w:hAnsi="Times New Roman" w:cs="Times New Roman"/>
      <w:sz w:val="24"/>
      <w:szCs w:val="24"/>
      <w:lang w:eastAsia="sl-SI"/>
    </w:rPr>
  </w:style>
  <w:style w:type="character" w:customStyle="1" w:styleId="FootnoteTextChar">
    <w:name w:val="Footnote Text Char"/>
    <w:basedOn w:val="DefaultParagraphFont"/>
    <w:link w:val="FootnoteText"/>
    <w:uiPriority w:val="99"/>
    <w:semiHidden/>
    <w:rsid w:val="00D57B93"/>
    <w:rPr>
      <w:rFonts w:ascii="LM Roman 10" w:hAnsi="LM Roman 10" w:cs="Kalinga"/>
      <w:sz w:val="20"/>
      <w:szCs w:val="20"/>
      <w:lang w:val="en-GB"/>
    </w:rPr>
  </w:style>
  <w:style w:type="paragraph" w:styleId="TableofFigures">
    <w:name w:val="table of figures"/>
    <w:basedOn w:val="Normal"/>
    <w:next w:val="Normal"/>
    <w:uiPriority w:val="99"/>
    <w:unhideWhenUsed/>
    <w:rsid w:val="00883449"/>
    <w:pPr>
      <w:spacing w:after="80"/>
      <w:ind w:left="425" w:hanging="425"/>
      <w:jc w:val="left"/>
    </w:pPr>
    <w:rPr>
      <w:rFonts w:eastAsiaTheme="minorHAnsi" w:cs="Kalinga"/>
      <w:sz w:val="22"/>
      <w:szCs w:val="26"/>
      <w:lang w:val="en-GB" w:eastAsia="en-US"/>
    </w:rPr>
  </w:style>
  <w:style w:type="character" w:customStyle="1" w:styleId="HeadingChapterChar">
    <w:name w:val="Heading Chapter Char"/>
    <w:basedOn w:val="Heading1Char"/>
    <w:link w:val="HeadingChapter"/>
    <w:locked/>
    <w:rsid w:val="00D57B93"/>
    <w:rPr>
      <w:rFonts w:ascii="LM Roman 10" w:eastAsiaTheme="majorEastAsia" w:hAnsi="LM Roman 10" w:cs="Kalinga"/>
      <w:b/>
      <w:bCs/>
      <w:sz w:val="40"/>
      <w:szCs w:val="26"/>
      <w:lang w:val="en-GB" w:eastAsia="sl-SI"/>
    </w:rPr>
  </w:style>
  <w:style w:type="paragraph" w:customStyle="1" w:styleId="HeadingChapter">
    <w:name w:val="Heading Chapter"/>
    <w:basedOn w:val="Normal"/>
    <w:link w:val="HeadingChapterChar"/>
    <w:qFormat/>
    <w:rsid w:val="00D57B93"/>
    <w:pPr>
      <w:spacing w:before="1800" w:after="240"/>
      <w:ind w:firstLine="709"/>
    </w:pPr>
    <w:rPr>
      <w:rFonts w:ascii="LM Roman 10" w:eastAsiaTheme="majorEastAsia" w:hAnsi="LM Roman 10" w:cs="Kalinga"/>
      <w:b/>
      <w:bCs/>
      <w:sz w:val="40"/>
      <w:szCs w:val="26"/>
      <w:lang w:val="en-GB" w:eastAsia="en-US"/>
    </w:rPr>
  </w:style>
  <w:style w:type="character" w:customStyle="1" w:styleId="BiblioDR2Char">
    <w:name w:val="BiblioDR_2 Char"/>
    <w:basedOn w:val="BibliographyDRChar"/>
    <w:link w:val="BiblioDR2"/>
    <w:locked/>
    <w:rsid w:val="00D57B93"/>
    <w:rPr>
      <w:rFonts w:ascii="LM Roman 10" w:eastAsia="Times New Roman" w:hAnsi="LM Roman 10" w:cs="Kalinga"/>
      <w:sz w:val="20"/>
      <w:szCs w:val="20"/>
      <w:lang w:val="en-GB" w:eastAsia="sl-SI"/>
    </w:rPr>
  </w:style>
  <w:style w:type="paragraph" w:customStyle="1" w:styleId="BiblioDR2">
    <w:name w:val="BiblioDR_2"/>
    <w:basedOn w:val="BibliographyDR"/>
    <w:link w:val="BiblioDR2Char"/>
    <w:rsid w:val="00D57B93"/>
    <w:pPr>
      <w:numPr>
        <w:numId w:val="0"/>
      </w:numPr>
      <w:spacing w:after="120" w:line="240" w:lineRule="atLeast"/>
      <w:ind w:left="680" w:hanging="680"/>
      <w:jc w:val="left"/>
    </w:pPr>
    <w:rPr>
      <w:rFonts w:ascii="LM Roman 10" w:eastAsiaTheme="minorHAnsi" w:hAnsi="LM Roman 10" w:cs="Kalinga"/>
      <w:sz w:val="20"/>
      <w:szCs w:val="20"/>
      <w:lang w:val="en-GB" w:eastAsia="en-US"/>
    </w:rPr>
  </w:style>
  <w:style w:type="character" w:styleId="FootnoteReference">
    <w:name w:val="footnote reference"/>
    <w:basedOn w:val="DefaultParagraphFont"/>
    <w:uiPriority w:val="99"/>
    <w:semiHidden/>
    <w:unhideWhenUsed/>
    <w:rsid w:val="00D57B93"/>
    <w:rPr>
      <w:vertAlign w:val="superscript"/>
    </w:rPr>
  </w:style>
  <w:style w:type="character" w:styleId="BookTitle">
    <w:name w:val="Book Title"/>
    <w:uiPriority w:val="33"/>
    <w:rsid w:val="00D57B93"/>
    <w:rPr>
      <w:sz w:val="40"/>
      <w:szCs w:val="40"/>
    </w:rPr>
  </w:style>
  <w:style w:type="character" w:customStyle="1" w:styleId="longtext">
    <w:name w:val="long_text"/>
    <w:basedOn w:val="DefaultParagraphFont"/>
    <w:rsid w:val="00D57B93"/>
  </w:style>
  <w:style w:type="character" w:customStyle="1" w:styleId="hps">
    <w:name w:val="hps"/>
    <w:basedOn w:val="DefaultParagraphFont"/>
    <w:rsid w:val="00D57B93"/>
  </w:style>
  <w:style w:type="character" w:customStyle="1" w:styleId="atn">
    <w:name w:val="atn"/>
    <w:basedOn w:val="DefaultParagraphFont"/>
    <w:rsid w:val="00D57B93"/>
  </w:style>
  <w:style w:type="character" w:customStyle="1" w:styleId="addmd">
    <w:name w:val="addmd"/>
    <w:rsid w:val="00D57B93"/>
    <w:rPr>
      <w:rFonts w:ascii="Times New Roman" w:hAnsi="Times New Roman" w:cs="Times New Roman" w:hint="default"/>
    </w:rPr>
  </w:style>
  <w:style w:type="character" w:customStyle="1" w:styleId="doi">
    <w:name w:val="doi"/>
    <w:basedOn w:val="DefaultParagraphFont"/>
    <w:rsid w:val="00D57B93"/>
  </w:style>
  <w:style w:type="character" w:customStyle="1" w:styleId="label">
    <w:name w:val="label"/>
    <w:basedOn w:val="DefaultParagraphFont"/>
    <w:rsid w:val="00D57B93"/>
  </w:style>
  <w:style w:type="character" w:customStyle="1" w:styleId="value">
    <w:name w:val="value"/>
    <w:basedOn w:val="DefaultParagraphFont"/>
    <w:rsid w:val="00D57B93"/>
  </w:style>
  <w:style w:type="character" w:customStyle="1" w:styleId="st">
    <w:name w:val="st"/>
    <w:basedOn w:val="DefaultParagraphFont"/>
    <w:rsid w:val="00D57B93"/>
  </w:style>
  <w:style w:type="character" w:customStyle="1" w:styleId="looklikelink">
    <w:name w:val="looklikelink"/>
    <w:basedOn w:val="DefaultParagraphFont"/>
    <w:rsid w:val="00D57B93"/>
  </w:style>
  <w:style w:type="paragraph" w:customStyle="1" w:styleId="Zakljuki">
    <w:name w:val="Zaključki"/>
    <w:basedOn w:val="ListParagraph"/>
    <w:link w:val="ZakljukiChar"/>
    <w:qFormat/>
    <w:rsid w:val="00732D9D"/>
    <w:pPr>
      <w:numPr>
        <w:numId w:val="12"/>
      </w:numPr>
      <w:spacing w:before="120" w:after="120"/>
      <w:ind w:left="426" w:hanging="426"/>
      <w:contextualSpacing w:val="0"/>
    </w:pPr>
  </w:style>
  <w:style w:type="numbering" w:customStyle="1" w:styleId="Style1">
    <w:name w:val="Style1"/>
    <w:uiPriority w:val="99"/>
    <w:rsid w:val="00582C76"/>
    <w:pPr>
      <w:numPr>
        <w:numId w:val="13"/>
      </w:numPr>
    </w:pPr>
  </w:style>
  <w:style w:type="character" w:customStyle="1" w:styleId="ZakljukiChar">
    <w:name w:val="Zaključki Char"/>
    <w:basedOn w:val="ListParagraphChar"/>
    <w:link w:val="Zakljuki"/>
    <w:rsid w:val="00732D9D"/>
    <w:rPr>
      <w:rFonts w:ascii="Times New Roman" w:eastAsia="Times New Roman" w:hAnsi="Times New Roman" w:cs="Times New Roman"/>
      <w:sz w:val="24"/>
      <w:szCs w:val="24"/>
      <w:lang w:eastAsia="sl-SI"/>
    </w:rPr>
  </w:style>
  <w:style w:type="paragraph" w:customStyle="1" w:styleId="Predpoglavjeizvenkazala">
    <w:name w:val="Predpoglavje_izven_kazala"/>
    <w:basedOn w:val="Predpoglavje"/>
    <w:link w:val="PredpoglavjeizvenkazalaChar"/>
    <w:qFormat/>
    <w:rsid w:val="00555659"/>
  </w:style>
  <w:style w:type="character" w:customStyle="1" w:styleId="PredpoglavjeizvenkazalaChar">
    <w:name w:val="Predpoglavje_izven_kazala Char"/>
    <w:basedOn w:val="PredpoglavjeChar"/>
    <w:link w:val="Predpoglavjeizvenkazala"/>
    <w:rsid w:val="00555659"/>
    <w:rPr>
      <w:rFonts w:ascii="Times New Roman" w:eastAsiaTheme="majorEastAsia" w:hAnsi="Times New Roman" w:cs="Times New Roman"/>
      <w:b/>
      <w:sz w:val="36"/>
      <w:szCs w:val="36"/>
      <w:lang w:eastAsia="sl-SI"/>
    </w:rPr>
  </w:style>
  <w:style w:type="paragraph" w:customStyle="1" w:styleId="HeadingLiteraturaPriloge">
    <w:name w:val="Heading Literatura/Priloge"/>
    <w:basedOn w:val="Heading1"/>
    <w:link w:val="HeadingLiteraturaPrilogeChar"/>
    <w:qFormat/>
    <w:rsid w:val="00E344BE"/>
    <w:pPr>
      <w:numPr>
        <w:numId w:val="0"/>
      </w:numPr>
      <w:ind w:left="360"/>
    </w:pPr>
  </w:style>
  <w:style w:type="character" w:customStyle="1" w:styleId="HeadingLiteraturaPrilogeChar">
    <w:name w:val="Heading Literatura/Priloge Char"/>
    <w:basedOn w:val="Heading1Char"/>
    <w:link w:val="HeadingLiteraturaPriloge"/>
    <w:rsid w:val="00E344BE"/>
    <w:rPr>
      <w:rFonts w:ascii="Times New Roman" w:eastAsia="Times New Roman" w:hAnsi="Times New Roman" w:cs="Times New Roman"/>
      <w:b/>
      <w:sz w:val="48"/>
      <w:szCs w:val="48"/>
      <w:lang w:eastAsia="sl-SI"/>
    </w:rPr>
  </w:style>
  <w:style w:type="character" w:customStyle="1" w:styleId="UnresolvedMention">
    <w:name w:val="Unresolved Mention"/>
    <w:basedOn w:val="DefaultParagraphFont"/>
    <w:uiPriority w:val="99"/>
    <w:semiHidden/>
    <w:unhideWhenUsed/>
    <w:rsid w:val="0039651C"/>
    <w:rPr>
      <w:color w:val="605E5C"/>
      <w:shd w:val="clear" w:color="auto" w:fill="E1DFDD"/>
    </w:rPr>
  </w:style>
  <w:style w:type="character" w:customStyle="1" w:styleId="rynqvb">
    <w:name w:val="rynqvb"/>
    <w:basedOn w:val="DefaultParagraphFont"/>
    <w:rsid w:val="004E3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17894">
      <w:marLeft w:val="0"/>
      <w:marRight w:val="0"/>
      <w:marTop w:val="0"/>
      <w:marBottom w:val="0"/>
      <w:divBdr>
        <w:top w:val="none" w:sz="0" w:space="0" w:color="auto"/>
        <w:left w:val="none" w:sz="0" w:space="0" w:color="auto"/>
        <w:bottom w:val="none" w:sz="0" w:space="0" w:color="auto"/>
        <w:right w:val="none" w:sz="0" w:space="0" w:color="auto"/>
      </w:divBdr>
      <w:divsChild>
        <w:div w:id="215168060">
          <w:marLeft w:val="0"/>
          <w:marRight w:val="0"/>
          <w:marTop w:val="0"/>
          <w:marBottom w:val="0"/>
          <w:divBdr>
            <w:top w:val="none" w:sz="0" w:space="0" w:color="auto"/>
            <w:left w:val="none" w:sz="0" w:space="0" w:color="auto"/>
            <w:bottom w:val="none" w:sz="0" w:space="0" w:color="auto"/>
            <w:right w:val="none" w:sz="0" w:space="0" w:color="auto"/>
          </w:divBdr>
          <w:divsChild>
            <w:div w:id="242758183">
              <w:marLeft w:val="0"/>
              <w:marRight w:val="0"/>
              <w:marTop w:val="0"/>
              <w:marBottom w:val="0"/>
              <w:divBdr>
                <w:top w:val="none" w:sz="0" w:space="0" w:color="auto"/>
                <w:left w:val="none" w:sz="0" w:space="0" w:color="auto"/>
                <w:bottom w:val="none" w:sz="0" w:space="0" w:color="auto"/>
                <w:right w:val="none" w:sz="0" w:space="0" w:color="auto"/>
              </w:divBdr>
              <w:divsChild>
                <w:div w:id="377750816">
                  <w:marLeft w:val="0"/>
                  <w:marRight w:val="0"/>
                  <w:marTop w:val="0"/>
                  <w:marBottom w:val="0"/>
                  <w:divBdr>
                    <w:top w:val="none" w:sz="0" w:space="0" w:color="auto"/>
                    <w:left w:val="none" w:sz="0" w:space="0" w:color="auto"/>
                    <w:bottom w:val="none" w:sz="0" w:space="0" w:color="auto"/>
                    <w:right w:val="none" w:sz="0" w:space="0" w:color="auto"/>
                  </w:divBdr>
                  <w:divsChild>
                    <w:div w:id="2025399947">
                      <w:marLeft w:val="0"/>
                      <w:marRight w:val="0"/>
                      <w:marTop w:val="0"/>
                      <w:marBottom w:val="0"/>
                      <w:divBdr>
                        <w:top w:val="none" w:sz="0" w:space="0" w:color="auto"/>
                        <w:left w:val="none" w:sz="0" w:space="0" w:color="auto"/>
                        <w:bottom w:val="none" w:sz="0" w:space="0" w:color="auto"/>
                        <w:right w:val="none" w:sz="0" w:space="0" w:color="auto"/>
                      </w:divBdr>
                      <w:divsChild>
                        <w:div w:id="937983683">
                          <w:marLeft w:val="0"/>
                          <w:marRight w:val="0"/>
                          <w:marTop w:val="0"/>
                          <w:marBottom w:val="0"/>
                          <w:divBdr>
                            <w:top w:val="none" w:sz="0" w:space="0" w:color="auto"/>
                            <w:left w:val="none" w:sz="0" w:space="0" w:color="auto"/>
                            <w:bottom w:val="none" w:sz="0" w:space="0" w:color="auto"/>
                            <w:right w:val="none" w:sz="0" w:space="0" w:color="auto"/>
                          </w:divBdr>
                          <w:divsChild>
                            <w:div w:id="1793741253">
                              <w:marLeft w:val="0"/>
                              <w:marRight w:val="0"/>
                              <w:marTop w:val="0"/>
                              <w:marBottom w:val="0"/>
                              <w:divBdr>
                                <w:top w:val="none" w:sz="0" w:space="0" w:color="auto"/>
                                <w:left w:val="none" w:sz="0" w:space="0" w:color="auto"/>
                                <w:bottom w:val="none" w:sz="0" w:space="0" w:color="auto"/>
                                <w:right w:val="none" w:sz="0" w:space="0" w:color="auto"/>
                              </w:divBdr>
                              <w:divsChild>
                                <w:div w:id="1826774604">
                                  <w:marLeft w:val="0"/>
                                  <w:marRight w:val="0"/>
                                  <w:marTop w:val="0"/>
                                  <w:marBottom w:val="0"/>
                                  <w:divBdr>
                                    <w:top w:val="none" w:sz="0" w:space="0" w:color="auto"/>
                                    <w:left w:val="none" w:sz="0" w:space="0" w:color="auto"/>
                                    <w:bottom w:val="none" w:sz="0" w:space="0" w:color="auto"/>
                                    <w:right w:val="none" w:sz="0" w:space="0" w:color="auto"/>
                                  </w:divBdr>
                                  <w:divsChild>
                                    <w:div w:id="1692220528">
                                      <w:marLeft w:val="0"/>
                                      <w:marRight w:val="0"/>
                                      <w:marTop w:val="0"/>
                                      <w:marBottom w:val="0"/>
                                      <w:divBdr>
                                        <w:top w:val="none" w:sz="0" w:space="0" w:color="auto"/>
                                        <w:left w:val="none" w:sz="0" w:space="0" w:color="auto"/>
                                        <w:bottom w:val="none" w:sz="0" w:space="0" w:color="auto"/>
                                        <w:right w:val="none" w:sz="0" w:space="0" w:color="auto"/>
                                      </w:divBdr>
                                      <w:divsChild>
                                        <w:div w:id="540825701">
                                          <w:marLeft w:val="0"/>
                                          <w:marRight w:val="0"/>
                                          <w:marTop w:val="0"/>
                                          <w:marBottom w:val="0"/>
                                          <w:divBdr>
                                            <w:top w:val="none" w:sz="0" w:space="0" w:color="auto"/>
                                            <w:left w:val="none" w:sz="0" w:space="0" w:color="auto"/>
                                            <w:bottom w:val="none" w:sz="0" w:space="0" w:color="auto"/>
                                            <w:right w:val="none" w:sz="0" w:space="0" w:color="auto"/>
                                          </w:divBdr>
                                          <w:divsChild>
                                            <w:div w:id="1758087546">
                                              <w:marLeft w:val="0"/>
                                              <w:marRight w:val="0"/>
                                              <w:marTop w:val="0"/>
                                              <w:marBottom w:val="0"/>
                                              <w:divBdr>
                                                <w:top w:val="none" w:sz="0" w:space="0" w:color="auto"/>
                                                <w:left w:val="none" w:sz="0" w:space="0" w:color="auto"/>
                                                <w:bottom w:val="none" w:sz="0" w:space="0" w:color="auto"/>
                                                <w:right w:val="none" w:sz="0" w:space="0" w:color="auto"/>
                                              </w:divBdr>
                                              <w:divsChild>
                                                <w:div w:id="1720931921">
                                                  <w:marLeft w:val="0"/>
                                                  <w:marRight w:val="0"/>
                                                  <w:marTop w:val="0"/>
                                                  <w:marBottom w:val="0"/>
                                                  <w:divBdr>
                                                    <w:top w:val="none" w:sz="0" w:space="0" w:color="auto"/>
                                                    <w:left w:val="none" w:sz="0" w:space="0" w:color="auto"/>
                                                    <w:bottom w:val="none" w:sz="0" w:space="0" w:color="auto"/>
                                                    <w:right w:val="none" w:sz="0" w:space="0" w:color="auto"/>
                                                  </w:divBdr>
                                                  <w:divsChild>
                                                    <w:div w:id="1059206698">
                                                      <w:marLeft w:val="0"/>
                                                      <w:marRight w:val="0"/>
                                                      <w:marTop w:val="0"/>
                                                      <w:marBottom w:val="0"/>
                                                      <w:divBdr>
                                                        <w:top w:val="none" w:sz="0" w:space="0" w:color="auto"/>
                                                        <w:left w:val="none" w:sz="0" w:space="0" w:color="auto"/>
                                                        <w:bottom w:val="none" w:sz="0" w:space="0" w:color="auto"/>
                                                        <w:right w:val="none" w:sz="0" w:space="0" w:color="auto"/>
                                                      </w:divBdr>
                                                      <w:divsChild>
                                                        <w:div w:id="1429227933">
                                                          <w:marLeft w:val="0"/>
                                                          <w:marRight w:val="0"/>
                                                          <w:marTop w:val="0"/>
                                                          <w:marBottom w:val="0"/>
                                                          <w:divBdr>
                                                            <w:top w:val="none" w:sz="0" w:space="0" w:color="auto"/>
                                                            <w:left w:val="none" w:sz="0" w:space="0" w:color="auto"/>
                                                            <w:bottom w:val="none" w:sz="0" w:space="0" w:color="auto"/>
                                                            <w:right w:val="none" w:sz="0" w:space="0" w:color="auto"/>
                                                          </w:divBdr>
                                                          <w:divsChild>
                                                            <w:div w:id="988245691">
                                                              <w:marLeft w:val="0"/>
                                                              <w:marRight w:val="0"/>
                                                              <w:marTop w:val="0"/>
                                                              <w:marBottom w:val="0"/>
                                                              <w:divBdr>
                                                                <w:top w:val="none" w:sz="0" w:space="0" w:color="auto"/>
                                                                <w:left w:val="none" w:sz="0" w:space="0" w:color="auto"/>
                                                                <w:bottom w:val="none" w:sz="0" w:space="0" w:color="auto"/>
                                                                <w:right w:val="none" w:sz="0" w:space="0" w:color="auto"/>
                                                              </w:divBdr>
                                                              <w:divsChild>
                                                                <w:div w:id="1187208189">
                                                                  <w:marLeft w:val="0"/>
                                                                  <w:marRight w:val="0"/>
                                                                  <w:marTop w:val="0"/>
                                                                  <w:marBottom w:val="0"/>
                                                                  <w:divBdr>
                                                                    <w:top w:val="none" w:sz="0" w:space="0" w:color="auto"/>
                                                                    <w:left w:val="none" w:sz="0" w:space="0" w:color="auto"/>
                                                                    <w:bottom w:val="none" w:sz="0" w:space="0" w:color="auto"/>
                                                                    <w:right w:val="none" w:sz="0" w:space="0" w:color="auto"/>
                                                                  </w:divBdr>
                                                                  <w:divsChild>
                                                                    <w:div w:id="479351876">
                                                                      <w:marLeft w:val="0"/>
                                                                      <w:marRight w:val="0"/>
                                                                      <w:marTop w:val="0"/>
                                                                      <w:marBottom w:val="0"/>
                                                                      <w:divBdr>
                                                                        <w:top w:val="none" w:sz="0" w:space="0" w:color="auto"/>
                                                                        <w:left w:val="none" w:sz="0" w:space="0" w:color="auto"/>
                                                                        <w:bottom w:val="none" w:sz="0" w:space="0" w:color="auto"/>
                                                                        <w:right w:val="none" w:sz="0" w:space="0" w:color="auto"/>
                                                                      </w:divBdr>
                                                                      <w:divsChild>
                                                                        <w:div w:id="4381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3820288">
      <w:bodyDiv w:val="1"/>
      <w:marLeft w:val="0"/>
      <w:marRight w:val="0"/>
      <w:marTop w:val="0"/>
      <w:marBottom w:val="0"/>
      <w:divBdr>
        <w:top w:val="none" w:sz="0" w:space="0" w:color="auto"/>
        <w:left w:val="none" w:sz="0" w:space="0" w:color="auto"/>
        <w:bottom w:val="none" w:sz="0" w:space="0" w:color="auto"/>
        <w:right w:val="none" w:sz="0" w:space="0" w:color="auto"/>
      </w:divBdr>
    </w:div>
    <w:div w:id="1024356513">
      <w:bodyDiv w:val="1"/>
      <w:marLeft w:val="0"/>
      <w:marRight w:val="0"/>
      <w:marTop w:val="0"/>
      <w:marBottom w:val="0"/>
      <w:divBdr>
        <w:top w:val="none" w:sz="0" w:space="0" w:color="auto"/>
        <w:left w:val="none" w:sz="0" w:space="0" w:color="auto"/>
        <w:bottom w:val="none" w:sz="0" w:space="0" w:color="auto"/>
        <w:right w:val="none" w:sz="0" w:space="0" w:color="auto"/>
      </w:divBdr>
      <w:divsChild>
        <w:div w:id="1808740972">
          <w:marLeft w:val="0"/>
          <w:marRight w:val="0"/>
          <w:marTop w:val="0"/>
          <w:marBottom w:val="0"/>
          <w:divBdr>
            <w:top w:val="none" w:sz="0" w:space="0" w:color="auto"/>
            <w:left w:val="none" w:sz="0" w:space="0" w:color="auto"/>
            <w:bottom w:val="none" w:sz="0" w:space="0" w:color="auto"/>
            <w:right w:val="none" w:sz="0" w:space="0" w:color="auto"/>
          </w:divBdr>
          <w:divsChild>
            <w:div w:id="1857386293">
              <w:marLeft w:val="0"/>
              <w:marRight w:val="0"/>
              <w:marTop w:val="0"/>
              <w:marBottom w:val="0"/>
              <w:divBdr>
                <w:top w:val="none" w:sz="0" w:space="0" w:color="auto"/>
                <w:left w:val="none" w:sz="0" w:space="0" w:color="auto"/>
                <w:bottom w:val="none" w:sz="0" w:space="0" w:color="auto"/>
                <w:right w:val="none" w:sz="0" w:space="0" w:color="auto"/>
              </w:divBdr>
              <w:divsChild>
                <w:div w:id="1399863972">
                  <w:marLeft w:val="0"/>
                  <w:marRight w:val="0"/>
                  <w:marTop w:val="0"/>
                  <w:marBottom w:val="0"/>
                  <w:divBdr>
                    <w:top w:val="none" w:sz="0" w:space="0" w:color="auto"/>
                    <w:left w:val="none" w:sz="0" w:space="0" w:color="auto"/>
                    <w:bottom w:val="none" w:sz="0" w:space="0" w:color="auto"/>
                    <w:right w:val="none" w:sz="0" w:space="0" w:color="auto"/>
                  </w:divBdr>
                  <w:divsChild>
                    <w:div w:id="1921475624">
                      <w:marLeft w:val="0"/>
                      <w:marRight w:val="0"/>
                      <w:marTop w:val="0"/>
                      <w:marBottom w:val="0"/>
                      <w:divBdr>
                        <w:top w:val="none" w:sz="0" w:space="0" w:color="auto"/>
                        <w:left w:val="none" w:sz="0" w:space="0" w:color="auto"/>
                        <w:bottom w:val="none" w:sz="0" w:space="0" w:color="auto"/>
                        <w:right w:val="none" w:sz="0" w:space="0" w:color="auto"/>
                      </w:divBdr>
                      <w:divsChild>
                        <w:div w:id="428084312">
                          <w:marLeft w:val="0"/>
                          <w:marRight w:val="0"/>
                          <w:marTop w:val="0"/>
                          <w:marBottom w:val="0"/>
                          <w:divBdr>
                            <w:top w:val="none" w:sz="0" w:space="0" w:color="auto"/>
                            <w:left w:val="none" w:sz="0" w:space="0" w:color="auto"/>
                            <w:bottom w:val="none" w:sz="0" w:space="0" w:color="auto"/>
                            <w:right w:val="none" w:sz="0" w:space="0" w:color="auto"/>
                          </w:divBdr>
                          <w:divsChild>
                            <w:div w:id="1757052077">
                              <w:marLeft w:val="0"/>
                              <w:marRight w:val="0"/>
                              <w:marTop w:val="0"/>
                              <w:marBottom w:val="0"/>
                              <w:divBdr>
                                <w:top w:val="none" w:sz="0" w:space="0" w:color="auto"/>
                                <w:left w:val="none" w:sz="0" w:space="0" w:color="auto"/>
                                <w:bottom w:val="none" w:sz="0" w:space="0" w:color="auto"/>
                                <w:right w:val="none" w:sz="0" w:space="0" w:color="auto"/>
                              </w:divBdr>
                              <w:divsChild>
                                <w:div w:id="92283918">
                                  <w:marLeft w:val="0"/>
                                  <w:marRight w:val="0"/>
                                  <w:marTop w:val="0"/>
                                  <w:marBottom w:val="0"/>
                                  <w:divBdr>
                                    <w:top w:val="none" w:sz="0" w:space="0" w:color="auto"/>
                                    <w:left w:val="none" w:sz="0" w:space="0" w:color="auto"/>
                                    <w:bottom w:val="none" w:sz="0" w:space="0" w:color="auto"/>
                                    <w:right w:val="none" w:sz="0" w:space="0" w:color="auto"/>
                                  </w:divBdr>
                                  <w:divsChild>
                                    <w:div w:id="2033189173">
                                      <w:marLeft w:val="0"/>
                                      <w:marRight w:val="0"/>
                                      <w:marTop w:val="0"/>
                                      <w:marBottom w:val="0"/>
                                      <w:divBdr>
                                        <w:top w:val="none" w:sz="0" w:space="0" w:color="auto"/>
                                        <w:left w:val="none" w:sz="0" w:space="0" w:color="auto"/>
                                        <w:bottom w:val="none" w:sz="0" w:space="0" w:color="auto"/>
                                        <w:right w:val="none" w:sz="0" w:space="0" w:color="auto"/>
                                      </w:divBdr>
                                      <w:divsChild>
                                        <w:div w:id="1931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256769">
      <w:bodyDiv w:val="1"/>
      <w:marLeft w:val="0"/>
      <w:marRight w:val="0"/>
      <w:marTop w:val="0"/>
      <w:marBottom w:val="0"/>
      <w:divBdr>
        <w:top w:val="none" w:sz="0" w:space="0" w:color="auto"/>
        <w:left w:val="none" w:sz="0" w:space="0" w:color="auto"/>
        <w:bottom w:val="none" w:sz="0" w:space="0" w:color="auto"/>
        <w:right w:val="none" w:sz="0" w:space="0" w:color="auto"/>
      </w:divBdr>
    </w:div>
    <w:div w:id="1613317889">
      <w:bodyDiv w:val="1"/>
      <w:marLeft w:val="0"/>
      <w:marRight w:val="0"/>
      <w:marTop w:val="0"/>
      <w:marBottom w:val="0"/>
      <w:divBdr>
        <w:top w:val="none" w:sz="0" w:space="0" w:color="auto"/>
        <w:left w:val="none" w:sz="0" w:space="0" w:color="auto"/>
        <w:bottom w:val="none" w:sz="0" w:space="0" w:color="auto"/>
        <w:right w:val="none" w:sz="0" w:space="0" w:color="auto"/>
      </w:divBdr>
    </w:div>
    <w:div w:id="16763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6.xml"/><Relationship Id="rId26" Type="http://schemas.openxmlformats.org/officeDocument/2006/relationships/hyperlink" Target="http://dikul.uni-lj.si/" TargetMode="External"/><Relationship Id="rId39" Type="http://schemas.openxmlformats.org/officeDocument/2006/relationships/hyperlink" Target="http://student.britannica.com/comptons/article-9274119/engineering" TargetMode="External"/><Relationship Id="rId21" Type="http://schemas.openxmlformats.org/officeDocument/2006/relationships/header" Target="header7.xml"/><Relationship Id="rId34" Type="http://schemas.openxmlformats.org/officeDocument/2006/relationships/chart" Target="charts/chart2.xml"/><Relationship Id="rId42" Type="http://schemas.openxmlformats.org/officeDocument/2006/relationships/hyperlink" Target="http://www.stat.si/klas/tabela.aspx?cvn=1895" TargetMode="External"/><Relationship Id="rId47" Type="http://schemas.openxmlformats.org/officeDocument/2006/relationships/header" Target="header12.xml"/><Relationship Id="rId50" Type="http://schemas.openxmlformats.org/officeDocument/2006/relationships/header" Target="header15.xml"/><Relationship Id="rId55"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chart" Target="charts/chart1.xml"/><Relationship Id="rId38" Type="http://schemas.openxmlformats.org/officeDocument/2006/relationships/hyperlink" Target="http://www.mercator.si/kariera" TargetMode="External"/><Relationship Id="rId46"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3.xml"/><Relationship Id="rId29" Type="http://schemas.openxmlformats.org/officeDocument/2006/relationships/hyperlink" Target="http://scholar.google.si/" TargetMode="External"/><Relationship Id="rId41" Type="http://schemas.openxmlformats.org/officeDocument/2006/relationships/hyperlink" Target="http://lab.fs.uni-lj.si/ldtd/Gradivo_za_studente/DTD/" TargetMode="External"/><Relationship Id="rId54"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image" Target="media/image3.jpeg"/><Relationship Id="rId37" Type="http://schemas.openxmlformats.org/officeDocument/2006/relationships/hyperlink" Target="http://www.stat.si/klas/tabela.aspx?cvn=1895" TargetMode="External"/><Relationship Id="rId40" Type="http://schemas.openxmlformats.org/officeDocument/2006/relationships/hyperlink" Target="http://www.eslovar.com/besedilo.asp?id=1563" TargetMode="External"/><Relationship Id="rId45" Type="http://schemas.openxmlformats.org/officeDocument/2006/relationships/hyperlink" Target="http://www.eslovar.com/besedilo.asp?id=1563" TargetMode="External"/><Relationship Id="rId53" Type="http://schemas.openxmlformats.org/officeDocument/2006/relationships/header" Target="header1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www.sciencedirect.com/" TargetMode="External"/><Relationship Id="rId36" Type="http://schemas.openxmlformats.org/officeDocument/2006/relationships/hyperlink" Target="http://lab.fs.uni-lj.si/ldtd/Gradivo_za_studente/DTD/" TargetMode="External"/><Relationship Id="rId49" Type="http://schemas.openxmlformats.org/officeDocument/2006/relationships/header" Target="header14.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image" Target="media/image2.jpeg"/><Relationship Id="rId44" Type="http://schemas.openxmlformats.org/officeDocument/2006/relationships/hyperlink" Target="http://student.britannica.com/comptons/article-9274119/engineering" TargetMode="Externa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hyperlink" Target="http://home.izum.si/izum/ft_baze/wos.asp" TargetMode="External"/><Relationship Id="rId30" Type="http://schemas.openxmlformats.org/officeDocument/2006/relationships/image" Target="media/image1.emf"/><Relationship Id="rId35" Type="http://schemas.openxmlformats.org/officeDocument/2006/relationships/image" Target="media/image3.png"/><Relationship Id="rId43" Type="http://schemas.openxmlformats.org/officeDocument/2006/relationships/hyperlink" Target="http://www.mercator.si/kariera" TargetMode="External"/><Relationship Id="rId48" Type="http://schemas.openxmlformats.org/officeDocument/2006/relationships/header" Target="header13.xm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footer" Target="footer5.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52;ola%202012-13,%20magistrski%20&#353;tudij\Magistrski%20praktikum\Poro&#269;ilo\Predloga%20Magisterij.dotx"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My%20Documents\Studij\podiplomsko\Seminar%20I\podatki%20iz%20literature_2.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My%20Documents\Studij\podiplomsko\Seminar%20I\podatki%20iz%20literature_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261804813830459"/>
          <c:y val="2.4421081874137288E-2"/>
          <c:w val="0.74870009640199731"/>
          <c:h val="0.77083829743779264"/>
        </c:manualLayout>
      </c:layout>
      <c:scatterChart>
        <c:scatterStyle val="lineMarker"/>
        <c:varyColors val="0"/>
        <c:ser>
          <c:idx val="2"/>
          <c:order val="0"/>
          <c:tx>
            <c:v>oil + 1 % IF-WS2</c:v>
          </c:tx>
          <c:spPr>
            <a:ln>
              <a:noFill/>
            </a:ln>
          </c:spPr>
          <c:marker>
            <c:symbol val="diamond"/>
            <c:size val="7"/>
            <c:spPr>
              <a:solidFill>
                <a:schemeClr val="tx1"/>
              </a:solidFill>
              <a:ln>
                <a:noFill/>
              </a:ln>
            </c:spPr>
          </c:marker>
          <c:trendline>
            <c:name>regression curve (power)</c:name>
            <c:spPr>
              <a:ln w="19050">
                <a:solidFill>
                  <a:schemeClr val="tx1"/>
                </a:solidFill>
              </a:ln>
            </c:spPr>
            <c:trendlineType val="power"/>
            <c:dispRSqr val="0"/>
            <c:dispEq val="0"/>
          </c:trendline>
          <c:xVal>
            <c:numRef>
              <c:f>Sheet1!$Z$5:$Z$29</c:f>
              <c:numCache>
                <c:formatCode>General</c:formatCode>
                <c:ptCount val="25"/>
                <c:pt idx="0">
                  <c:v>1</c:v>
                </c:pt>
                <c:pt idx="1">
                  <c:v>1</c:v>
                </c:pt>
                <c:pt idx="2">
                  <c:v>1</c:v>
                </c:pt>
                <c:pt idx="3">
                  <c:v>3</c:v>
                </c:pt>
                <c:pt idx="4">
                  <c:v>3</c:v>
                </c:pt>
                <c:pt idx="5">
                  <c:v>3</c:v>
                </c:pt>
                <c:pt idx="6">
                  <c:v>5</c:v>
                </c:pt>
                <c:pt idx="7">
                  <c:v>5</c:v>
                </c:pt>
                <c:pt idx="8">
                  <c:v>5</c:v>
                </c:pt>
                <c:pt idx="9">
                  <c:v>10</c:v>
                </c:pt>
                <c:pt idx="10">
                  <c:v>10</c:v>
                </c:pt>
                <c:pt idx="11">
                  <c:v>10</c:v>
                </c:pt>
                <c:pt idx="12">
                  <c:v>15</c:v>
                </c:pt>
                <c:pt idx="13">
                  <c:v>15</c:v>
                </c:pt>
                <c:pt idx="14">
                  <c:v>15</c:v>
                </c:pt>
                <c:pt idx="15">
                  <c:v>20</c:v>
                </c:pt>
                <c:pt idx="16">
                  <c:v>20</c:v>
                </c:pt>
                <c:pt idx="17">
                  <c:v>20</c:v>
                </c:pt>
                <c:pt idx="18">
                  <c:v>25</c:v>
                </c:pt>
                <c:pt idx="19">
                  <c:v>25</c:v>
                </c:pt>
                <c:pt idx="20">
                  <c:v>25</c:v>
                </c:pt>
                <c:pt idx="21">
                  <c:v>26</c:v>
                </c:pt>
                <c:pt idx="22">
                  <c:v>27</c:v>
                </c:pt>
                <c:pt idx="23">
                  <c:v>27</c:v>
                </c:pt>
                <c:pt idx="24">
                  <c:v>27</c:v>
                </c:pt>
              </c:numCache>
            </c:numRef>
          </c:xVal>
          <c:yVal>
            <c:numRef>
              <c:f>Sheet1!$AA$5:$AA$29</c:f>
              <c:numCache>
                <c:formatCode>General</c:formatCode>
                <c:ptCount val="25"/>
                <c:pt idx="0">
                  <c:v>0.1</c:v>
                </c:pt>
                <c:pt idx="1">
                  <c:v>0.17</c:v>
                </c:pt>
                <c:pt idx="2">
                  <c:v>0.23</c:v>
                </c:pt>
                <c:pt idx="3">
                  <c:v>0.03</c:v>
                </c:pt>
                <c:pt idx="4">
                  <c:v>0.2</c:v>
                </c:pt>
                <c:pt idx="5">
                  <c:v>0.26</c:v>
                </c:pt>
                <c:pt idx="6">
                  <c:v>0.03</c:v>
                </c:pt>
                <c:pt idx="7">
                  <c:v>0.04</c:v>
                </c:pt>
                <c:pt idx="8">
                  <c:v>0.14000000000000001</c:v>
                </c:pt>
                <c:pt idx="9">
                  <c:v>0.02</c:v>
                </c:pt>
                <c:pt idx="10">
                  <c:v>7.0000000000000007E-2</c:v>
                </c:pt>
                <c:pt idx="11">
                  <c:v>0.1</c:v>
                </c:pt>
                <c:pt idx="12">
                  <c:v>0.03</c:v>
                </c:pt>
                <c:pt idx="13">
                  <c:v>0.04</c:v>
                </c:pt>
                <c:pt idx="14">
                  <c:v>0.05</c:v>
                </c:pt>
                <c:pt idx="15">
                  <c:v>0.03</c:v>
                </c:pt>
                <c:pt idx="16">
                  <c:v>3.5000000000000003E-2</c:v>
                </c:pt>
                <c:pt idx="17">
                  <c:v>0.04</c:v>
                </c:pt>
                <c:pt idx="18">
                  <c:v>0.02</c:v>
                </c:pt>
                <c:pt idx="19">
                  <c:v>2.5000000000000001E-2</c:v>
                </c:pt>
                <c:pt idx="20">
                  <c:v>0.04</c:v>
                </c:pt>
                <c:pt idx="21">
                  <c:v>0.03</c:v>
                </c:pt>
                <c:pt idx="22">
                  <c:v>0.02</c:v>
                </c:pt>
                <c:pt idx="23">
                  <c:v>0.03</c:v>
                </c:pt>
                <c:pt idx="24">
                  <c:v>3.5000000000000003E-2</c:v>
                </c:pt>
              </c:numCache>
            </c:numRef>
          </c:yVal>
          <c:smooth val="0"/>
          <c:extLst xmlns:c16r2="http://schemas.microsoft.com/office/drawing/2015/06/chart">
            <c:ext xmlns:c16="http://schemas.microsoft.com/office/drawing/2014/chart" uri="{C3380CC4-5D6E-409C-BE32-E72D297353CC}">
              <c16:uniqueId val="{00000001-7FF6-4123-9AF4-68A94CF61BFE}"/>
            </c:ext>
          </c:extLst>
        </c:ser>
        <c:dLbls>
          <c:showLegendKey val="0"/>
          <c:showVal val="0"/>
          <c:showCatName val="0"/>
          <c:showSerName val="0"/>
          <c:showPercent val="0"/>
          <c:showBubbleSize val="0"/>
        </c:dLbls>
        <c:axId val="211261696"/>
        <c:axId val="216512768"/>
      </c:scatterChart>
      <c:valAx>
        <c:axId val="211261696"/>
        <c:scaling>
          <c:orientation val="minMax"/>
          <c:max val="30"/>
        </c:scaling>
        <c:delete val="0"/>
        <c:axPos val="b"/>
        <c:title>
          <c:tx>
            <c:rich>
              <a:bodyPr/>
              <a:lstStyle/>
              <a:p>
                <a:pPr>
                  <a:defRPr sz="1100"/>
                </a:pPr>
                <a:r>
                  <a:rPr lang="sl-SI" sz="1100"/>
                  <a:t>Trajanje treninga, h</a:t>
                </a:r>
                <a:endParaRPr lang="en-US" sz="1100"/>
              </a:p>
            </c:rich>
          </c:tx>
          <c:layout>
            <c:manualLayout>
              <c:xMode val="edge"/>
              <c:yMode val="edge"/>
              <c:x val="0.32664743932196544"/>
              <c:y val="0.85609667589787219"/>
            </c:manualLayout>
          </c:layout>
          <c:overlay val="0"/>
        </c:title>
        <c:numFmt formatCode="General" sourceLinked="1"/>
        <c:majorTickMark val="out"/>
        <c:minorTickMark val="none"/>
        <c:tickLblPos val="nextTo"/>
        <c:crossAx val="216512768"/>
        <c:crosses val="autoZero"/>
        <c:crossBetween val="midCat"/>
      </c:valAx>
      <c:valAx>
        <c:axId val="216512768"/>
        <c:scaling>
          <c:orientation val="minMax"/>
          <c:max val="0.4"/>
        </c:scaling>
        <c:delete val="0"/>
        <c:axPos val="l"/>
        <c:majorGridlines/>
        <c:title>
          <c:tx>
            <c:rich>
              <a:bodyPr rot="-5400000" vert="horz"/>
              <a:lstStyle/>
              <a:p>
                <a:pPr>
                  <a:defRPr sz="1100"/>
                </a:pPr>
                <a:r>
                  <a:rPr lang="sl-SI" sz="1100"/>
                  <a:t>Delež zgrešenih strelov, /</a:t>
                </a:r>
              </a:p>
            </c:rich>
          </c:tx>
          <c:layout>
            <c:manualLayout>
              <c:xMode val="edge"/>
              <c:yMode val="edge"/>
              <c:x val="3.9963561255873942E-3"/>
              <c:y val="0.27052756773650261"/>
            </c:manualLayout>
          </c:layout>
          <c:overlay val="0"/>
        </c:title>
        <c:numFmt formatCode="General" sourceLinked="1"/>
        <c:majorTickMark val="out"/>
        <c:minorTickMark val="none"/>
        <c:tickLblPos val="nextTo"/>
        <c:crossAx val="211261696"/>
        <c:crosses val="autoZero"/>
        <c:crossBetween val="midCat"/>
      </c:valAx>
      <c:spPr>
        <a:ln>
          <a:solidFill>
            <a:schemeClr val="tx1"/>
          </a:solidFill>
        </a:ln>
      </c:spPr>
    </c:plotArea>
    <c:legend>
      <c:legendPos val="r"/>
      <c:layout>
        <c:manualLayout>
          <c:xMode val="edge"/>
          <c:yMode val="edge"/>
          <c:x val="0.23885668930558937"/>
          <c:y val="3.7771351305529652E-2"/>
          <c:w val="0.66672504491882167"/>
          <c:h val="0.17144031160798084"/>
        </c:manualLayout>
      </c:layout>
      <c:overlay val="0"/>
      <c:spPr>
        <a:solidFill>
          <a:schemeClr val="bg1"/>
        </a:solidFill>
        <a:ln>
          <a:solidFill>
            <a:schemeClr val="tx1"/>
          </a:solidFill>
        </a:ln>
      </c:spPr>
    </c:legend>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770634024600403"/>
          <c:y val="2.4432561183891449E-2"/>
          <c:w val="0.75376573318108986"/>
          <c:h val="0.7658775506234452"/>
        </c:manualLayout>
      </c:layout>
      <c:scatterChart>
        <c:scatterStyle val="lineMarker"/>
        <c:varyColors val="0"/>
        <c:ser>
          <c:idx val="1"/>
          <c:order val="0"/>
          <c:tx>
            <c:v>oil + 1 % IF-WS2</c:v>
          </c:tx>
          <c:spPr>
            <a:ln>
              <a:solidFill>
                <a:schemeClr val="tx1"/>
              </a:solidFill>
            </a:ln>
          </c:spPr>
          <c:marker>
            <c:symbol val="diamond"/>
            <c:size val="7"/>
            <c:spPr>
              <a:solidFill>
                <a:schemeClr val="tx1"/>
              </a:solidFill>
              <a:ln>
                <a:solidFill>
                  <a:schemeClr val="tx1"/>
                </a:solidFill>
              </a:ln>
            </c:spPr>
          </c:marker>
          <c:xVal>
            <c:numRef>
              <c:f>Sheet1!$FC$4:$FC$10</c:f>
              <c:numCache>
                <c:formatCode>General</c:formatCode>
                <c:ptCount val="7"/>
                <c:pt idx="0">
                  <c:v>1</c:v>
                </c:pt>
                <c:pt idx="1">
                  <c:v>5</c:v>
                </c:pt>
                <c:pt idx="2">
                  <c:v>10</c:v>
                </c:pt>
                <c:pt idx="3">
                  <c:v>15</c:v>
                </c:pt>
                <c:pt idx="4">
                  <c:v>20</c:v>
                </c:pt>
                <c:pt idx="5">
                  <c:v>25</c:v>
                </c:pt>
                <c:pt idx="6">
                  <c:v>30</c:v>
                </c:pt>
              </c:numCache>
            </c:numRef>
          </c:xVal>
          <c:yVal>
            <c:numRef>
              <c:f>Sheet1!$FK$4:$FK$10</c:f>
              <c:numCache>
                <c:formatCode>General</c:formatCode>
                <c:ptCount val="7"/>
                <c:pt idx="0">
                  <c:v>0.13</c:v>
                </c:pt>
                <c:pt idx="1">
                  <c:v>0.14000000000000001</c:v>
                </c:pt>
                <c:pt idx="2">
                  <c:v>0.15</c:v>
                </c:pt>
                <c:pt idx="3">
                  <c:v>0.15</c:v>
                </c:pt>
                <c:pt idx="4">
                  <c:v>0.15</c:v>
                </c:pt>
                <c:pt idx="5">
                  <c:v>0.15</c:v>
                </c:pt>
                <c:pt idx="6">
                  <c:v>0.15</c:v>
                </c:pt>
              </c:numCache>
            </c:numRef>
          </c:yVal>
          <c:smooth val="0"/>
          <c:extLst xmlns:c16r2="http://schemas.microsoft.com/office/drawing/2015/06/chart">
            <c:ext xmlns:c16="http://schemas.microsoft.com/office/drawing/2014/chart" uri="{C3380CC4-5D6E-409C-BE32-E72D297353CC}">
              <c16:uniqueId val="{00000000-1E12-48A9-BA8A-12EF1A34B352}"/>
            </c:ext>
          </c:extLst>
        </c:ser>
        <c:ser>
          <c:idx val="3"/>
          <c:order val="1"/>
          <c:tx>
            <c:v>paraffin oil</c:v>
          </c:tx>
          <c:spPr>
            <a:ln>
              <a:solidFill>
                <a:schemeClr val="bg1">
                  <a:lumMod val="65000"/>
                </a:schemeClr>
              </a:solidFill>
              <a:prstDash val="sysDash"/>
            </a:ln>
          </c:spPr>
          <c:marker>
            <c:symbol val="square"/>
            <c:size val="7"/>
            <c:spPr>
              <a:solidFill>
                <a:schemeClr val="bg1">
                  <a:lumMod val="65000"/>
                </a:schemeClr>
              </a:solidFill>
              <a:ln>
                <a:solidFill>
                  <a:schemeClr val="bg1">
                    <a:lumMod val="65000"/>
                  </a:schemeClr>
                </a:solidFill>
              </a:ln>
            </c:spPr>
          </c:marker>
          <c:xVal>
            <c:numRef>
              <c:f>Sheet1!$FC$4:$FC$10</c:f>
              <c:numCache>
                <c:formatCode>General</c:formatCode>
                <c:ptCount val="7"/>
                <c:pt idx="0">
                  <c:v>1</c:v>
                </c:pt>
                <c:pt idx="1">
                  <c:v>5</c:v>
                </c:pt>
                <c:pt idx="2">
                  <c:v>10</c:v>
                </c:pt>
                <c:pt idx="3">
                  <c:v>15</c:v>
                </c:pt>
                <c:pt idx="4">
                  <c:v>20</c:v>
                </c:pt>
                <c:pt idx="5">
                  <c:v>25</c:v>
                </c:pt>
                <c:pt idx="6">
                  <c:v>30</c:v>
                </c:pt>
              </c:numCache>
            </c:numRef>
          </c:xVal>
          <c:yVal>
            <c:numRef>
              <c:f>Sheet1!$FJ$4:$FJ$10</c:f>
              <c:numCache>
                <c:formatCode>General</c:formatCode>
                <c:ptCount val="7"/>
                <c:pt idx="0">
                  <c:v>0.15</c:v>
                </c:pt>
                <c:pt idx="1">
                  <c:v>0.17</c:v>
                </c:pt>
                <c:pt idx="2">
                  <c:v>0.22</c:v>
                </c:pt>
                <c:pt idx="3">
                  <c:v>0.27</c:v>
                </c:pt>
                <c:pt idx="4">
                  <c:v>0.3</c:v>
                </c:pt>
                <c:pt idx="5">
                  <c:v>0.32</c:v>
                </c:pt>
                <c:pt idx="6">
                  <c:v>0.33</c:v>
                </c:pt>
              </c:numCache>
            </c:numRef>
          </c:yVal>
          <c:smooth val="0"/>
          <c:extLst xmlns:c16r2="http://schemas.microsoft.com/office/drawing/2015/06/chart">
            <c:ext xmlns:c16="http://schemas.microsoft.com/office/drawing/2014/chart" uri="{C3380CC4-5D6E-409C-BE32-E72D297353CC}">
              <c16:uniqueId val="{00000001-1E12-48A9-BA8A-12EF1A34B352}"/>
            </c:ext>
          </c:extLst>
        </c:ser>
        <c:dLbls>
          <c:showLegendKey val="0"/>
          <c:showVal val="0"/>
          <c:showCatName val="0"/>
          <c:showSerName val="0"/>
          <c:showPercent val="0"/>
          <c:showBubbleSize val="0"/>
        </c:dLbls>
        <c:axId val="217264896"/>
        <c:axId val="217266816"/>
      </c:scatterChart>
      <c:valAx>
        <c:axId val="217264896"/>
        <c:scaling>
          <c:orientation val="minMax"/>
        </c:scaling>
        <c:delete val="0"/>
        <c:axPos val="b"/>
        <c:numFmt formatCode="General" sourceLinked="1"/>
        <c:majorTickMark val="out"/>
        <c:minorTickMark val="none"/>
        <c:tickLblPos val="nextTo"/>
        <c:crossAx val="217266816"/>
        <c:crosses val="autoZero"/>
        <c:crossBetween val="midCat"/>
      </c:valAx>
      <c:valAx>
        <c:axId val="217266816"/>
        <c:scaling>
          <c:orientation val="minMax"/>
          <c:max val="0.35000000000000003"/>
        </c:scaling>
        <c:delete val="0"/>
        <c:axPos val="l"/>
        <c:majorGridlines/>
        <c:title>
          <c:tx>
            <c:rich>
              <a:bodyPr rot="-5400000" vert="horz"/>
              <a:lstStyle/>
              <a:p>
                <a:pPr>
                  <a:defRPr sz="1100"/>
                </a:pPr>
                <a:r>
                  <a:rPr lang="sl-SI" sz="1100"/>
                  <a:t>Deformacija, mm</a:t>
                </a:r>
              </a:p>
            </c:rich>
          </c:tx>
          <c:layout>
            <c:manualLayout>
              <c:xMode val="edge"/>
              <c:yMode val="edge"/>
              <c:x val="1.6372625102865308E-4"/>
              <c:y val="0.31943136129651556"/>
            </c:manualLayout>
          </c:layout>
          <c:overlay val="0"/>
        </c:title>
        <c:numFmt formatCode="General" sourceLinked="0"/>
        <c:majorTickMark val="out"/>
        <c:minorTickMark val="none"/>
        <c:tickLblPos val="nextTo"/>
        <c:crossAx val="217264896"/>
        <c:crosses val="autoZero"/>
        <c:crossBetween val="midCat"/>
        <c:majorUnit val="5.0000000000000024E-2"/>
      </c:valAx>
      <c:spPr>
        <a:ln>
          <a:solidFill>
            <a:schemeClr val="tx1"/>
          </a:solidFill>
        </a:ln>
      </c:spPr>
    </c:plotArea>
    <c:legend>
      <c:legendPos val="t"/>
      <c:layout>
        <c:manualLayout>
          <c:xMode val="edge"/>
          <c:yMode val="edge"/>
          <c:x val="0.21584433469037076"/>
          <c:y val="0.58245561642170696"/>
          <c:w val="0.70121459240613992"/>
          <c:h val="0.1987905720270253"/>
        </c:manualLayout>
      </c:layout>
      <c:overlay val="0"/>
      <c:spPr>
        <a:solidFill>
          <a:schemeClr val="bg1"/>
        </a:solidFill>
        <a:ln>
          <a:solidFill>
            <a:schemeClr val="tx1"/>
          </a:solidFill>
        </a:ln>
      </c:spPr>
    </c:legend>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0.39302</cdr:x>
      <cdr:y>0.0441</cdr:y>
    </cdr:from>
    <cdr:to>
      <cdr:x>0.88068</cdr:x>
      <cdr:y>0.19492</cdr:y>
    </cdr:to>
    <cdr:sp macro="" textlink="">
      <cdr:nvSpPr>
        <cdr:cNvPr id="2" name="TextBox 1"/>
        <cdr:cNvSpPr txBox="1"/>
      </cdr:nvSpPr>
      <cdr:spPr>
        <a:xfrm xmlns:a="http://schemas.openxmlformats.org/drawingml/2006/main">
          <a:off x="1089357" y="127000"/>
          <a:ext cx="1351693" cy="434315"/>
        </a:xfrm>
        <a:prstGeom xmlns:a="http://schemas.openxmlformats.org/drawingml/2006/main" prst="rect">
          <a:avLst/>
        </a:prstGeom>
        <a:solidFill xmlns:a="http://schemas.openxmlformats.org/drawingml/2006/main">
          <a:schemeClr val="bg1"/>
        </a:solidFill>
      </cdr:spPr>
      <cdr:txBody>
        <a:bodyPr xmlns:a="http://schemas.openxmlformats.org/drawingml/2006/main" wrap="square" lIns="36000" tIns="18000" rtlCol="0"/>
        <a:lstStyle xmlns:a="http://schemas.openxmlformats.org/drawingml/2006/main"/>
        <a:p xmlns:a="http://schemas.openxmlformats.org/drawingml/2006/main">
          <a:r>
            <a:rPr lang="sl-SI">
              <a:latin typeface="Times New Roman" panose="02020603050405020304" pitchFamily="18" charset="0"/>
              <a:cs typeface="Times New Roman" panose="02020603050405020304" pitchFamily="18" charset="0"/>
            </a:rPr>
            <a:t>izmerki</a:t>
          </a:r>
        </a:p>
        <a:p xmlns:a="http://schemas.openxmlformats.org/drawingml/2006/main">
          <a:endParaRPr lang="sl-SI" sz="400">
            <a:latin typeface="Times New Roman" panose="02020603050405020304" pitchFamily="18" charset="0"/>
            <a:cs typeface="Times New Roman" panose="02020603050405020304" pitchFamily="18" charset="0"/>
          </a:endParaRPr>
        </a:p>
        <a:p xmlns:a="http://schemas.openxmlformats.org/drawingml/2006/main">
          <a:r>
            <a:rPr lang="sl-SI">
              <a:latin typeface="Times New Roman" panose="02020603050405020304" pitchFamily="18" charset="0"/>
              <a:cs typeface="Times New Roman" panose="02020603050405020304" pitchFamily="18" charset="0"/>
            </a:rPr>
            <a:t>regresijska krivulja</a:t>
          </a:r>
        </a:p>
      </cdr:txBody>
    </cdr:sp>
  </cdr:relSizeAnchor>
  <cdr:relSizeAnchor xmlns:cdr="http://schemas.openxmlformats.org/drawingml/2006/chartDrawing">
    <cdr:from>
      <cdr:x>0.46524</cdr:x>
      <cdr:y>0.92631</cdr:y>
    </cdr:from>
    <cdr:to>
      <cdr:x>0.53894</cdr:x>
      <cdr:y>0.99975</cdr:y>
    </cdr:to>
    <cdr:sp macro="" textlink="">
      <cdr:nvSpPr>
        <cdr:cNvPr id="6" name="TextBox 1"/>
        <cdr:cNvSpPr txBox="1"/>
      </cdr:nvSpPr>
      <cdr:spPr>
        <a:xfrm xmlns:a="http://schemas.openxmlformats.org/drawingml/2006/main">
          <a:off x="1289541" y="2667504"/>
          <a:ext cx="204281" cy="211498"/>
        </a:xfrm>
        <a:prstGeom xmlns:a="http://schemas.openxmlformats.org/drawingml/2006/main" prst="rect">
          <a:avLst/>
        </a:prstGeom>
        <a:noFill xmlns:a="http://schemas.openxmlformats.org/drawingml/2006/main"/>
      </cdr:spPr>
      <cdr:txBody>
        <a:bodyPr xmlns:a="http://schemas.openxmlformats.org/drawingml/2006/main" wrap="square" lIns="0" tIns="0" rIns="0" bIns="0" rtlCol="0"/>
        <a:lstStyle xmlns:a="http://schemas.openxmlformats.org/drawingml/2006/main"/>
        <a:p xmlns:a="http://schemas.openxmlformats.org/drawingml/2006/main">
          <a:r>
            <a:rPr lang="sl-SI" sz="1200" b="1">
              <a:latin typeface="Times New Roman" pitchFamily="18" charset="0"/>
              <a:cs typeface="Times New Roman" pitchFamily="18" charset="0"/>
            </a:rPr>
            <a:t>(a)</a:t>
          </a:r>
        </a:p>
      </cdr:txBody>
    </cdr:sp>
  </cdr:relSizeAnchor>
</c:userShapes>
</file>

<file path=word/drawings/drawing2.xml><?xml version="1.0" encoding="utf-8"?>
<c:userShapes xmlns:c="http://schemas.openxmlformats.org/drawingml/2006/chart">
  <cdr:relSizeAnchor xmlns:cdr="http://schemas.openxmlformats.org/drawingml/2006/chartDrawing">
    <cdr:from>
      <cdr:x>0.2317</cdr:x>
      <cdr:y>0.84531</cdr:y>
    </cdr:from>
    <cdr:to>
      <cdr:x>0.90181</cdr:x>
      <cdr:y>0.93131</cdr:y>
    </cdr:to>
    <cdr:sp macro="" textlink="">
      <cdr:nvSpPr>
        <cdr:cNvPr id="2" name="TextBox 1"/>
        <cdr:cNvSpPr txBox="1"/>
      </cdr:nvSpPr>
      <cdr:spPr>
        <a:xfrm xmlns:a="http://schemas.openxmlformats.org/drawingml/2006/main">
          <a:off x="642219" y="2434251"/>
          <a:ext cx="1857394" cy="24765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sl-SI" sz="1100" b="1">
              <a:solidFill>
                <a:sysClr val="windowText" lastClr="000000"/>
              </a:solidFill>
              <a:latin typeface="Times New Roman" panose="02020603050405020304" pitchFamily="18" charset="0"/>
              <a:cs typeface="Times New Roman" panose="02020603050405020304" pitchFamily="18" charset="0"/>
            </a:rPr>
            <a:t>Čas</a:t>
          </a:r>
          <a:r>
            <a:rPr lang="sl-SI" sz="1100" b="1" baseline="0">
              <a:solidFill>
                <a:sysClr val="windowText" lastClr="000000"/>
              </a:solidFill>
              <a:latin typeface="Times New Roman" panose="02020603050405020304" pitchFamily="18" charset="0"/>
              <a:cs typeface="Times New Roman" panose="02020603050405020304" pitchFamily="18" charset="0"/>
            </a:rPr>
            <a:t> obremenjevanja, </a:t>
          </a:r>
          <a:r>
            <a:rPr lang="sl-SI" sz="1100" b="1">
              <a:solidFill>
                <a:sysClr val="windowText" lastClr="000000"/>
              </a:solidFill>
              <a:latin typeface="Times New Roman" panose="02020603050405020304" pitchFamily="18" charset="0"/>
              <a:cs typeface="Times New Roman" panose="02020603050405020304" pitchFamily="18" charset="0"/>
            </a:rPr>
            <a:t>min</a:t>
          </a:r>
        </a:p>
      </cdr:txBody>
    </cdr:sp>
  </cdr:relSizeAnchor>
  <cdr:relSizeAnchor xmlns:cdr="http://schemas.openxmlformats.org/drawingml/2006/chartDrawing">
    <cdr:from>
      <cdr:x>0.47794</cdr:x>
      <cdr:y>0.58684</cdr:y>
    </cdr:from>
    <cdr:to>
      <cdr:x>0.90487</cdr:x>
      <cdr:y>0.76576</cdr:y>
    </cdr:to>
    <cdr:sp macro="" textlink="">
      <cdr:nvSpPr>
        <cdr:cNvPr id="4" name="TextBox 1"/>
        <cdr:cNvSpPr txBox="1"/>
      </cdr:nvSpPr>
      <cdr:spPr>
        <a:xfrm xmlns:a="http://schemas.openxmlformats.org/drawingml/2006/main">
          <a:off x="1324755" y="1689933"/>
          <a:ext cx="1183330" cy="515254"/>
        </a:xfrm>
        <a:prstGeom xmlns:a="http://schemas.openxmlformats.org/drawingml/2006/main" prst="rect">
          <a:avLst/>
        </a:prstGeom>
        <a:solidFill xmlns:a="http://schemas.openxmlformats.org/drawingml/2006/main">
          <a:schemeClr val="bg1"/>
        </a:solidFill>
      </cdr:spPr>
      <cdr:txBody>
        <a:bodyPr xmlns:a="http://schemas.openxmlformats.org/drawingml/2006/main" wrap="square" lIns="36000"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indent="0" algn="l" defTabSz="914400" eaLnBrk="1" fontAlgn="auto" latinLnBrk="0" hangingPunct="1">
            <a:lnSpc>
              <a:spcPct val="100000"/>
            </a:lnSpc>
            <a:spcBef>
              <a:spcPts val="0"/>
            </a:spcBef>
            <a:spcAft>
              <a:spcPts val="300"/>
            </a:spcAft>
            <a:buClrTx/>
            <a:buSzTx/>
            <a:buFontTx/>
            <a:buNone/>
            <a:tabLst/>
            <a:defRPr/>
          </a:pPr>
          <a:r>
            <a:rPr lang="sl-SI" sz="1100">
              <a:solidFill>
                <a:sysClr val="windowText" lastClr="000000"/>
              </a:solidFill>
              <a:effectLst/>
              <a:latin typeface="Times New Roman" panose="02020603050405020304" pitchFamily="18" charset="0"/>
              <a:ea typeface="+mn-ea"/>
              <a:cs typeface="Times New Roman" panose="02020603050405020304" pitchFamily="18" charset="0"/>
            </a:rPr>
            <a:t>jekleni</a:t>
          </a:r>
          <a:r>
            <a:rPr lang="sl-SI" sz="1100" baseline="0">
              <a:solidFill>
                <a:sysClr val="windowText" lastClr="000000"/>
              </a:solidFill>
              <a:effectLst/>
              <a:latin typeface="Times New Roman" panose="02020603050405020304" pitchFamily="18" charset="0"/>
              <a:ea typeface="+mn-ea"/>
              <a:cs typeface="Times New Roman" panose="02020603050405020304" pitchFamily="18" charset="0"/>
            </a:rPr>
            <a:t> vzorec</a:t>
          </a:r>
          <a:endParaRPr lang="sl-SI" sz="1100">
            <a:solidFill>
              <a:sysClr val="windowText" lastClr="000000"/>
            </a:solidFill>
            <a:effectLst/>
            <a:latin typeface="Times New Roman" panose="02020603050405020304" pitchFamily="18" charset="0"/>
            <a:cs typeface="Times New Roman" panose="02020603050405020304" pitchFamily="18" charset="0"/>
          </a:endParaRPr>
        </a:p>
        <a:p xmlns:a="http://schemas.openxmlformats.org/drawingml/2006/main">
          <a:pPr algn="l">
            <a:lnSpc>
              <a:spcPct val="100000"/>
            </a:lnSpc>
          </a:pPr>
          <a:endParaRPr lang="sl-SI" sz="500">
            <a:solidFill>
              <a:schemeClr val="accent6"/>
            </a:solidFill>
            <a:latin typeface="Times New Roman" panose="02020603050405020304" pitchFamily="18" charset="0"/>
            <a:cs typeface="Times New Roman" panose="02020603050405020304" pitchFamily="18" charset="0"/>
          </a:endParaRPr>
        </a:p>
        <a:p xmlns:a="http://schemas.openxmlformats.org/drawingml/2006/main">
          <a:pPr algn="l">
            <a:lnSpc>
              <a:spcPct val="100000"/>
            </a:lnSpc>
          </a:pPr>
          <a:r>
            <a:rPr lang="sl-SI" sz="1100">
              <a:solidFill>
                <a:schemeClr val="bg1">
                  <a:lumMod val="65000"/>
                </a:schemeClr>
              </a:solidFill>
              <a:latin typeface="Times New Roman" panose="02020603050405020304" pitchFamily="18" charset="0"/>
              <a:cs typeface="Times New Roman" panose="02020603050405020304" pitchFamily="18" charset="0"/>
            </a:rPr>
            <a:t>aluminjasti vzorec</a:t>
          </a:r>
        </a:p>
      </cdr:txBody>
    </cdr:sp>
  </cdr:relSizeAnchor>
  <cdr:relSizeAnchor xmlns:cdr="http://schemas.openxmlformats.org/drawingml/2006/chartDrawing">
    <cdr:from>
      <cdr:x>0.46887</cdr:x>
      <cdr:y>0.92631</cdr:y>
    </cdr:from>
    <cdr:to>
      <cdr:x>0.54257</cdr:x>
      <cdr:y>0.99975</cdr:y>
    </cdr:to>
    <cdr:sp macro="" textlink="">
      <cdr:nvSpPr>
        <cdr:cNvPr id="5" name="TextBox 1"/>
        <cdr:cNvSpPr txBox="1"/>
      </cdr:nvSpPr>
      <cdr:spPr>
        <a:xfrm xmlns:a="http://schemas.openxmlformats.org/drawingml/2006/main">
          <a:off x="1299600" y="2667504"/>
          <a:ext cx="204281" cy="211498"/>
        </a:xfrm>
        <a:prstGeom xmlns:a="http://schemas.openxmlformats.org/drawingml/2006/main" prst="rect">
          <a:avLst/>
        </a:prstGeom>
        <a:noFill xmlns:a="http://schemas.openxmlformats.org/drawingml/2006/main"/>
      </cdr:spPr>
      <cdr:txBody>
        <a:bodyPr xmlns:a="http://schemas.openxmlformats.org/drawingml/2006/main" wrap="square" lIns="0" tIns="0" rIns="0" bIns="0" rtlCol="0"/>
        <a:lstStyle xmlns:a="http://schemas.openxmlformats.org/drawingml/2006/main"/>
        <a:p xmlns:a="http://schemas.openxmlformats.org/drawingml/2006/main">
          <a:r>
            <a:rPr lang="sl-SI" sz="1200" b="1">
              <a:latin typeface="Times New Roman" pitchFamily="18" charset="0"/>
              <a:cs typeface="Times New Roman" pitchFamily="18" charset="0"/>
            </a:rPr>
            <a:t>(b)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ADE8081030BB40860D25458CF4E438" ma:contentTypeVersion="10" ma:contentTypeDescription="Create a new document." ma:contentTypeScope="" ma:versionID="724869ca8935122d53008836035316a9">
  <xsd:schema xmlns:xsd="http://www.w3.org/2001/XMLSchema" xmlns:xs="http://www.w3.org/2001/XMLSchema" xmlns:p="http://schemas.microsoft.com/office/2006/metadata/properties" xmlns:ns3="bdf74f6f-c7ad-41c3-9529-5bba968a5844" targetNamespace="http://schemas.microsoft.com/office/2006/metadata/properties" ma:root="true" ma:fieldsID="614ad4aa05cc958e2c257819461b9fcd" ns3:_="">
    <xsd:import namespace="bdf74f6f-c7ad-41c3-9529-5bba968a58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74f6f-c7ad-41c3-9529-5bba968a5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8B0430-035E-4047-B556-FAF83B37538B}">
  <ds:schemaRefs>
    <ds:schemaRef ds:uri="http://schemas.microsoft.com/sharepoint/v3/contenttype/forms"/>
  </ds:schemaRefs>
</ds:datastoreItem>
</file>

<file path=customXml/itemProps2.xml><?xml version="1.0" encoding="utf-8"?>
<ds:datastoreItem xmlns:ds="http://schemas.openxmlformats.org/officeDocument/2006/customXml" ds:itemID="{B30C1415-CF26-4912-98AD-D988EFD7F9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B1C35C-1B23-4480-A7CA-C494DC43B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74f6f-c7ad-41c3-9529-5bba968a5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518385-F64C-4440-ADF6-B875F421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Predloga Magisterij.dotx</Template>
  <TotalTime>12096</TotalTime>
  <Pages>52</Pages>
  <Words>6700</Words>
  <Characters>38193</Characters>
  <Application>Microsoft Office Word</Application>
  <DocSecurity>0</DocSecurity>
  <Lines>318</Lines>
  <Paragraphs>89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Matevž</dc:creator>
  <cp:lastModifiedBy>ziga</cp:lastModifiedBy>
  <cp:revision>2</cp:revision>
  <cp:lastPrinted>2015-05-13T08:10:00Z</cp:lastPrinted>
  <dcterms:created xsi:type="dcterms:W3CDTF">2022-11-08T09:25:00Z</dcterms:created>
  <dcterms:modified xsi:type="dcterms:W3CDTF">2023-08-08T09:47:00Z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matevz.zupancic1@gmail.com@www.mendeley.com</vt:lpwstr>
  </property>
  <property fmtid="{D5CDD505-2E9C-101B-9397-08002B2CF9AE}" pid="4" name="Mendeley Citation Style_1">
    <vt:lpwstr>http://www.zotero.org/styles/optical-society-of-america</vt:lpwstr>
  </property>
  <property fmtid="{D5CDD505-2E9C-101B-9397-08002B2CF9AE}" pid="5" name="Mendeley Recent Style Id 0_1">
    <vt:lpwstr>http://www.zotero.org/styles/advanced-engineering-materials</vt:lpwstr>
  </property>
  <property fmtid="{D5CDD505-2E9C-101B-9397-08002B2CF9AE}" pid="6" name="Mendeley Recent Style Name 0_1">
    <vt:lpwstr>Advanced Engineering Materials</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http://www.zotero.org/styles/iso690-numeric-en</vt:lpwstr>
  </property>
  <property fmtid="{D5CDD505-2E9C-101B-9397-08002B2CF9AE}" pid="14" name="Mendeley Recent Style Name 4_1">
    <vt:lpwstr>ISO-690 (numeric, English)</vt:lpwstr>
  </property>
  <property fmtid="{D5CDD505-2E9C-101B-9397-08002B2CF9AE}" pid="15" name="Mendeley Recent Style Id 5_1">
    <vt:lpwstr>http://www.zotero.org/styles/ieee-mechatronics-asme-transactions-on</vt:lpwstr>
  </property>
  <property fmtid="{D5CDD505-2E9C-101B-9397-08002B2CF9AE}" pid="16" name="Mendeley Recent Style Name 5_1">
    <vt:lpwstr>Mechatronics, IEEE/american-society-of-mechanical-engineers Transactions on</vt:lpwstr>
  </property>
  <property fmtid="{D5CDD505-2E9C-101B-9397-08002B2CF9AE}" pid="17" name="Mendeley Recent Style Id 6_1">
    <vt:lpwstr>http://www.zotero.org/styles/mla</vt:lpwstr>
  </property>
  <property fmtid="{D5CDD505-2E9C-101B-9397-08002B2CF9AE}" pid="18" name="Mendeley Recent Style Name 6_1">
    <vt:lpwstr>Modern Language Association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http://www.zotero.org/styles/optical-society-of-america</vt:lpwstr>
  </property>
  <property fmtid="{D5CDD505-2E9C-101B-9397-08002B2CF9AE}" pid="22" name="Mendeley Recent Style Name 8_1">
    <vt:lpwstr>Optical Society of America (OSA)</vt:lpwstr>
  </property>
  <property fmtid="{D5CDD505-2E9C-101B-9397-08002B2CF9AE}" pid="23" name="Mendeley Recent Style Id 9_1">
    <vt:lpwstr>http://www.zotero.org/styles/lncs</vt:lpwstr>
  </property>
  <property fmtid="{D5CDD505-2E9C-101B-9397-08002B2CF9AE}" pid="24" name="Mendeley Recent Style Name 9_1">
    <vt:lpwstr>Springer LNCS</vt:lpwstr>
  </property>
  <property fmtid="{D5CDD505-2E9C-101B-9397-08002B2CF9AE}" pid="25" name="ContentTypeId">
    <vt:lpwstr>0x0101001DADE8081030BB40860D25458CF4E438</vt:lpwstr>
  </property>
</Properties>
</file>